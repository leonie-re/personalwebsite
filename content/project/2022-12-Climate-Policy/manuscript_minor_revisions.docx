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30D29" w14:textId="54427C02" w:rsidR="009A12A8" w:rsidRPr="00D8550C" w:rsidRDefault="00C61F57" w:rsidP="006F0224">
      <w:pPr>
        <w:pStyle w:val="Titel"/>
        <w:spacing w:line="360" w:lineRule="auto"/>
        <w:jc w:val="both"/>
        <w:rPr>
          <w:rFonts w:ascii="Times New Roman" w:hAnsi="Times New Roman"/>
          <w:b/>
          <w:color w:val="000000" w:themeColor="text1"/>
          <w:sz w:val="28"/>
          <w:lang w:val="en-GB"/>
        </w:rPr>
      </w:pPr>
      <w:r w:rsidRPr="00D8550C">
        <w:rPr>
          <w:rFonts w:ascii="Times New Roman" w:hAnsi="Times New Roman"/>
          <w:b/>
          <w:color w:val="000000" w:themeColor="text1"/>
          <w:sz w:val="28"/>
          <w:lang w:val="en-GB"/>
        </w:rPr>
        <w:t xml:space="preserve">Facing trade-offs: The </w:t>
      </w:r>
      <w:r w:rsidR="005929AF" w:rsidRPr="00D8550C">
        <w:rPr>
          <w:rFonts w:ascii="Times New Roman" w:hAnsi="Times New Roman"/>
          <w:b/>
          <w:color w:val="000000" w:themeColor="text1"/>
          <w:sz w:val="28"/>
          <w:lang w:val="en-GB"/>
        </w:rPr>
        <w:t>variability</w:t>
      </w:r>
      <w:r w:rsidR="000F69BC" w:rsidRPr="00D8550C">
        <w:rPr>
          <w:rFonts w:ascii="Times New Roman" w:hAnsi="Times New Roman"/>
          <w:b/>
          <w:color w:val="000000" w:themeColor="text1"/>
          <w:sz w:val="28"/>
          <w:lang w:val="en-GB"/>
        </w:rPr>
        <w:t xml:space="preserve"> </w:t>
      </w:r>
      <w:r w:rsidRPr="00D8550C">
        <w:rPr>
          <w:rFonts w:ascii="Times New Roman" w:hAnsi="Times New Roman"/>
          <w:b/>
          <w:color w:val="000000" w:themeColor="text1"/>
          <w:sz w:val="28"/>
          <w:lang w:val="en-GB"/>
        </w:rPr>
        <w:t xml:space="preserve">of public support for climate change policies </w:t>
      </w:r>
    </w:p>
    <w:p w14:paraId="596C3592" w14:textId="040EC60E" w:rsidR="00CA7925" w:rsidRPr="000E020A" w:rsidRDefault="00CA7925" w:rsidP="006F0224">
      <w:pPr>
        <w:pStyle w:val="berschrift1"/>
        <w:spacing w:line="360" w:lineRule="auto"/>
        <w:jc w:val="both"/>
        <w:rPr>
          <w:rFonts w:ascii="Times New Roman" w:hAnsi="Times New Roman" w:cs="Times New Roman"/>
          <w:color w:val="000000" w:themeColor="text1"/>
          <w:sz w:val="24"/>
          <w:szCs w:val="24"/>
          <w:lang w:val="en-GB"/>
        </w:rPr>
      </w:pPr>
      <w:r w:rsidRPr="000E020A">
        <w:rPr>
          <w:rFonts w:ascii="Times New Roman" w:hAnsi="Times New Roman" w:cs="Times New Roman"/>
          <w:color w:val="000000" w:themeColor="text1"/>
          <w:sz w:val="24"/>
          <w:szCs w:val="24"/>
          <w:lang w:val="en-GB"/>
        </w:rPr>
        <w:t>Abstract</w:t>
      </w:r>
    </w:p>
    <w:p w14:paraId="50EB7E93" w14:textId="43CED7CA" w:rsidR="00593529" w:rsidRPr="000E020A" w:rsidRDefault="00D26143" w:rsidP="00691E20">
      <w:pPr>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Policy support is often measured by asking respondents </w:t>
      </w:r>
      <w:r w:rsidR="0089457B" w:rsidRPr="000E020A">
        <w:rPr>
          <w:rFonts w:ascii="Times New Roman" w:hAnsi="Times New Roman" w:cs="Times New Roman"/>
          <w:sz w:val="24"/>
          <w:szCs w:val="24"/>
          <w:lang w:val="en-GB"/>
        </w:rPr>
        <w:t xml:space="preserve">to evaluate policies </w:t>
      </w:r>
      <w:r w:rsidR="009748F8" w:rsidRPr="000E020A">
        <w:rPr>
          <w:rFonts w:ascii="Times New Roman" w:hAnsi="Times New Roman" w:cs="Times New Roman"/>
          <w:sz w:val="24"/>
          <w:szCs w:val="24"/>
          <w:lang w:val="en-GB"/>
        </w:rPr>
        <w:t>linked to</w:t>
      </w:r>
      <w:r w:rsidRPr="000E020A">
        <w:rPr>
          <w:rFonts w:ascii="Times New Roman" w:hAnsi="Times New Roman" w:cs="Times New Roman"/>
          <w:sz w:val="24"/>
          <w:szCs w:val="24"/>
          <w:lang w:val="en-GB"/>
        </w:rPr>
        <w:t xml:space="preserve"> an isolated policy goal. However, in real-world settings, policies usually </w:t>
      </w:r>
      <w:r w:rsidR="008634FD" w:rsidRPr="000E020A">
        <w:rPr>
          <w:rFonts w:ascii="Times New Roman" w:hAnsi="Times New Roman" w:cs="Times New Roman"/>
          <w:sz w:val="24"/>
          <w:szCs w:val="24"/>
          <w:lang w:val="en-GB"/>
        </w:rPr>
        <w:t>have multiple implications</w:t>
      </w:r>
      <w:r w:rsidRPr="000E020A">
        <w:rPr>
          <w:rFonts w:ascii="Times New Roman" w:hAnsi="Times New Roman" w:cs="Times New Roman"/>
          <w:sz w:val="24"/>
          <w:szCs w:val="24"/>
          <w:lang w:val="en-GB"/>
        </w:rPr>
        <w:t xml:space="preserve">. We study how people react when policies have negative </w:t>
      </w:r>
      <w:r w:rsidR="008634FD" w:rsidRPr="000E020A">
        <w:rPr>
          <w:rFonts w:ascii="Times New Roman" w:hAnsi="Times New Roman" w:cs="Times New Roman"/>
          <w:sz w:val="24"/>
          <w:szCs w:val="24"/>
          <w:lang w:val="en-GB"/>
        </w:rPr>
        <w:t>implications</w:t>
      </w:r>
      <w:r w:rsidRPr="000E020A">
        <w:rPr>
          <w:rFonts w:ascii="Times New Roman" w:hAnsi="Times New Roman" w:cs="Times New Roman"/>
          <w:sz w:val="24"/>
          <w:szCs w:val="24"/>
          <w:lang w:val="en-GB"/>
        </w:rPr>
        <w:t xml:space="preserve"> for other valued goals, considering both their level of support and the certainty of their choices. Using survey experiment </w:t>
      </w:r>
      <w:r w:rsidR="002F57D5" w:rsidRPr="000E020A">
        <w:rPr>
          <w:rFonts w:ascii="Times New Roman" w:hAnsi="Times New Roman" w:cs="Times New Roman"/>
          <w:sz w:val="24"/>
          <w:szCs w:val="24"/>
          <w:lang w:val="en-GB"/>
        </w:rPr>
        <w:t xml:space="preserve">data </w:t>
      </w:r>
      <w:r w:rsidR="00F846FA" w:rsidRPr="000E020A">
        <w:rPr>
          <w:rFonts w:ascii="Times New Roman" w:hAnsi="Times New Roman" w:cs="Times New Roman"/>
          <w:sz w:val="24"/>
          <w:szCs w:val="24"/>
          <w:lang w:val="en-GB"/>
        </w:rPr>
        <w:t>collected</w:t>
      </w:r>
      <w:r w:rsidR="008634FD" w:rsidRPr="000E020A">
        <w:rPr>
          <w:rFonts w:ascii="Times New Roman" w:hAnsi="Times New Roman" w:cs="Times New Roman"/>
          <w:sz w:val="24"/>
          <w:szCs w:val="24"/>
          <w:lang w:val="en-GB"/>
        </w:rPr>
        <w:t xml:space="preserve"> in Germany</w:t>
      </w:r>
      <w:r w:rsidR="00F846FA" w:rsidRPr="000E020A">
        <w:rPr>
          <w:rFonts w:ascii="Times New Roman" w:hAnsi="Times New Roman" w:cs="Times New Roman"/>
          <w:sz w:val="24"/>
          <w:szCs w:val="24"/>
          <w:lang w:val="en-GB"/>
        </w:rPr>
        <w:t xml:space="preserve"> in 2020</w:t>
      </w:r>
      <w:r w:rsidR="008634FD" w:rsidRPr="000E020A">
        <w:rPr>
          <w:rFonts w:ascii="Times New Roman" w:hAnsi="Times New Roman" w:cs="Times New Roman"/>
          <w:sz w:val="24"/>
          <w:szCs w:val="24"/>
          <w:lang w:val="en-GB"/>
        </w:rPr>
        <w:t xml:space="preserve"> (N = </w:t>
      </w:r>
      <w:del w:id="0" w:author="Leonie Rettig" w:date="2023-06-30T11:20:00Z">
        <w:r w:rsidR="008634FD" w:rsidRPr="000E020A">
          <w:rPr>
            <w:rFonts w:ascii="Times New Roman" w:hAnsi="Times New Roman" w:cs="Times New Roman"/>
            <w:sz w:val="24"/>
            <w:szCs w:val="24"/>
            <w:lang w:val="en-GB"/>
          </w:rPr>
          <w:delText>2,233</w:delText>
        </w:r>
      </w:del>
      <w:ins w:id="1" w:author="Leonie Rettig" w:date="2023-06-30T11:20:00Z">
        <w:r w:rsidR="008634FD" w:rsidRPr="000E020A">
          <w:rPr>
            <w:rFonts w:ascii="Times New Roman" w:hAnsi="Times New Roman" w:cs="Times New Roman"/>
            <w:sz w:val="24"/>
            <w:szCs w:val="24"/>
            <w:lang w:val="en-GB"/>
          </w:rPr>
          <w:t>2233</w:t>
        </w:r>
      </w:ins>
      <w:r w:rsidR="008634FD" w:rsidRPr="000E020A">
        <w:rPr>
          <w:rFonts w:ascii="Times New Roman" w:hAnsi="Times New Roman" w:cs="Times New Roman"/>
          <w:sz w:val="24"/>
          <w:szCs w:val="24"/>
          <w:lang w:val="en-GB"/>
        </w:rPr>
        <w:t xml:space="preserve">) </w:t>
      </w:r>
      <w:r w:rsidR="00F846FA" w:rsidRPr="000E020A">
        <w:rPr>
          <w:rFonts w:ascii="Times New Roman" w:hAnsi="Times New Roman" w:cs="Times New Roman"/>
          <w:sz w:val="24"/>
          <w:szCs w:val="24"/>
          <w:lang w:val="en-GB"/>
        </w:rPr>
        <w:t xml:space="preserve">that measures </w:t>
      </w:r>
      <w:r w:rsidRPr="000E020A">
        <w:rPr>
          <w:rFonts w:ascii="Times New Roman" w:hAnsi="Times New Roman" w:cs="Times New Roman"/>
          <w:sz w:val="24"/>
          <w:szCs w:val="24"/>
          <w:lang w:val="en-GB"/>
        </w:rPr>
        <w:t xml:space="preserve">people’s support for climate policies with or without information about negative </w:t>
      </w:r>
      <w:r w:rsidR="00725638" w:rsidRPr="000E020A">
        <w:rPr>
          <w:rFonts w:ascii="Times New Roman" w:hAnsi="Times New Roman" w:cs="Times New Roman"/>
          <w:sz w:val="24"/>
          <w:szCs w:val="24"/>
          <w:lang w:val="en-GB"/>
        </w:rPr>
        <w:t>implications</w:t>
      </w:r>
      <w:r w:rsidRPr="000E020A">
        <w:rPr>
          <w:rFonts w:ascii="Times New Roman" w:hAnsi="Times New Roman" w:cs="Times New Roman"/>
          <w:sz w:val="24"/>
          <w:szCs w:val="24"/>
          <w:lang w:val="en-GB"/>
        </w:rPr>
        <w:t xml:space="preserve"> for </w:t>
      </w:r>
      <w:r w:rsidR="00383A87" w:rsidRPr="000E020A">
        <w:rPr>
          <w:rFonts w:ascii="Times New Roman" w:hAnsi="Times New Roman" w:cs="Times New Roman"/>
          <w:sz w:val="24"/>
          <w:szCs w:val="24"/>
          <w:lang w:val="en-GB"/>
        </w:rPr>
        <w:t>different societal groups</w:t>
      </w:r>
      <w:r w:rsidRPr="000E020A">
        <w:rPr>
          <w:rFonts w:ascii="Times New Roman" w:hAnsi="Times New Roman" w:cs="Times New Roman"/>
          <w:sz w:val="24"/>
          <w:szCs w:val="24"/>
          <w:lang w:val="en-GB"/>
        </w:rPr>
        <w:t xml:space="preserve">, we find that people decrease their policy support and become less certain about their choices when faced with </w:t>
      </w:r>
      <w:r w:rsidR="005929AF" w:rsidRPr="000E020A">
        <w:rPr>
          <w:rFonts w:ascii="Times New Roman" w:hAnsi="Times New Roman" w:cs="Times New Roman"/>
          <w:sz w:val="24"/>
          <w:szCs w:val="24"/>
          <w:lang w:val="en-GB"/>
        </w:rPr>
        <w:t>negative implications for vulnerable groups</w:t>
      </w:r>
      <w:r w:rsidR="00F77042" w:rsidRPr="000E020A">
        <w:rPr>
          <w:rFonts w:ascii="Times New Roman" w:hAnsi="Times New Roman" w:cs="Times New Roman"/>
          <w:sz w:val="24"/>
          <w:szCs w:val="24"/>
          <w:lang w:val="en-GB"/>
        </w:rPr>
        <w:t>.</w:t>
      </w:r>
      <w:r w:rsidRPr="000E020A">
        <w:rPr>
          <w:rFonts w:ascii="Times New Roman" w:hAnsi="Times New Roman" w:cs="Times New Roman"/>
          <w:sz w:val="24"/>
          <w:szCs w:val="24"/>
          <w:lang w:val="en-GB"/>
        </w:rPr>
        <w:t xml:space="preserve"> </w:t>
      </w:r>
      <w:r w:rsidR="00F77042" w:rsidRPr="000E020A">
        <w:rPr>
          <w:rFonts w:ascii="Times New Roman" w:hAnsi="Times New Roman" w:cs="Times New Roman"/>
          <w:sz w:val="24"/>
          <w:szCs w:val="24"/>
          <w:lang w:val="en-GB"/>
        </w:rPr>
        <w:t>T</w:t>
      </w:r>
      <w:r w:rsidRPr="000E020A">
        <w:rPr>
          <w:rFonts w:ascii="Times New Roman" w:hAnsi="Times New Roman" w:cs="Times New Roman"/>
          <w:sz w:val="24"/>
          <w:szCs w:val="24"/>
          <w:lang w:val="en-GB"/>
        </w:rPr>
        <w:t>his effect is partially moderated by people’s climate change</w:t>
      </w:r>
      <w:r w:rsidR="00383A87" w:rsidRPr="000E020A">
        <w:rPr>
          <w:rFonts w:ascii="Times New Roman" w:hAnsi="Times New Roman" w:cs="Times New Roman"/>
          <w:sz w:val="24"/>
          <w:szCs w:val="24"/>
          <w:lang w:val="en-GB"/>
        </w:rPr>
        <w:t xml:space="preserve"> concern</w:t>
      </w:r>
      <w:r w:rsidRPr="000E020A">
        <w:rPr>
          <w:rFonts w:ascii="Times New Roman" w:hAnsi="Times New Roman" w:cs="Times New Roman"/>
          <w:sz w:val="24"/>
          <w:szCs w:val="24"/>
          <w:lang w:val="en-GB"/>
        </w:rPr>
        <w:t xml:space="preserve"> and </w:t>
      </w:r>
      <w:r w:rsidR="00383A87" w:rsidRPr="000E020A">
        <w:rPr>
          <w:rFonts w:ascii="Times New Roman" w:hAnsi="Times New Roman" w:cs="Times New Roman"/>
          <w:sz w:val="24"/>
          <w:szCs w:val="24"/>
          <w:lang w:val="en-GB"/>
        </w:rPr>
        <w:t>their support for</w:t>
      </w:r>
      <w:r w:rsidR="00D432B0" w:rsidRPr="000E020A">
        <w:rPr>
          <w:rFonts w:ascii="Times New Roman" w:hAnsi="Times New Roman" w:cs="Times New Roman"/>
          <w:sz w:val="24"/>
          <w:szCs w:val="24"/>
          <w:lang w:val="en-GB"/>
        </w:rPr>
        <w:t xml:space="preserve"> </w:t>
      </w:r>
      <w:r w:rsidR="008C20A8" w:rsidRPr="000E020A">
        <w:rPr>
          <w:rFonts w:ascii="Times New Roman" w:hAnsi="Times New Roman" w:cs="Times New Roman"/>
          <w:sz w:val="24"/>
          <w:szCs w:val="24"/>
          <w:lang w:val="en-GB"/>
        </w:rPr>
        <w:t xml:space="preserve">government </w:t>
      </w:r>
      <w:r w:rsidR="00D432B0" w:rsidRPr="000E020A">
        <w:rPr>
          <w:rFonts w:ascii="Times New Roman" w:hAnsi="Times New Roman" w:cs="Times New Roman"/>
          <w:sz w:val="24"/>
          <w:szCs w:val="24"/>
          <w:lang w:val="en-GB"/>
        </w:rPr>
        <w:t>assistance</w:t>
      </w:r>
      <w:r w:rsidR="00F77042" w:rsidRPr="000E020A">
        <w:rPr>
          <w:rFonts w:ascii="Times New Roman" w:hAnsi="Times New Roman" w:cs="Times New Roman"/>
          <w:sz w:val="24"/>
          <w:szCs w:val="24"/>
          <w:lang w:val="en-GB"/>
        </w:rPr>
        <w:t xml:space="preserve"> </w:t>
      </w:r>
      <w:r w:rsidR="008C20A8" w:rsidRPr="000E020A">
        <w:rPr>
          <w:rFonts w:ascii="Times New Roman" w:hAnsi="Times New Roman" w:cs="Times New Roman"/>
          <w:sz w:val="24"/>
          <w:szCs w:val="24"/>
          <w:lang w:val="en-GB"/>
        </w:rPr>
        <w:t xml:space="preserve">for </w:t>
      </w:r>
      <w:r w:rsidR="005929AF" w:rsidRPr="000E020A">
        <w:rPr>
          <w:rFonts w:ascii="Times New Roman" w:hAnsi="Times New Roman" w:cs="Times New Roman"/>
          <w:sz w:val="24"/>
          <w:szCs w:val="24"/>
          <w:lang w:val="en-GB"/>
        </w:rPr>
        <w:t>such</w:t>
      </w:r>
      <w:r w:rsidR="008C20A8" w:rsidRPr="000E020A">
        <w:rPr>
          <w:rFonts w:ascii="Times New Roman" w:hAnsi="Times New Roman" w:cs="Times New Roman"/>
          <w:sz w:val="24"/>
          <w:szCs w:val="24"/>
          <w:lang w:val="en-GB"/>
        </w:rPr>
        <w:t xml:space="preserve"> groups</w:t>
      </w:r>
      <w:r w:rsidRPr="000E020A">
        <w:rPr>
          <w:rFonts w:ascii="Times New Roman" w:hAnsi="Times New Roman" w:cs="Times New Roman"/>
          <w:sz w:val="24"/>
          <w:szCs w:val="24"/>
          <w:lang w:val="en-GB"/>
        </w:rPr>
        <w:t xml:space="preserve">. We thus contribute to the understanding of </w:t>
      </w:r>
      <w:r w:rsidR="00842871" w:rsidRPr="000E020A">
        <w:rPr>
          <w:rFonts w:ascii="Times New Roman" w:hAnsi="Times New Roman" w:cs="Times New Roman"/>
          <w:sz w:val="24"/>
          <w:szCs w:val="24"/>
          <w:lang w:val="en-GB"/>
        </w:rPr>
        <w:t>people’s</w:t>
      </w:r>
      <w:r w:rsidR="00383A87" w:rsidRPr="000E020A">
        <w:rPr>
          <w:rFonts w:ascii="Times New Roman" w:hAnsi="Times New Roman" w:cs="Times New Roman"/>
          <w:sz w:val="24"/>
          <w:szCs w:val="24"/>
          <w:lang w:val="en-GB"/>
        </w:rPr>
        <w:t xml:space="preserve"> policy decision-making, with implications for </w:t>
      </w:r>
      <w:r w:rsidR="006771A3" w:rsidRPr="000E020A">
        <w:rPr>
          <w:rFonts w:ascii="Times New Roman" w:hAnsi="Times New Roman" w:cs="Times New Roman"/>
          <w:sz w:val="24"/>
          <w:szCs w:val="24"/>
          <w:lang w:val="en-GB"/>
        </w:rPr>
        <w:t xml:space="preserve">the measurement </w:t>
      </w:r>
      <w:r w:rsidR="00D1159C" w:rsidRPr="000E020A">
        <w:rPr>
          <w:rFonts w:ascii="Times New Roman" w:hAnsi="Times New Roman" w:cs="Times New Roman"/>
          <w:sz w:val="24"/>
          <w:szCs w:val="24"/>
          <w:lang w:val="en-GB"/>
        </w:rPr>
        <w:t xml:space="preserve">of </w:t>
      </w:r>
      <w:r w:rsidR="006771A3" w:rsidRPr="000E020A">
        <w:rPr>
          <w:rFonts w:ascii="Times New Roman" w:hAnsi="Times New Roman" w:cs="Times New Roman"/>
          <w:sz w:val="24"/>
          <w:szCs w:val="24"/>
          <w:lang w:val="en-GB"/>
        </w:rPr>
        <w:t>public support</w:t>
      </w:r>
      <w:r w:rsidR="00142C11" w:rsidRPr="000E020A">
        <w:rPr>
          <w:rFonts w:ascii="Times New Roman" w:hAnsi="Times New Roman" w:cs="Times New Roman"/>
          <w:sz w:val="24"/>
          <w:szCs w:val="24"/>
          <w:lang w:val="en-GB"/>
        </w:rPr>
        <w:t xml:space="preserve"> and the development of effective climate policies</w:t>
      </w:r>
      <w:r w:rsidR="006771A3" w:rsidRPr="000E020A">
        <w:rPr>
          <w:rFonts w:ascii="Times New Roman" w:hAnsi="Times New Roman" w:cs="Times New Roman"/>
          <w:sz w:val="24"/>
          <w:szCs w:val="24"/>
          <w:lang w:val="en-GB"/>
        </w:rPr>
        <w:t>.</w:t>
      </w:r>
    </w:p>
    <w:p w14:paraId="2D08603E" w14:textId="77777777" w:rsidR="002F27BE" w:rsidRPr="000E020A" w:rsidRDefault="002F27BE" w:rsidP="00691E20">
      <w:pPr>
        <w:jc w:val="both"/>
        <w:rPr>
          <w:rFonts w:ascii="Times New Roman" w:hAnsi="Times New Roman" w:cs="Times New Roman"/>
          <w:sz w:val="24"/>
          <w:szCs w:val="24"/>
          <w:lang w:val="en-GB"/>
        </w:rPr>
      </w:pPr>
    </w:p>
    <w:p w14:paraId="40F23EB4" w14:textId="35610650" w:rsidR="00314BD4" w:rsidRPr="00D8550C" w:rsidRDefault="00314BD4" w:rsidP="00691E20">
      <w:pPr>
        <w:jc w:val="both"/>
        <w:rPr>
          <w:rFonts w:ascii="Times New Roman" w:hAnsi="Times New Roman"/>
          <w:lang w:val="en-GB"/>
        </w:rPr>
      </w:pPr>
      <w:r w:rsidRPr="00D8550C">
        <w:rPr>
          <w:rFonts w:ascii="Times New Roman" w:hAnsi="Times New Roman"/>
          <w:lang w:val="en-GB"/>
        </w:rPr>
        <w:t xml:space="preserve">Keywords: goal conflict; policy goals; </w:t>
      </w:r>
      <w:r w:rsidR="002F27BE" w:rsidRPr="00D8550C">
        <w:rPr>
          <w:rFonts w:ascii="Times New Roman" w:hAnsi="Times New Roman"/>
          <w:lang w:val="en-GB"/>
        </w:rPr>
        <w:t xml:space="preserve">climate policy; </w:t>
      </w:r>
      <w:r w:rsidRPr="00D8550C">
        <w:rPr>
          <w:rFonts w:ascii="Times New Roman" w:hAnsi="Times New Roman"/>
          <w:lang w:val="en-GB"/>
        </w:rPr>
        <w:t>public support; trade-offs; survey experiment</w:t>
      </w:r>
    </w:p>
    <w:p w14:paraId="663BF218" w14:textId="77777777" w:rsidR="002F27BE" w:rsidRPr="000E020A" w:rsidRDefault="002F27BE" w:rsidP="00691E20">
      <w:pPr>
        <w:jc w:val="both"/>
        <w:rPr>
          <w:rFonts w:ascii="Times New Roman" w:hAnsi="Times New Roman" w:cs="Times New Roman"/>
          <w:sz w:val="24"/>
          <w:szCs w:val="24"/>
          <w:lang w:val="en-GB"/>
        </w:rPr>
      </w:pPr>
    </w:p>
    <w:p w14:paraId="6280B161" w14:textId="01A2B0FB" w:rsidR="00726BCE" w:rsidRPr="00E2302F" w:rsidRDefault="00726BCE" w:rsidP="006F0224">
      <w:pPr>
        <w:pStyle w:val="berschrift1"/>
        <w:spacing w:line="360" w:lineRule="auto"/>
        <w:jc w:val="both"/>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Introduction</w:t>
      </w:r>
      <w:bookmarkStart w:id="2" w:name="_GoBack"/>
      <w:bookmarkEnd w:id="2"/>
    </w:p>
    <w:p w14:paraId="0E55E11F" w14:textId="14B5AFDB" w:rsidR="004A088F" w:rsidRPr="000E020A" w:rsidRDefault="00AF0986" w:rsidP="00980ACD">
      <w:pPr>
        <w:pStyle w:val="Kommentartext"/>
        <w:spacing w:line="360" w:lineRule="auto"/>
        <w:jc w:val="both"/>
        <w:rPr>
          <w:rFonts w:ascii="Times New Roman" w:hAnsi="Times New Roman" w:cs="Times New Roman"/>
          <w:iCs/>
          <w:sz w:val="24"/>
          <w:szCs w:val="24"/>
          <w:lang w:val="en-GB"/>
        </w:rPr>
      </w:pPr>
      <w:bookmarkStart w:id="3" w:name="_Hlk111013357"/>
      <w:r w:rsidRPr="000E020A">
        <w:rPr>
          <w:rFonts w:ascii="Times New Roman" w:hAnsi="Times New Roman" w:cs="Times New Roman"/>
          <w:sz w:val="24"/>
          <w:szCs w:val="24"/>
          <w:lang w:val="en-GB"/>
        </w:rPr>
        <w:t xml:space="preserve">In democracies, </w:t>
      </w:r>
      <w:r w:rsidR="00CB6D9D" w:rsidRPr="000E020A">
        <w:rPr>
          <w:rFonts w:ascii="Times New Roman" w:hAnsi="Times New Roman" w:cs="Times New Roman"/>
          <w:sz w:val="24"/>
          <w:szCs w:val="24"/>
          <w:lang w:val="en-GB"/>
        </w:rPr>
        <w:t xml:space="preserve">sustainable and </w:t>
      </w:r>
      <w:r w:rsidRPr="000E020A">
        <w:rPr>
          <w:rFonts w:ascii="Times New Roman" w:hAnsi="Times New Roman" w:cs="Times New Roman"/>
          <w:sz w:val="24"/>
          <w:szCs w:val="24"/>
          <w:lang w:val="en-GB"/>
        </w:rPr>
        <w:t>successful p</w:t>
      </w:r>
      <w:r w:rsidR="00922E86" w:rsidRPr="000E020A">
        <w:rPr>
          <w:rFonts w:ascii="Times New Roman" w:hAnsi="Times New Roman" w:cs="Times New Roman"/>
          <w:sz w:val="24"/>
          <w:szCs w:val="24"/>
          <w:lang w:val="en-GB"/>
        </w:rPr>
        <w:t xml:space="preserve">olicy implementation </w:t>
      </w:r>
      <w:r w:rsidRPr="000E020A">
        <w:rPr>
          <w:rFonts w:ascii="Times New Roman" w:hAnsi="Times New Roman" w:cs="Times New Roman"/>
          <w:sz w:val="24"/>
          <w:szCs w:val="24"/>
          <w:lang w:val="en-GB"/>
        </w:rPr>
        <w:t xml:space="preserve">depends </w:t>
      </w:r>
      <w:r w:rsidR="00922E86" w:rsidRPr="000E020A">
        <w:rPr>
          <w:rFonts w:ascii="Times New Roman" w:hAnsi="Times New Roman" w:cs="Times New Roman"/>
          <w:sz w:val="24"/>
          <w:szCs w:val="24"/>
          <w:lang w:val="en-GB"/>
        </w:rPr>
        <w:t xml:space="preserve">heavily on public </w:t>
      </w:r>
      <w:r w:rsidRPr="000E020A">
        <w:rPr>
          <w:rFonts w:ascii="Times New Roman" w:hAnsi="Times New Roman" w:cs="Times New Roman"/>
          <w:sz w:val="24"/>
          <w:szCs w:val="24"/>
          <w:lang w:val="en-GB"/>
        </w:rPr>
        <w:t>support</w:t>
      </w:r>
      <w:r w:rsidR="00D316CC" w:rsidRPr="000E020A">
        <w:rPr>
          <w:rFonts w:ascii="Times New Roman" w:hAnsi="Times New Roman" w:cs="Times New Roman"/>
          <w:sz w:val="24"/>
          <w:szCs w:val="24"/>
          <w:lang w:val="en-GB"/>
        </w:rPr>
        <w:t xml:space="preserve">, but this support may be </w:t>
      </w:r>
      <w:r w:rsidR="0087173A" w:rsidRPr="000E020A">
        <w:rPr>
          <w:rFonts w:ascii="Times New Roman" w:hAnsi="Times New Roman" w:cs="Times New Roman"/>
          <w:sz w:val="24"/>
          <w:szCs w:val="24"/>
          <w:lang w:val="en-GB"/>
        </w:rPr>
        <w:t xml:space="preserve">more volatile </w:t>
      </w:r>
      <w:r w:rsidR="00D316CC" w:rsidRPr="000E020A">
        <w:rPr>
          <w:rFonts w:ascii="Times New Roman" w:hAnsi="Times New Roman" w:cs="Times New Roman"/>
          <w:sz w:val="24"/>
          <w:szCs w:val="24"/>
          <w:lang w:val="en-GB"/>
        </w:rPr>
        <w:t>than commonly assumed</w:t>
      </w:r>
      <w:r w:rsidR="00922E86" w:rsidRPr="000E020A">
        <w:rPr>
          <w:rFonts w:ascii="Times New Roman" w:hAnsi="Times New Roman" w:cs="Times New Roman"/>
          <w:sz w:val="24"/>
          <w:szCs w:val="24"/>
          <w:lang w:val="en-GB"/>
        </w:rPr>
        <w:t>.</w:t>
      </w:r>
      <w:r w:rsidR="00102F00" w:rsidRPr="000E020A">
        <w:rPr>
          <w:rFonts w:ascii="Times New Roman" w:hAnsi="Times New Roman" w:cs="Times New Roman"/>
          <w:sz w:val="24"/>
          <w:szCs w:val="24"/>
          <w:lang w:val="en-GB"/>
        </w:rPr>
        <w:t xml:space="preserve"> </w:t>
      </w:r>
      <w:r w:rsidR="00D316CC" w:rsidRPr="000E020A">
        <w:rPr>
          <w:rFonts w:ascii="Times New Roman" w:hAnsi="Times New Roman" w:cs="Times New Roman"/>
          <w:sz w:val="24"/>
          <w:szCs w:val="24"/>
          <w:lang w:val="en-GB"/>
        </w:rPr>
        <w:t xml:space="preserve">Like other policies, </w:t>
      </w:r>
      <w:r w:rsidR="00102F00" w:rsidRPr="000E020A">
        <w:rPr>
          <w:rFonts w:ascii="Times New Roman" w:hAnsi="Times New Roman" w:cs="Times New Roman"/>
          <w:sz w:val="24"/>
          <w:szCs w:val="24"/>
          <w:lang w:val="en-GB"/>
        </w:rPr>
        <w:t>measures to reduce emissions and adapt to changing climatic conditions</w:t>
      </w:r>
      <w:r w:rsidR="00D316CC" w:rsidRPr="000E020A">
        <w:rPr>
          <w:rFonts w:ascii="Times New Roman" w:hAnsi="Times New Roman" w:cs="Times New Roman"/>
          <w:sz w:val="24"/>
          <w:szCs w:val="24"/>
          <w:lang w:val="en-GB"/>
        </w:rPr>
        <w:t xml:space="preserve"> require public backing</w:t>
      </w:r>
      <w:r w:rsidR="00E85149" w:rsidRPr="000E020A">
        <w:rPr>
          <w:rFonts w:ascii="Times New Roman" w:hAnsi="Times New Roman" w:cs="Times New Roman"/>
          <w:sz w:val="24"/>
          <w:szCs w:val="24"/>
          <w:lang w:val="en-GB"/>
        </w:rPr>
        <w:t xml:space="preserve"> </w:t>
      </w:r>
      <w:r w:rsidR="00E85149"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{"citationID":"4ktCI4IX","properties":{"formattedCitation":"(Beiser-McGrath &amp; Bernauer, 2021)","plainCitation":"(Beiser-McGrath &amp; Bernauer, 2021)","noteIndex":0},"citationItems":[{"id":3591,"uris":["http://zotero.org/users/9378747/items/F44PKJCA"],"itemData":{"id":3591,"type":"article-journal","abstract":"Strong public support is a prerequisite for ambitious and thus costly climate change mitigation policy, and strong public concern over climate change is a prerequisite for policy support. Why, then, do most public opinion surveys indicate rather high levels of concern and rather strong policy support, while de facto mitigation efforts in most countries remain far from ambitious? One possibility is that survey measures for public concern fail to fully reveal the true attitudes of citizens due to social desirability bias. In this paper, we implemented list-experiments in representative surveys in Germany and the United States (N = 3620 and 3640 respectively) to assess such potential bias. We find evidence that people systematically misreport, that is, understate their disbelief in human caused climate change. This misreporting is particularly strong amongst politically relevant subgroups. Individuals in the top 20% of the income distribution in the United States and supporters of conservative parties in Germany exhibit significantly higher climate change skepticism according to the list experiment, relative to conventional measures. While this does not definitively mean that climate skepticism is a widespread phenomenon in these countries, it does suggest that future research should reconsider how climate change concern is measured, and what subgroups of the population are more susceptible to misreporting and why. Our findings imply that public support for ambitious climate policy may be weaker than existing survey research suggests.","container-title":"PLOS ONE","DOI":"10.1371/journal.pone.0251034","ISSN":"1932-6203","issue":"7","journalAbbreviation":"PLoS ONE","language":"en","page":"e0251034","source":"DOI.org (Crossref)","title":"Current surveys may underestimate climate change skepticism evidence from list experiments in Germany and the USA","volume":"16","author":[{"family":"Beiser-McGrath","given":"Liam F."},{"family":"Bernauer","given":"Thomas"}],"editor":[{"family":"Mahapatra","given":"Bidhubhusan"}],"issued":{"date-parts":[["2021",7,7]]},"citation-key":"beiser-mcgrath2021"}}],"schema":"https://github.com/citation-style-language/schema/raw/master/csl-citation.json"} </w:instrText>
      </w:r>
      <w:r w:rsidR="00E85149"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(Beiser-McGrath &amp; Bernauer, 2021)</w:t>
      </w:r>
      <w:r w:rsidR="00E85149" w:rsidRPr="000E020A">
        <w:rPr>
          <w:rFonts w:ascii="Times New Roman" w:hAnsi="Times New Roman" w:cs="Times New Roman"/>
          <w:sz w:val="24"/>
          <w:szCs w:val="24"/>
          <w:lang w:val="en-GB"/>
        </w:rPr>
        <w:fldChar w:fldCharType="end"/>
      </w:r>
      <w:r w:rsidR="006D32AA" w:rsidRPr="000E020A">
        <w:rPr>
          <w:rFonts w:ascii="Times New Roman" w:hAnsi="Times New Roman" w:cs="Times New Roman"/>
          <w:sz w:val="24"/>
          <w:szCs w:val="24"/>
          <w:lang w:val="en-GB"/>
        </w:rPr>
        <w:t>.</w:t>
      </w:r>
      <w:r w:rsidR="00F220B5" w:rsidRPr="000E020A">
        <w:rPr>
          <w:rFonts w:ascii="Times New Roman" w:hAnsi="Times New Roman" w:cs="Times New Roman"/>
          <w:sz w:val="24"/>
          <w:szCs w:val="24"/>
          <w:lang w:val="en-GB"/>
        </w:rPr>
        <w:t xml:space="preserve"> </w:t>
      </w:r>
      <w:r w:rsidR="000C7BE1" w:rsidRPr="000E020A">
        <w:rPr>
          <w:rFonts w:ascii="Times New Roman" w:hAnsi="Times New Roman" w:cs="Times New Roman"/>
          <w:sz w:val="24"/>
          <w:szCs w:val="24"/>
          <w:lang w:val="en-GB"/>
        </w:rPr>
        <w:t>Existing research shows that the</w:t>
      </w:r>
      <w:r w:rsidR="00F220B5" w:rsidRPr="000E020A">
        <w:rPr>
          <w:rFonts w:ascii="Times New Roman" w:hAnsi="Times New Roman" w:cs="Times New Roman"/>
          <w:sz w:val="24"/>
          <w:szCs w:val="24"/>
          <w:lang w:val="en-GB"/>
        </w:rPr>
        <w:t xml:space="preserve"> majority of people are concerned about climate change and support climate action in general </w:t>
      </w:r>
      <w:r w:rsidR="00F220B5"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{"citationID":"9e0e9F7T","properties":{"formattedCitation":"(Flynn et al., 2021)","plainCitation":"(Flynn et al., 2021)","noteIndex":0},"citationItems":[{"id":3636,"uris":["http://zotero.org/users/9378747/items/IPDQ2IMX"],"itemData":{"id":3636,"type":"report","publisher":"UNDP and University of Oxford","title":"Peoples' Climate Vote","URL":"https://www.undp.org/publications/peoples-climate-vote","author":[{"family":"Flynn","given":"Cassie"},{"family":"Yamasumi","given":"Eri"},{"family":"Fischer","given":"Stephen"},{"family":"Snow","given":"Dan"},{"family":"Grant","given":"Zack"},{"family":"Kirby","given":"Martha"},{"family":"Browning","given":"Peter"},{"family":"Rommerskirchen","given":"Moritz"},{"family":"Russell","given":"Inigo"}],"issued":{"date-parts":[["2021"]]},"citation-key":"flynn2021"}}],"schema":"https://github.com/citation-style-language/schema/raw/master/csl-citation.json"} </w:instrText>
      </w:r>
      <w:r w:rsidR="00F220B5"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(Flynn et al., 2021)</w:t>
      </w:r>
      <w:r w:rsidR="00F220B5" w:rsidRPr="000E020A">
        <w:rPr>
          <w:rFonts w:ascii="Times New Roman" w:hAnsi="Times New Roman" w:cs="Times New Roman"/>
          <w:sz w:val="24"/>
          <w:szCs w:val="24"/>
          <w:lang w:val="en-GB"/>
        </w:rPr>
        <w:fldChar w:fldCharType="end"/>
      </w:r>
      <w:r w:rsidR="000C7BE1" w:rsidRPr="000E020A">
        <w:rPr>
          <w:rFonts w:ascii="Times New Roman" w:hAnsi="Times New Roman" w:cs="Times New Roman"/>
          <w:sz w:val="24"/>
          <w:szCs w:val="24"/>
          <w:lang w:val="en-GB"/>
        </w:rPr>
        <w:t>,</w:t>
      </w:r>
      <w:r w:rsidR="00E1026D" w:rsidRPr="000E020A">
        <w:rPr>
          <w:rFonts w:ascii="Times New Roman" w:hAnsi="Times New Roman" w:cs="Times New Roman"/>
          <w:sz w:val="24"/>
          <w:szCs w:val="24"/>
          <w:lang w:val="en-GB"/>
        </w:rPr>
        <w:t xml:space="preserve"> </w:t>
      </w:r>
      <w:r w:rsidR="000C7BE1" w:rsidRPr="000E020A">
        <w:rPr>
          <w:rFonts w:ascii="Times New Roman" w:hAnsi="Times New Roman" w:cs="Times New Roman"/>
          <w:sz w:val="24"/>
          <w:szCs w:val="24"/>
          <w:lang w:val="en-GB"/>
        </w:rPr>
        <w:t>y</w:t>
      </w:r>
      <w:r w:rsidR="00E1026D" w:rsidRPr="000E020A">
        <w:rPr>
          <w:rFonts w:ascii="Times New Roman" w:hAnsi="Times New Roman" w:cs="Times New Roman"/>
          <w:sz w:val="24"/>
          <w:szCs w:val="24"/>
          <w:lang w:val="en-GB"/>
        </w:rPr>
        <w:t>et</w:t>
      </w:r>
      <w:r w:rsidR="00316741" w:rsidRPr="000E020A">
        <w:rPr>
          <w:rFonts w:ascii="Times New Roman" w:hAnsi="Times New Roman" w:cs="Times New Roman"/>
          <w:sz w:val="24"/>
          <w:szCs w:val="24"/>
          <w:lang w:val="en-GB"/>
        </w:rPr>
        <w:t>,</w:t>
      </w:r>
      <w:r w:rsidR="00E1026D" w:rsidRPr="000E020A">
        <w:rPr>
          <w:rFonts w:ascii="Times New Roman" w:hAnsi="Times New Roman" w:cs="Times New Roman"/>
          <w:sz w:val="24"/>
          <w:szCs w:val="24"/>
          <w:lang w:val="en-GB"/>
        </w:rPr>
        <w:t xml:space="preserve"> this support </w:t>
      </w:r>
      <w:r w:rsidR="000C7BE1" w:rsidRPr="000E020A">
        <w:rPr>
          <w:rFonts w:ascii="Times New Roman" w:hAnsi="Times New Roman" w:cs="Times New Roman"/>
          <w:sz w:val="24"/>
          <w:szCs w:val="24"/>
          <w:lang w:val="en-GB"/>
        </w:rPr>
        <w:t xml:space="preserve">does not </w:t>
      </w:r>
      <w:r w:rsidR="00E1026D" w:rsidRPr="000E020A">
        <w:rPr>
          <w:rFonts w:ascii="Times New Roman" w:hAnsi="Times New Roman" w:cs="Times New Roman"/>
          <w:sz w:val="24"/>
          <w:szCs w:val="24"/>
          <w:lang w:val="en-GB"/>
        </w:rPr>
        <w:t xml:space="preserve">seem to translate into actual policy implementation </w:t>
      </w:r>
      <w:r w:rsidR="00E1026D"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{"citationID":"jhePUrFq","properties":{"formattedCitation":"(Beiser-McGrath &amp; Bernauer, 2021)","plainCitation":"(Beiser-McGrath &amp; Bernauer, 2021)","noteIndex":0},"citationItems":[{"id":3591,"uris":["http://zotero.org/users/9378747/items/F44PKJCA"],"itemData":{"id":3591,"type":"article-journal","abstract":"Strong public support is a prerequisite for ambitious and thus costly climate change mitigation policy, and strong public concern over climate change is a prerequisite for policy support. Why, then, do most public opinion surveys indicate rather high levels of concern and rather strong policy support, while de facto mitigation efforts in most countries remain far from ambitious? One possibility is that survey measures for public concern fail to fully reveal the true attitudes of citizens due to social desirability bias. In this paper, we implemented list-experiments in representative surveys in Germany and the United States (N = 3620 and 3640 respectively) to assess such potential bias. We find evidence that people systematically misreport, that is, understate their disbelief in human caused climate change. This misreporting is particularly strong amongst politically relevant subgroups. Individuals in the top 20% of the income distribution in the United States and supporters of conservative parties in Germany exhibit significantly higher climate change skepticism according to the list experiment, relative to conventional measures. While this does not definitively mean that climate skepticism is a widespread phenomenon in these countries, it does suggest that future research should reconsider how climate change concern is measured, and what subgroups of the population are more susceptible to misreporting and why. Our findings imply that public support for ambitious climate policy may be weaker than existing survey research suggests.","container-title":"PLOS ONE","DOI":"10.1371/journal.pone.0251034","ISSN":"1932-6203","issue":"7","journalAbbreviation":"PLoS ONE","language":"en","page":"e0251034","source":"DOI.org (Crossref)","title":"Current surveys may underestimate climate change skepticism evidence from list experiments in Germany and the USA","volume":"16","author":[{"family":"Beiser-McGrath","given":"Liam F."},{"family":"Bernauer","given":"Thomas"}],"editor":[{"family":"Mahapatra","given":"Bidhubhusan"}],"issued":{"date-parts":[["2021",7,7]]},"citation-key":"beiser-mcgrath2021"}}],"schema":"https://github.com/citation-style-language/schema/raw/master/csl-citation.json"} </w:instrText>
      </w:r>
      <w:r w:rsidR="00E1026D"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(Beiser-McGrath &amp; Bernauer, 2021)</w:t>
      </w:r>
      <w:r w:rsidR="00E1026D" w:rsidRPr="000E020A">
        <w:rPr>
          <w:rFonts w:ascii="Times New Roman" w:hAnsi="Times New Roman" w:cs="Times New Roman"/>
          <w:sz w:val="24"/>
          <w:szCs w:val="24"/>
          <w:lang w:val="en-GB"/>
        </w:rPr>
        <w:fldChar w:fldCharType="end"/>
      </w:r>
      <w:r w:rsidR="000C7BE1" w:rsidRPr="000E020A">
        <w:rPr>
          <w:rFonts w:ascii="Times New Roman" w:hAnsi="Times New Roman" w:cs="Times New Roman"/>
          <w:sz w:val="24"/>
          <w:szCs w:val="24"/>
          <w:lang w:val="en-GB"/>
        </w:rPr>
        <w:t>.</w:t>
      </w:r>
      <w:r w:rsidR="00E1026D" w:rsidRPr="000E020A">
        <w:rPr>
          <w:rFonts w:ascii="Times New Roman" w:hAnsi="Times New Roman" w:cs="Times New Roman"/>
          <w:sz w:val="24"/>
          <w:szCs w:val="24"/>
          <w:lang w:val="en-GB"/>
        </w:rPr>
        <w:t xml:space="preserve"> </w:t>
      </w:r>
      <w:r w:rsidR="000C7BE1" w:rsidRPr="000E020A">
        <w:rPr>
          <w:rFonts w:ascii="Times New Roman" w:hAnsi="Times New Roman" w:cs="Times New Roman"/>
          <w:sz w:val="24"/>
          <w:szCs w:val="24"/>
          <w:lang w:val="en-GB"/>
        </w:rPr>
        <w:t xml:space="preserve">Instead, people’s support varies </w:t>
      </w:r>
      <w:r w:rsidR="00E1026D" w:rsidRPr="000E020A">
        <w:rPr>
          <w:rFonts w:ascii="Times New Roman" w:hAnsi="Times New Roman" w:cs="Times New Roman"/>
          <w:iCs/>
          <w:sz w:val="24"/>
          <w:szCs w:val="24"/>
          <w:lang w:val="en-GB"/>
        </w:rPr>
        <w:t xml:space="preserve">across </w:t>
      </w:r>
      <w:r w:rsidR="000C7BE1" w:rsidRPr="000E020A">
        <w:rPr>
          <w:rFonts w:ascii="Times New Roman" w:hAnsi="Times New Roman" w:cs="Times New Roman"/>
          <w:iCs/>
          <w:sz w:val="24"/>
          <w:szCs w:val="24"/>
          <w:lang w:val="en-GB"/>
        </w:rPr>
        <w:t xml:space="preserve">specific </w:t>
      </w:r>
      <w:r w:rsidR="00CE1871" w:rsidRPr="000E020A">
        <w:rPr>
          <w:rFonts w:ascii="Times New Roman" w:hAnsi="Times New Roman" w:cs="Times New Roman"/>
          <w:iCs/>
          <w:sz w:val="24"/>
          <w:szCs w:val="24"/>
          <w:lang w:val="en-GB"/>
        </w:rPr>
        <w:t xml:space="preserve">climate </w:t>
      </w:r>
      <w:r w:rsidR="00E1026D" w:rsidRPr="000E020A">
        <w:rPr>
          <w:rFonts w:ascii="Times New Roman" w:hAnsi="Times New Roman" w:cs="Times New Roman"/>
          <w:iCs/>
          <w:sz w:val="24"/>
          <w:szCs w:val="24"/>
          <w:lang w:val="en-GB"/>
        </w:rPr>
        <w:t xml:space="preserve">policies </w:t>
      </w:r>
      <w:r w:rsidR="003133D7"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{"citationID":"J1BAUJRS","properties":{"formattedCitation":"(e.g., Dietz et al., 2007; Leviston et al., 2015; Rhodes et al., 2017; Rosentrater et al., 2013; Smith et al., 2020; Stoutenborough et al., 2015)","plainCitation":"(e.g., Dietz et al., 2007; Leviston et al., 2015; Rhodes et al., 2017; Rosentrater et al., 2013; Smith et al., 2020; Stoutenborough et al., 2015)","noteIndex":0},"citationItems":[{"id":3280,"uris":["http://zotero.org/users/9378747/items/75E2LRBB"],"itemData":{"id":3280,"type":"article-journal","abstract":"We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beliefs.","container-title":"Rural Sociology","DOI":"10.1526/003601107781170026","ISSN":"00360112","issue":"2","language":"en","page":"185-214","source":"DOI.org (Crossref)","title":"Support for Climate Change Policy: Social Psychological and Social Structural Influences","title-short":"Support for Climate Change Policy","volume":"72","author":[{"family":"Dietz","given":"Thomas"},{"family":"Dan","given":"Amy"},{"family":"Shwom","given":"Rachael"}],"issued":{"date-parts":[["2007",6]]},"citation-key":"dietz2007"},"label":"page","prefix":"e.g., "},{"id":1783,"uris":["http://zotero.org/users/9378747/items/DWD549XW"],"itemData":{"id":1783,"type":"report","event-place":"Australia","language":"en","publisher":"CSIRO","publisher-place":"Australia","source":"Zotero","title":"Australian attitudes to climate change and adaptation: 2010-2014","URL":"https://doi.org/10.4225/08/584af21158fe9","author":[{"family":"Leviston","given":"Zoe"},{"family":"Greenhill","given":"Murni"},{"family":"Walker","given":"Iain"}],"issued":{"date-parts":[["2015"]]},"citation-key":"leviston2015"}},{"id":"uIssvjNb/pV7IbSc2","uris":["http://www.mendeley.com/documents/?uuid=0f226c52-a391-42bb-85e3-b9e34feeeff7"],"itemData":{"DOI":"10.1016/j.ecolecon.2017.02.027","ISSN":"09218009","abstract":"Citizen support for climate policies is considered an important criterion in climate policy-making. While there is a growing body of literature exploring factors of citizen support, most studies tend to use climate policy support as an aggregate variable, overlooking differences in support for different climate policy types. This study examines citizen support for several market-based, regulatory, and voluntary climate policies using survey data collected from a representative sample of Canadian citizens (n = 1306). Specifically, the research objectives are to (1) assess citizen support for different types of climate policies, (2) identify the key factors associated with citizen support for different policy types, and (3) explore heterogeneity across respondents based on policy support patterns. Results indicate that most regulatory and voluntary policies receive high levels of support (83–90% of respondents), while a carbon tax receives the highest levels of opposition (47%). Regression analysis identifies several factors associated with citizen support, including values, trust, and household features. However, only a few factors are consistently associated with support across policy types, including being concerned about climate change, having trust in scientists, and being female. Other significant factors are unique to different policy types. Cluster analysis identifies four distinct respondent clusters based on policy support.","author":[{"dropping-particle":"","family":"Rhodes","given":"Ekaterina","non-dropping-particle":"","parse-names":false,"suffix":""},{"dropping-particle":"","family":"Axsen","given":"Jonn","non-dropping-particle":"","parse-names":false,"suffix":""},{"dropping-particle":"","family":"Jaccard","given":"Mark","non-dropping-particle":"","parse-names":false,"suffix":""}],"container-title":"Ecological Economics","id":"ITEM-1","issued":{"date-parts":[["2017","7"]]},"page":"56-69","publisher":"Elsevier B.V.","title":"Exploring Citizen Support for Different Types of Climate Policy","type":"article-journal","volume":"137"}},{"id":1798,"uris":["http://zotero.org/users/9378747/items/3ZIXY9UI"],"itemData":{"id":1798,"type":"article-journal","abstract":"Using survey data, the authors developed an architecture of climate change beliefs in Norway and their correlation with support for policies aimed at reducing greenhouse gas emissions.  A strong majority of respondents believe that anthropogenic climate change is occurring and identify carbon dioxide emissions as a cause. Regression analysis shows that respondents recognize the effectiveness of direct actions that require difficult trade-offs, such as imposing a carbon tax.Yet, their voting intentions suggest a preference for policies that have at best an indirect effect on reducing climate change. Most respondents favor policy options that are generally good for the environment and cause no personal hardship. The disconnection between perceptions about the effectiveness of direct actions and support for less effective mitigation approaches may reflect the respondents’ collective distancing from the problem of climate change.This could be an important consideration in the design of communication strategies that promote emission abatement policies.","container-title":"Environment and Behavior","DOI":"10.1177/0013916512450510","ISSN":"0013-9165, 1552-390X","issue":"8","journalAbbreviation":"Environment and Behavior","language":"en","page":"935-970","source":"DOI.org (Crossref)","title":"Efficacy Trade-Offs in Individuals’ Support for Climate Change Policies","volume":"45","author":[{"family":"Rosentrater","given":"Lynn D."},{"family":"Sælensminde","given":"Ingrid"},{"family":"Ekström","given":"Frida"},{"family":"Böhm","given":"Gisela"},{"family":"Bostrom","given":"Ann"},{"family":"Hanss","given":"Daniel"},{"family":"O’Connor","given":"Robert E."}],"issued":{"date-parts":[["2013",11]]},"citation-key":"rosentrater2013"}},{"id":"uIssvjNb/z3jvY9WK","uris":["http://www.mendeley.com/documents/?uuid=9da40539-8ef1-428a-bd4b-0cabbee0ef54"],"itemData":{"author":[{"dropping-particle":"","family":"Smith","given":"E Keith","non-dropping-particle":"","parse-names":false,"suffix":""},{"dropping-particle":"","family":"Lacy","given":"Michael G","non-dropping-particle":"","parse-names":false,"suffix":""},{"dropping-particle":"","family":"Hastings","given":"Orestes P","non-dropping-particle":"","parse-names":false,"suffix":""}],"container-title":"ProQuest Dissertations Publishing","id":"ITEM-2","issue":"28022539","issued":{"date-parts":[["2020"]]},"number-of-pages":"204","publisher":"Colorado State University","title":"Beliefs, Ideologies, Contexts and Climate Change: The Role of Human Values and Political Orientations in Western European and Transition States (PhD Dissertation)","type":"thesis"}},{"id":1700,"uris":["http://zotero.org/users/9378747/items/GW235VTL"],"itemData":{"id":1700,"type":"article-journal","abstract":"A great deal of research has been dedicated to understanding the relationship of public preferences to public policy. Much of this literature, though, does not account for risk perception, an important characteristic that affects individuals’ preferences. In terms of policy, those who perceive high risk in association with a particular issue should be more likely to oppose policies that would increase that risk, and, conversely, support policies that would decrease this risk. In this article, we examine the role of specific risk perceptions related to nuclear, coal, and renewable sources of energy on related policy preferences. Controlling for the influence of knowledge and several specific attitudinal indicators, we find that risk perceptions are strong predictors of energy policy preferences.","container-title":"The ANNALS of the American Academy of Political and Social Science","DOI":"10.1177/0002716214556472","ISSN":"0002-7162, 1552-3349","issue":"1","journalAbbreviation":"The ANNALS of the American Academy of Political and Social Science","language":"en","page":"102-120","source":"DOI.org (Crossref)","title":"The Influence of Specific Risk Perceptions on Public Policy Support: An Examination of Energy Policy","title-short":"The Influence of Specific Risk Perceptions on Public Policy Support","volume":"658","author":[{"family":"Stoutenborough","given":"James W."},{"family":"Vedlitz","given":"Arnold"},{"family":"Liu","given":"Xinsheng"}],"issued":{"date-parts":[["2015",3]]},"citation-key":"stoutenborough2015"}}],"schema":"https://github.com/citation-style-language/schema/raw/master/csl-citation.json"} </w:instrText>
      </w:r>
      <w:r w:rsidR="003133D7"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(e.g., Dietz et al., 2007; Leviston et al., 2015; Rhodes et al., 2017; Rosentrater et al., 2013; Smith et al., 2020; Stoutenborough et al., 2015)</w:t>
      </w:r>
      <w:r w:rsidR="003133D7" w:rsidRPr="000E020A">
        <w:rPr>
          <w:rFonts w:ascii="Times New Roman" w:hAnsi="Times New Roman" w:cs="Times New Roman"/>
          <w:iCs/>
          <w:sz w:val="24"/>
          <w:szCs w:val="24"/>
          <w:lang w:val="en-GB"/>
        </w:rPr>
        <w:fldChar w:fldCharType="end"/>
      </w:r>
      <w:r w:rsidR="002E622D" w:rsidRPr="000E020A">
        <w:rPr>
          <w:rFonts w:ascii="Times New Roman" w:hAnsi="Times New Roman" w:cs="Times New Roman"/>
          <w:iCs/>
          <w:sz w:val="24"/>
          <w:szCs w:val="24"/>
          <w:lang w:val="en-GB"/>
        </w:rPr>
        <w:t xml:space="preserve">, </w:t>
      </w:r>
      <w:r w:rsidR="000C7BE1" w:rsidRPr="000E020A">
        <w:rPr>
          <w:rFonts w:ascii="Times New Roman" w:hAnsi="Times New Roman" w:cs="Times New Roman"/>
          <w:iCs/>
          <w:sz w:val="24"/>
          <w:szCs w:val="24"/>
          <w:lang w:val="en-GB"/>
        </w:rPr>
        <w:t xml:space="preserve">and </w:t>
      </w:r>
      <w:r w:rsidR="002E622D" w:rsidRPr="000E020A">
        <w:rPr>
          <w:rFonts w:ascii="Times New Roman" w:hAnsi="Times New Roman" w:cs="Times New Roman"/>
          <w:iCs/>
          <w:sz w:val="24"/>
          <w:szCs w:val="24"/>
          <w:lang w:val="en-GB"/>
        </w:rPr>
        <w:t xml:space="preserve">support for </w:t>
      </w:r>
      <w:r w:rsidR="000C7BE1" w:rsidRPr="000E020A">
        <w:rPr>
          <w:rFonts w:ascii="Times New Roman" w:hAnsi="Times New Roman" w:cs="Times New Roman"/>
          <w:iCs/>
          <w:sz w:val="24"/>
          <w:szCs w:val="24"/>
          <w:lang w:val="en-GB"/>
        </w:rPr>
        <w:t>individual</w:t>
      </w:r>
      <w:r w:rsidR="002E622D" w:rsidRPr="000E020A">
        <w:rPr>
          <w:rFonts w:ascii="Times New Roman" w:hAnsi="Times New Roman" w:cs="Times New Roman"/>
          <w:iCs/>
          <w:sz w:val="24"/>
          <w:szCs w:val="24"/>
          <w:lang w:val="en-GB"/>
        </w:rPr>
        <w:t xml:space="preserve"> polic</w:t>
      </w:r>
      <w:r w:rsidR="000C7BE1" w:rsidRPr="000E020A">
        <w:rPr>
          <w:rFonts w:ascii="Times New Roman" w:hAnsi="Times New Roman" w:cs="Times New Roman"/>
          <w:iCs/>
          <w:sz w:val="24"/>
          <w:szCs w:val="24"/>
          <w:lang w:val="en-GB"/>
        </w:rPr>
        <w:t>ies</w:t>
      </w:r>
      <w:r w:rsidR="002E622D" w:rsidRPr="000E020A">
        <w:rPr>
          <w:rFonts w:ascii="Times New Roman" w:hAnsi="Times New Roman" w:cs="Times New Roman"/>
          <w:iCs/>
          <w:sz w:val="24"/>
          <w:szCs w:val="24"/>
          <w:lang w:val="en-GB"/>
        </w:rPr>
        <w:t xml:space="preserve"> </w:t>
      </w:r>
      <w:r w:rsidR="000C7BE1" w:rsidRPr="000E020A">
        <w:rPr>
          <w:rFonts w:ascii="Times New Roman" w:hAnsi="Times New Roman" w:cs="Times New Roman"/>
          <w:iCs/>
          <w:sz w:val="24"/>
          <w:szCs w:val="24"/>
          <w:lang w:val="en-GB"/>
        </w:rPr>
        <w:t>depends on</w:t>
      </w:r>
      <w:r w:rsidR="003133D7" w:rsidRPr="000E020A">
        <w:rPr>
          <w:rFonts w:ascii="Times New Roman" w:hAnsi="Times New Roman" w:cs="Times New Roman"/>
          <w:iCs/>
          <w:sz w:val="24"/>
          <w:szCs w:val="24"/>
          <w:lang w:val="en-GB"/>
        </w:rPr>
        <w:t xml:space="preserve"> the available information</w:t>
      </w:r>
      <w:r w:rsidR="00C70D45" w:rsidRPr="000E020A">
        <w:rPr>
          <w:rFonts w:ascii="Times New Roman" w:hAnsi="Times New Roman" w:cs="Times New Roman"/>
          <w:iCs/>
          <w:sz w:val="24"/>
          <w:szCs w:val="24"/>
          <w:lang w:val="en-GB"/>
        </w:rPr>
        <w:t xml:space="preserve"> </w:t>
      </w:r>
      <w:r w:rsidR="00CB6D9D"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{"citationID":"8MCM938v","properties":{"formattedCitation":"(Beiser-McGrath &amp; Bernauer, 2019; Bernauer &amp; Gampfer, 2015; Fesenfeld, 2022; Jang, 2013; Unsworth &amp; Fielding, 2014)","plainCitation":"(Beiser-McGrath &amp; Bernauer, 2019; Bernauer &amp; Gampfer, 2015; Fesenfeld, 2022; Jang, 2013; Unsworth &amp; Fielding, 2014)","noteIndex":0},"citationItems":[{"id":2836,"uris":["http://zotero.org/users/9378747/items/PS325S7L"],"itemData":{"id":2836,"type":"article-journal","abstract":"Effective carbon taxation is politically feasible when combining international involvement and revenue recycling.\n          , \n            Carbon taxes are widely regarded as a potentially effective and economically efficient policy instrument for decarbonizing the global energy supply and thus limiting global warming. The main obstacle is political feasibility because of opposition from citizens and industry. Earmarking revenues from carbon taxation for spending that benefits citizens (i.e., revenue recycling) might help policy makers escape this political impasse. On the basis of choice experiments with representative samples of citizens in Germany and the United States, we examine whether revenue recycling could mitigate two key obstacles to achieving sufficient public support for carbon taxes: (i) declines in support as taxation levels increase and (ii) concerns over the international economic level playing field. For both countries, we find that revenue recycling could help achieve majority support for carbon tax levels of up to $50 to $70 per metric ton of carbon, but only if industrialized countries join forces and adopt similar carbon taxes.","container-title":"Science Advances","DOI":"10.1126/sciadv.aax3323","ISSN":"2375-2548","issue":"9","journalAbbreviation":"Sci. Adv.","language":"en","page":"eaax3323","source":"DOI.org (Crossref)","title":"Could revenue recycling make effective carbon taxation politically feasible?","volume":"5","author":[{"family":"Beiser-McGrath","given":"Liam F."},{"family":"Bernauer","given":"Thomas"}],"issued":{"date-parts":[["2019",9,6]]},"citation-key":"beiser-mcgrath2019"}},{"id":2839,"uris":["http://zotero.org/users/9378747/items/DDG2Y8GW"],"itemData":{"id":2839,"type":"article-journal","abstract":"Most governments emphasize the need for reciprocal (‘‘give and take’’) international commitments in global climate policy. Nonetheless, existing public opinion polls indicate strong support by individual citizens for unilateral climate policies as well. This raises the question of whether governments could, without risking electoral punishment, afford to pursue more ambitious unilateral climate policies, or whether surveys may have overestimated support for unilateralism due to measurement problems. Based on conjoint and framing experiments embedded in representative surveys in the world’s two largest democracies, India and the United States, we engage in a critical re-assessment of earlier survey results. We find robust public support for unilateral climate policy in both countries. Such support declines with increasing costs and increases with growing co-benefits and problem solving effectiveness. We also find, however, that policy conditionality and possible institutional design mechanisms against free-riding by other states (which make the policy ‘‘less unilateral’’ by providing for reciprocation) play no significant role when citizens form their preferences with respect to climate policy. Neither is public support affected by whether policies focus on adaptation (which limits benefits to the investing country) or mitigation (which benefits all countries globally). Overall, these findings suggest that, in view of very slow progress in global climate policy, governments of rich and poor countries could politically afford to push ahead with more ambitious unilateral climate policies.","container-title":"Environmental Science &amp; Policy","DOI":"10.1016/j.envsci.2015.07.010","ISSN":"14629011","journalAbbreviation":"Environmental Science &amp; Policy","language":"en","page":"316-330","source":"DOI.org (Crossref)","title":"How robust is public support for unilateral climate policy?","volume":"54","author":[{"family":"Bernauer","given":"Thomas"},{"family":"Gampfer","given":"Robert"}],"issued":{"date-parts":[["2015",12]]},"citation-key":"bernauer2015"}},{"id":3594,"uris":["http://zotero.org/users/9378747/items/R9J4GDM6"],"itemData":{"id":3594,"type":"article-journal","abstract":"Important challenges like climate change require transformative policy responses. According to a growing public policy literature, such transformative responses typically require complex policy packages that bundle various individual policy instruments to complement each other, compensate transition losers, and create positive synergies. Nevertheless, while adding new instruments to a package can increase policy effectiveness, it comes at a price: increased policy design complexity. Increased complexity potentially leads to fundamental public misperceptions that undermine policy legitimacy and feasibility. Here, I argue that complex policy packages affect public opinion through a compensation, policy perception, and design complexity mechanism. To test this argument, this study assesses if citizens evaluate proposals for isolated climate policies related to food and mobility behaviors differently to complex policy packages. Employing a novel two-stage conjoint-experimental approach with 9115 respondents from the USA and Germany, the study shows that policy packaging increases citizens’ perceived policy effectiveness to reduce climate pollutants, but also perceived restrictions on citizens’ lifestyles. Moreover, increased design complexity can lead citizens to pay special attention to salient costly parts of policy packages. However, increased design complexity does not fundamentally reverse preferences. Through packaging desired and undesired policy instruments, policymakers can increase public support for transformative climate policies.","container-title":"Behavioural Public Policy","DOI":"10.1017/bpp.2022.3","ISSN":"2398-063X, 2398-0648","journalAbbreviation":"Behav. Public Policy","language":"en","page":"1-26","source":"DOI.org (Crossref)","title":"The effects of policy design complexity on public support for climate policy","author":[{"family":"Fesenfeld","given":"Lukas Paul"}],"issued":{"date-parts":[["2022",2,22]]},"citation-key":"fesenfeld2022"}},{"id":1797,"uris":["http://zotero.org/users/9378747/items/3HMEL7SG"],"itemData":{"id":1797,"type":"article-journal","abstract":"Although the public’s perception that climate change is caused primarily by humans rather than nature is a key predictor of public engagement with the issue, little research has examined the way in which climate change communication can inﬂuence public perception. Drawing on attribution theory, this study found that American participants who were exposed to information about their in-group’s excessive energy use were more likely to attribute climate change to uncontrollable (natural) rather than controllable (human) causes than were those who were exposed to information about an out-group’s (China) excessive energy use and those in the control group. In addition, this attribution of climate change to nature was negatively associated with climate change concern for climate change and policy support for climate change mitigation. These causal relationships were reﬂected in the mediation path model.","container-title":"Journal of Environmental Psychology","DOI":"10.1016/j.jenvp.2013.07.003","ISSN":"02724944","journalAbbreviation":"Journal of Environmental Psychology","language":"en","page":"27-36","source":"DOI.org (Crossref)","title":"Framing responsibility in climate change discourse: Ethnocentric attribution bias, perceived causes, and policy attitudes","title-short":"Framing responsibility in climate change discourse","volume":"36","author":[{"family":"Jang","given":"S. Mo"}],"issued":{"date-parts":[["2013",12]]},"citation-key":"jang2013"},"label":"page"},{"id":"uIssvjNb/3JjRbF0h","uris":["http://www.mendeley.com/documents/?uuid=57d4eef8-1bb5-4972-9762-5ccc28f40c71"],"itemData":{"DOI":"10.1016/j.gloenvcha.2014.05.002","ISSN":"09593780","abstract":"Previous research has demonstrated a striking difference in climate change beliefs and policy support between people who identify with the right-wing of politics and with the left-wing of politics. But are we destined to continue with this divergence? We suggest that there is movement around these differences based on the politicization of climate change and we conducted two experimental studies with 126 and 646 people, respectively, to examine this effect. We found that those people whose political identity was made salient were less likely to believe in an anthropogenic cause of climate change and less likely to support government climate change policies than those whose identity was not made salient; particularly when those people were aligned with the right-wing of politics. The results demonstrate the importance of the salience of one's political identity in determining attitudes and beliefs even for scientific facts such as climate change. Our research also identifies some ways forward in dealing with climate change-based on depoliticizing the issue. © 2014 Elsevier Ltd.","author":[{"dropping-particle":"","family":"Unsworth","given":"Kerrie L.","non-dropping-particle":"","parse-names":false,"suffix":""},{"dropping-particle":"","family":"Fielding","given":"Kelly S.","non-dropping-particle":"","parse-names":false,"suffix":""}],"container-title":"Global Environmental Change","id":"ITEM-1","issue":"1","issued":{"date-parts":[["2014","7"]]},"note":"From Duplicate 1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S.)\n\nFrom Duplicate 2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attitudes.\n\nFrom Duplicate 2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attitudes.","page":"131-137","title":"It's political: How the salience of one's political identity changes climate change beliefs and policy support","type":"article-journal","volume":"27"}}],"schema":"https://github.com/citation-style-language/schema/raw/master/csl-citation.json"} </w:instrText>
      </w:r>
      <w:r w:rsidR="00CB6D9D"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(Beiser-McGrath &amp; Bernauer, 2019; Bernauer &amp; Gampfer, 2015; Fesenfeld, 2022; Jang, 2013; Unsworth &amp; Fielding, 2014)</w:t>
      </w:r>
      <w:r w:rsidR="00CB6D9D" w:rsidRPr="000E020A">
        <w:rPr>
          <w:rFonts w:ascii="Times New Roman" w:hAnsi="Times New Roman" w:cs="Times New Roman"/>
          <w:iCs/>
          <w:sz w:val="24"/>
          <w:szCs w:val="24"/>
          <w:lang w:val="en-GB"/>
        </w:rPr>
        <w:fldChar w:fldCharType="end"/>
      </w:r>
      <w:r w:rsidR="00CB6D9D" w:rsidRPr="000E020A">
        <w:rPr>
          <w:rFonts w:ascii="Times New Roman" w:hAnsi="Times New Roman" w:cs="Times New Roman"/>
          <w:iCs/>
          <w:sz w:val="24"/>
          <w:szCs w:val="24"/>
          <w:lang w:val="en-GB"/>
        </w:rPr>
        <w:t>.</w:t>
      </w:r>
      <w:r w:rsidR="00F408F3" w:rsidRPr="000E020A">
        <w:rPr>
          <w:rFonts w:ascii="Times New Roman" w:hAnsi="Times New Roman" w:cs="Times New Roman"/>
          <w:iCs/>
          <w:sz w:val="24"/>
          <w:szCs w:val="24"/>
          <w:lang w:val="en-GB"/>
        </w:rPr>
        <w:t xml:space="preserve"> While </w:t>
      </w:r>
      <w:r w:rsidR="00A03A80" w:rsidRPr="000E020A">
        <w:rPr>
          <w:rFonts w:ascii="Times New Roman" w:hAnsi="Times New Roman" w:cs="Times New Roman"/>
          <w:iCs/>
          <w:sz w:val="24"/>
          <w:szCs w:val="24"/>
          <w:lang w:val="en-GB"/>
        </w:rPr>
        <w:t xml:space="preserve">there is a </w:t>
      </w:r>
      <w:r w:rsidR="000C7BE1" w:rsidRPr="000E020A">
        <w:rPr>
          <w:rFonts w:ascii="Times New Roman" w:hAnsi="Times New Roman" w:cs="Times New Roman"/>
          <w:iCs/>
          <w:sz w:val="24"/>
          <w:szCs w:val="24"/>
          <w:lang w:val="en-GB"/>
        </w:rPr>
        <w:t>large body of</w:t>
      </w:r>
      <w:r w:rsidR="00A03A80" w:rsidRPr="000E020A">
        <w:rPr>
          <w:rFonts w:ascii="Times New Roman" w:hAnsi="Times New Roman" w:cs="Times New Roman"/>
          <w:iCs/>
          <w:sz w:val="24"/>
          <w:szCs w:val="24"/>
          <w:lang w:val="en-GB"/>
        </w:rPr>
        <w:t xml:space="preserve"> research on changes in </w:t>
      </w:r>
      <w:r w:rsidR="00E6305B" w:rsidRPr="000E020A">
        <w:rPr>
          <w:rFonts w:ascii="Times New Roman" w:hAnsi="Times New Roman" w:cs="Times New Roman"/>
          <w:iCs/>
          <w:sz w:val="24"/>
          <w:szCs w:val="24"/>
          <w:lang w:val="en-GB"/>
        </w:rPr>
        <w:t>support</w:t>
      </w:r>
      <w:r w:rsidR="00A03A80" w:rsidRPr="000E020A">
        <w:rPr>
          <w:rFonts w:ascii="Times New Roman" w:hAnsi="Times New Roman" w:cs="Times New Roman"/>
          <w:iCs/>
          <w:sz w:val="24"/>
          <w:szCs w:val="24"/>
          <w:lang w:val="en-GB"/>
        </w:rPr>
        <w:t xml:space="preserve"> </w:t>
      </w:r>
      <w:r w:rsidR="005929AF" w:rsidRPr="000E020A">
        <w:rPr>
          <w:rFonts w:ascii="Times New Roman" w:hAnsi="Times New Roman" w:cs="Times New Roman"/>
          <w:iCs/>
          <w:sz w:val="24"/>
          <w:szCs w:val="24"/>
          <w:lang w:val="en-GB"/>
        </w:rPr>
        <w:t xml:space="preserve">for </w:t>
      </w:r>
      <w:r w:rsidR="00A03A80" w:rsidRPr="000E020A">
        <w:rPr>
          <w:rFonts w:ascii="Times New Roman" w:hAnsi="Times New Roman" w:cs="Times New Roman"/>
          <w:iCs/>
          <w:sz w:val="24"/>
          <w:szCs w:val="24"/>
          <w:lang w:val="en-GB"/>
        </w:rPr>
        <w:t xml:space="preserve">climate mitigation policies </w:t>
      </w:r>
      <w:r w:rsidR="00A03A80"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{"citationID":"JHusstXr","properties":{"formattedCitation":"(e.g., Beiser-McGrath &amp; Bernauer, 2021; Bernauer &amp; Gampfer, 2015; Fesenfeld &amp; Rinscheid, 2021; Jagers et al., 2019)","plainCitation":"(e.g., Beiser-McGrath &amp; Bernauer, 2021; Bernauer &amp; Gampfer, 2015; Fesenfeld &amp; Rinscheid, 2021; Jagers et al., 2019)","noteIndex":0},"citationItems":[{"id":3591,"uris":["http://zotero.org/users/9378747/items/F44PKJCA"],"itemData":{"id":3591,"type":"article-journal","abstract":"Strong public support is a prerequisite for ambitious and thus costly climate change mitigation policy, and strong public concern over climate change is a prerequisite for policy support. Why, then, do most public opinion surveys indicate rather high levels of concern and rather strong policy support, while de facto mitigation efforts in most countries remain far from ambitious? One possibility is that survey measures for public concern fail to fully reveal the true attitudes of citizens due to social desirability bias. In this paper, we implemented list-experiments in representative surveys in Germany and the United States (N = 3620 and 3640 respectively) to assess such potential bias. We find evidence that people systematically misreport, that is, understate their disbelief in human caused climate change. This misreporting is particularly strong amongst politically relevant subgroups. Individuals in the top 20% of the income distribution in the United States and supporters of conservative parties in Germany exhibit significantly higher climate change skepticism according to the list experiment, relative to conventional measures. While this does not definitively mean that climate skepticism is a widespread phenomenon in these countries, it does suggest that future research should reconsider how climate change concern is measured, and what subgroups of the population are more susceptible to misreporting and why. Our findings imply that public support for ambitious climate policy may be weaker than existing survey research suggests.","container-title":"PLOS ONE","DOI":"10.1371/journal.pone.0251034","ISSN":"1932-6203","issue":"7","journalAbbreviation":"PLoS ONE","language":"en","page":"e0251034","source":"DOI.org (Crossref)","title":"Current surveys may underestimate climate change skepticism evidence from list experiments in Germany and the USA","volume":"16","author":[{"family":"Beiser-McGrath","given":"Liam F."},{"family":"Bernauer","given":"Thomas"}],"editor":[{"family":"Mahapatra","given":"Bidhubhusan"}],"issued":{"date-parts":[["2021",7,7]]},"citation-key":"beiser-mcgrath2021"},"label":"page","prefix":"e.g.,"},{"id":2839,"uris":["http://zotero.org/users/9378747/items/DDG2Y8GW"],"itemData":{"id":2839,"type":"article-journal","abstract":"Most governments emphasize the need for reciprocal (‘‘give and take’’) international commitments in global climate policy. Nonetheless, existing public opinion polls indicate strong support by individual citizens for unilateral climate policies as well. This raises the question of whether governments could, without risking electoral punishment, afford to pursue more ambitious unilateral climate policies, or whether surveys may have overestimated support for unilateralism due to measurement problems. Based on conjoint and framing experiments embedded in representative surveys in the world’s two largest democracies, India and the United States, we engage in a critical re-assessment of earlier survey results. We find robust public support for unilateral climate policy in both countries. Such support declines with increasing costs and increases with growing co-benefits and problem solving effectiveness. We also find, however, that policy conditionality and possible institutional design mechanisms against free-riding by other states (which make the policy ‘‘less unilateral’’ by providing for reciprocation) play no significant role when citizens form their preferences with respect to climate policy. Neither is public support affected by whether policies focus on adaptation (which limits benefits to the investing country) or mitigation (which benefits all countries globally). Overall, these findings suggest that, in view of very slow progress in global climate policy, governments of rich and poor countries could politically afford to push ahead with more ambitious unilateral climate policies.","container-title":"Environmental Science &amp; Policy","DOI":"10.1016/j.envsci.2015.07.010","ISSN":"14629011","journalAbbreviation":"Environmental Science &amp; Policy","language":"en","page":"316-330","source":"DOI.org (Crossref)","title":"How robust is public support for unilateral climate policy?","volume":"54","author":[{"family":"Bernauer","given":"Thomas"},{"family":"Gampfer","given":"Robert"}],"issued":{"date-parts":[["2015",12]]},"citation-key":"bernauer2015"},"label":"page"},{"id":3653,"uris":["http://zotero.org/users/9378747/items/IBZVHFJV"],"itemData":{"id":3653,"type":"article-journal","abstract":"Although many people are concerned about climate change, active public support for ambitious policies is still lagging behind. How can this gap be closed? Recent work has theorized that the perceived urgency of climate change drives public support for climate policy, but this lacks empirical evidence. Using advanced sparse regressions and comparative survey-embedded framing experiments with 9,911 eligible voters in Germany and the United States, we empirically studied the role of perceived urgency. Our study provides two ﬁndings. First, although perceived urgency is key in driving support for ‘‘low-cost’’ mitigation policies, it does not lead to more support for ‘‘high-cost’’ mitigation policies where the behavioral implications are visible. Second, while temporal reframing does not increase policy support or feelings of dread, context information about demand-side mitigation increases support for such costly climate policies. The results are particularly relevant for democracies, where ambitious policies require the support of citizens.","container-title":"One Earth","DOI":"10.1016/j.oneear.2021.02.010","ISSN":"25903322","issue":"3","journalAbbreviation":"One Earth","language":"en","page":"411-424","source":"DOI.org (Crossref)","title":"Emphasizing urgency of climate change is insufficient to increase policy support","volume":"4","author":[{"family":"Fesenfeld","given":"Lukas Paul"},{"family":"Rinscheid","given":"Adrian"}],"issued":{"date-parts":[["2021",3]]},"citation-key":"fesenfeld2021"}},{"id":2792,"uris":["http://zotero.org/users/9378747/items/ABVTCXTG"],"itemData":{"id":2792,"type":"article-journal","abstract":"This study aims at better understanding how, and to what extent, perceptions of a policy instrument’s distributional effects impact on policy support, focusing on the case of CO2 taxes on petrol in Sweden. Through a large-scale (N = 5000) randomized survey experiment with a 2 × 3 factorial design, the extent to which perceptions of fairness determine attitudes to a suggested increase of the Swedish CO2 tax is explored. Furthermore, the study considers whether these effects change with the level of the suggested tax increase, as well as whether negative sentiments can be alleviated by combining it with a compensatory measure in the shape of a simultaneous income tax cut financed by the revenues from the tax increase. The results show that a higher tax increase is both viewed as more unfair and enjoys weaker support. Furthermore, compensatory measures can be a powerful policy design tool to increase perceptions of the policy as fair, but the effect of compensation on policy support is conditioned by the individual’s left–right ideological position. Whereas people self-identifying to the right react favourably to compensatory measures, people self-identifying to the left become less supportive of a tax increase when combined with a simultaneous cut in income taxes.","container-title":"Climate Policy","DOI":"10.1080/14693062.2018.1470963","ISSN":"1469-3062, 1752-7457","issue":"2","journalAbbreviation":"Climate Policy","language":"en","page":"147-160","source":"DOI.org (Crossref)","title":"The impact of compensatory measures on public support for carbon taxation: an experimental study in Sweden","title-short":"The impact of compensatory measures on public support for carbon taxation","volume":"19","author":[{"family":"Jagers","given":"Sverker C."},{"family":"Martinsson","given":"Johan"},{"family":"Matti","given":"Simon"}],"issued":{"date-parts":[["2019",2,7]]},"citation-key":"jagers2019"}}],"schema":"https://github.com/citation-style-language/schema/raw/master/csl-citation.json"} </w:instrText>
      </w:r>
      <w:r w:rsidR="00A03A80"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(e.g., Beiser-McGrath &amp; Bernauer, 2021; Bernauer &amp; Gampfer, 2015; Fesenfeld &amp; Rinscheid, 2021; Jagers et al., 2019)</w:t>
      </w:r>
      <w:r w:rsidR="00A03A80" w:rsidRPr="000E020A">
        <w:rPr>
          <w:rFonts w:ascii="Times New Roman" w:hAnsi="Times New Roman" w:cs="Times New Roman"/>
          <w:iCs/>
          <w:sz w:val="24"/>
          <w:szCs w:val="24"/>
          <w:lang w:val="en-GB"/>
        </w:rPr>
        <w:fldChar w:fldCharType="end"/>
      </w:r>
      <w:r w:rsidR="00F408F3" w:rsidRPr="000E020A">
        <w:rPr>
          <w:rFonts w:ascii="Times New Roman" w:hAnsi="Times New Roman" w:cs="Times New Roman"/>
          <w:iCs/>
          <w:sz w:val="24"/>
          <w:szCs w:val="24"/>
          <w:lang w:val="en-GB"/>
        </w:rPr>
        <w:t>,</w:t>
      </w:r>
      <w:r w:rsidR="00A03A80" w:rsidRPr="000E020A">
        <w:rPr>
          <w:rFonts w:ascii="Times New Roman" w:hAnsi="Times New Roman" w:cs="Times New Roman"/>
          <w:iCs/>
          <w:sz w:val="24"/>
          <w:szCs w:val="24"/>
          <w:lang w:val="en-GB"/>
        </w:rPr>
        <w:t xml:space="preserve"> </w:t>
      </w:r>
      <w:r w:rsidR="00F408F3" w:rsidRPr="000E020A">
        <w:rPr>
          <w:rFonts w:ascii="Times New Roman" w:hAnsi="Times New Roman" w:cs="Times New Roman"/>
          <w:iCs/>
          <w:sz w:val="24"/>
          <w:szCs w:val="24"/>
          <w:lang w:val="en-GB"/>
        </w:rPr>
        <w:t>we still know rather little about the</w:t>
      </w:r>
      <w:r w:rsidR="00A71C7D" w:rsidRPr="000E020A">
        <w:rPr>
          <w:rFonts w:ascii="Times New Roman" w:hAnsi="Times New Roman" w:cs="Times New Roman"/>
          <w:iCs/>
          <w:sz w:val="24"/>
          <w:szCs w:val="24"/>
          <w:lang w:val="en-GB"/>
        </w:rPr>
        <w:t xml:space="preserve"> </w:t>
      </w:r>
      <w:r w:rsidR="00806197" w:rsidRPr="000E020A">
        <w:rPr>
          <w:rFonts w:ascii="Times New Roman" w:hAnsi="Times New Roman" w:cs="Times New Roman"/>
          <w:iCs/>
          <w:sz w:val="24"/>
          <w:szCs w:val="24"/>
          <w:lang w:val="en-GB"/>
        </w:rPr>
        <w:t>variability</w:t>
      </w:r>
      <w:r w:rsidR="00A71C7D" w:rsidRPr="000E020A">
        <w:rPr>
          <w:rFonts w:ascii="Times New Roman" w:hAnsi="Times New Roman" w:cs="Times New Roman"/>
          <w:iCs/>
          <w:sz w:val="24"/>
          <w:szCs w:val="24"/>
          <w:lang w:val="en-GB"/>
        </w:rPr>
        <w:t xml:space="preserve"> of</w:t>
      </w:r>
      <w:r w:rsidR="00F408F3" w:rsidRPr="000E020A">
        <w:rPr>
          <w:rFonts w:ascii="Times New Roman" w:hAnsi="Times New Roman" w:cs="Times New Roman"/>
          <w:iCs/>
          <w:sz w:val="24"/>
          <w:szCs w:val="24"/>
          <w:lang w:val="en-GB"/>
        </w:rPr>
        <w:t xml:space="preserve"> </w:t>
      </w:r>
      <w:r w:rsidR="000C7BE1" w:rsidRPr="000E020A">
        <w:rPr>
          <w:rFonts w:ascii="Times New Roman" w:hAnsi="Times New Roman" w:cs="Times New Roman"/>
          <w:iCs/>
          <w:sz w:val="24"/>
          <w:szCs w:val="24"/>
          <w:lang w:val="en-GB"/>
        </w:rPr>
        <w:t>the support for specific cli</w:t>
      </w:r>
      <w:r w:rsidR="00F408F3" w:rsidRPr="000E020A">
        <w:rPr>
          <w:rFonts w:ascii="Times New Roman" w:hAnsi="Times New Roman" w:cs="Times New Roman"/>
          <w:iCs/>
          <w:sz w:val="24"/>
          <w:szCs w:val="24"/>
          <w:lang w:val="en-GB"/>
        </w:rPr>
        <w:t>mate polic</w:t>
      </w:r>
      <w:r w:rsidR="000C7BE1" w:rsidRPr="000E020A">
        <w:rPr>
          <w:rFonts w:ascii="Times New Roman" w:hAnsi="Times New Roman" w:cs="Times New Roman"/>
          <w:iCs/>
          <w:sz w:val="24"/>
          <w:szCs w:val="24"/>
          <w:lang w:val="en-GB"/>
        </w:rPr>
        <w:t>ies</w:t>
      </w:r>
      <w:r w:rsidR="00F408F3" w:rsidRPr="000E020A">
        <w:rPr>
          <w:rFonts w:ascii="Times New Roman" w:hAnsi="Times New Roman" w:cs="Times New Roman"/>
          <w:iCs/>
          <w:sz w:val="24"/>
          <w:szCs w:val="24"/>
          <w:lang w:val="en-GB"/>
        </w:rPr>
        <w:t xml:space="preserve">. </w:t>
      </w:r>
      <w:bookmarkStart w:id="4" w:name="_Hlk104296639"/>
      <w:r w:rsidR="00F408F3" w:rsidRPr="000E020A">
        <w:rPr>
          <w:rFonts w:ascii="Times New Roman" w:hAnsi="Times New Roman" w:cs="Times New Roman"/>
          <w:sz w:val="24"/>
          <w:szCs w:val="24"/>
          <w:lang w:val="en-GB"/>
        </w:rPr>
        <w:t>P</w:t>
      </w:r>
      <w:r w:rsidR="00726BCE" w:rsidRPr="000E020A">
        <w:rPr>
          <w:rFonts w:ascii="Times New Roman" w:hAnsi="Times New Roman" w:cs="Times New Roman"/>
          <w:sz w:val="24"/>
          <w:szCs w:val="24"/>
          <w:lang w:val="en-GB"/>
        </w:rPr>
        <w:t xml:space="preserve">olicies routinely </w:t>
      </w:r>
      <w:r w:rsidR="00400EB9" w:rsidRPr="000E020A">
        <w:rPr>
          <w:rFonts w:ascii="Times New Roman" w:hAnsi="Times New Roman" w:cs="Times New Roman"/>
          <w:sz w:val="24"/>
          <w:szCs w:val="24"/>
          <w:lang w:val="en-GB"/>
        </w:rPr>
        <w:t xml:space="preserve">involve </w:t>
      </w:r>
      <w:r w:rsidR="00F408F3" w:rsidRPr="000E020A">
        <w:rPr>
          <w:rFonts w:ascii="Times New Roman" w:hAnsi="Times New Roman" w:cs="Times New Roman"/>
          <w:sz w:val="24"/>
          <w:szCs w:val="24"/>
          <w:lang w:val="en-GB"/>
        </w:rPr>
        <w:t>multiple intended or unintended implications</w:t>
      </w:r>
      <w:r w:rsidR="005663C8" w:rsidRPr="000E020A">
        <w:rPr>
          <w:rFonts w:ascii="Times New Roman" w:hAnsi="Times New Roman" w:cs="Times New Roman"/>
          <w:sz w:val="24"/>
          <w:szCs w:val="24"/>
          <w:lang w:val="en-GB"/>
        </w:rPr>
        <w:t xml:space="preserve"> </w:t>
      </w:r>
      <w:r w:rsidR="005663C8"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{"citationID":"AUjM8Yw9","properties":{"formattedCitation":"(Schneider &amp; Ingram, 1990)","plainCitation":"(Schneider &amp; Ingram, 1990)","noteIndex":0},"citationItems":[{"id":2075,"uris":["http://zotero.org/users/9378747/items/C33VQLYV"],"itemData":{"id":2075,"type":"chapter","container-title":"Policy theory and policy evaluation: concepts, knowledge, causes, and norms","event-place":"New York","ISBN":"978-0-313-27356-8","page":"77-102","publisher":"Greenwood Press","publisher-place":"New York","title":"Policy Design: Elements, Premises and Strategies","editor":[{"family":"Nagel","given":"Stuart S."}],"author":[{"family":"Schneider","given":"Anne"},{"family":"Ingram","given":"Helen"}],"issued":{"date-parts":[["1990"]]},"citation-key":"schneider1990"}}],"schema":"https://github.com/citation-style-language/schema/raw/master/csl-citation.json"} </w:instrText>
      </w:r>
      <w:r w:rsidR="005663C8"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(Schneider &amp; Ingram, 1990)</w:t>
      </w:r>
      <w:r w:rsidR="005663C8" w:rsidRPr="000E020A">
        <w:rPr>
          <w:rFonts w:ascii="Times New Roman" w:hAnsi="Times New Roman" w:cs="Times New Roman"/>
          <w:sz w:val="24"/>
          <w:szCs w:val="24"/>
          <w:lang w:val="en-GB"/>
        </w:rPr>
        <w:fldChar w:fldCharType="end"/>
      </w:r>
      <w:r w:rsidR="00726BCE" w:rsidRPr="000E020A">
        <w:rPr>
          <w:rFonts w:ascii="Times New Roman" w:hAnsi="Times New Roman" w:cs="Times New Roman"/>
          <w:sz w:val="24"/>
          <w:szCs w:val="24"/>
          <w:lang w:val="en-GB"/>
        </w:rPr>
        <w:t xml:space="preserve">. </w:t>
      </w:r>
      <w:bookmarkEnd w:id="4"/>
      <w:r w:rsidR="004F6B8D" w:rsidRPr="000E020A">
        <w:rPr>
          <w:rFonts w:ascii="Times New Roman" w:hAnsi="Times New Roman" w:cs="Times New Roman"/>
          <w:sz w:val="24"/>
          <w:szCs w:val="24"/>
          <w:lang w:val="en-GB"/>
        </w:rPr>
        <w:t>Because c</w:t>
      </w:r>
      <w:r w:rsidR="005738A1" w:rsidRPr="000E020A">
        <w:rPr>
          <w:rFonts w:ascii="Times New Roman" w:hAnsi="Times New Roman" w:cs="Times New Roman"/>
          <w:sz w:val="24"/>
          <w:szCs w:val="24"/>
          <w:lang w:val="en-GB"/>
        </w:rPr>
        <w:t>itizens</w:t>
      </w:r>
      <w:r w:rsidR="0079242B" w:rsidRPr="000E020A">
        <w:rPr>
          <w:rFonts w:ascii="Times New Roman" w:hAnsi="Times New Roman" w:cs="Times New Roman"/>
          <w:sz w:val="24"/>
          <w:szCs w:val="24"/>
          <w:lang w:val="en-GB"/>
        </w:rPr>
        <w:t>’</w:t>
      </w:r>
      <w:r w:rsidR="005738A1" w:rsidRPr="000E020A">
        <w:rPr>
          <w:rFonts w:ascii="Times New Roman" w:hAnsi="Times New Roman" w:cs="Times New Roman"/>
          <w:sz w:val="24"/>
          <w:szCs w:val="24"/>
          <w:lang w:val="en-GB"/>
        </w:rPr>
        <w:t xml:space="preserve"> policy</w:t>
      </w:r>
      <w:r w:rsidR="004F6B8D" w:rsidRPr="000E020A">
        <w:rPr>
          <w:rFonts w:ascii="Times New Roman" w:hAnsi="Times New Roman" w:cs="Times New Roman"/>
          <w:sz w:val="24"/>
          <w:szCs w:val="24"/>
          <w:lang w:val="en-GB"/>
        </w:rPr>
        <w:t xml:space="preserve"> attitudes tend to reflect a range of relevant </w:t>
      </w:r>
      <w:r w:rsidR="005738A1" w:rsidRPr="000E020A">
        <w:rPr>
          <w:rFonts w:ascii="Times New Roman" w:hAnsi="Times New Roman" w:cs="Times New Roman"/>
          <w:sz w:val="24"/>
          <w:szCs w:val="24"/>
          <w:lang w:val="en-GB"/>
        </w:rPr>
        <w:t>considerations</w:t>
      </w:r>
      <w:r w:rsidR="0079242B" w:rsidRPr="000E020A">
        <w:rPr>
          <w:rFonts w:ascii="Times New Roman" w:hAnsi="Times New Roman" w:cs="Times New Roman"/>
          <w:sz w:val="24"/>
          <w:szCs w:val="24"/>
          <w:lang w:val="en-GB"/>
        </w:rPr>
        <w:t xml:space="preserve"> </w:t>
      </w:r>
      <w:r w:rsidR="00FE28A6"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{"citationID":"e4n6TaLn","properties":{"formattedCitation":"(Schneider &amp; Ingram, 1990; Tetlock, 1986; Wildavsky, 1987)","plainCitation":"(Schneider &amp; Ingram, 1990; Tetlock, 1986; Wildavsky, 1987)","noteIndex":0},"citationItems":[{"id":2075,"uris":["http://zotero.org/users/9378747/items/C33VQLYV"],"itemData":{"id":2075,"type":"chapter","container-title":"Policy theory and policy evaluation: concepts, knowledge, causes, and norms","event-place":"New York","ISBN":"978-0-313-27356-8","page":"77-102","publisher":"Greenwood Press","publisher-place":"New York","title":"Policy Design: Elements, Premises and Strategies","editor":[{"family":"Nagel","given":"Stuart S."}],"author":[{"family":"Schneider","given":"Anne"},{"family":"Ingram","given":"Helen"}],"issued":{"date-parts":[["1990"]]},"citation-key":"schneider1990"}},{"id":2081,"uris":["http://zotero.org/users/9378747/items/UVWJV9YK"],"itemData":{"id":2081,"type":"article-journal","container-title":"Journal of Personality and Social Psychology","DOI":"10.1037/0022-3514.50.4.819","ISSN":"1939-1315, 0022-3514","issue":"4","journalAbbreviation":"Journal of Personality and Social Psychology","language":"en","page":"819-827","source":"DOI.org (Crossref)","title":"A value pluralism model of ideological reasoning","volume":"50","author":[{"family":"Tetlock","given":"Philip E."}],"issued":{"date-parts":[["1986"]]},"citation-key":"tetlock1986"}},{"id":2085,"uris":["http://zotero.org/users/9378747/items/AD3JXRBV"],"itemData":{"id":2085,"type":"article-journal","abstract":"Preferences come from the most ubiquitous human activity: living with other people. Support for and opposition to different ways of life, the shared values legitimating social relations (here called cultures) are the generators of diverse preferences. After discussing why it is not helpful to conceive of interests as preferences or to dismiss preference formation as external to organized social life, I explain how people are able to develop many preferences from few clues by using their social relations to interrogate their environment. The social filter is the source of preferences. I then argue that culture is a more powerful construct than conceptual rivals: heuristics, schemas, ideologies. Two initial applications—to the ideology of the left-right distinctions and to perceptions of danger—test the claim that this theory of how individuals use political cultures to develop their preferences outperforms the alternatives.","container-title":"American Political Science Review","DOI":"10.2307/1960776","ISSN":"0003-0554, 1537-5943","issue":"1","journalAbbreviation":"Am Polit Sci Rev","language":"en","page":"3-21","source":"DOI.org (Crossref)","title":"Choosing Preferences by Constructing Institutions: A Cultural Theory of Preference Formation","title-short":"Choosing Preferences by Constructing Institutions","volume":"81","author":[{"family":"Wildavsky","given":"Aaron"}],"issued":{"date-parts":[["1987",3]]},"citation-key":"wildavsky1987"}}],"schema":"https://github.com/citation-style-language/schema/raw/master/csl-citation.json"} </w:instrText>
      </w:r>
      <w:r w:rsidR="00FE28A6"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(Schneider &amp; Ingram, 1990; Tetlock, 1986; Wildavsky, 1987)</w:t>
      </w:r>
      <w:r w:rsidR="00FE28A6" w:rsidRPr="000E020A">
        <w:rPr>
          <w:rFonts w:ascii="Times New Roman" w:hAnsi="Times New Roman" w:cs="Times New Roman"/>
          <w:sz w:val="24"/>
          <w:szCs w:val="24"/>
          <w:lang w:val="en-GB"/>
        </w:rPr>
        <w:fldChar w:fldCharType="end"/>
      </w:r>
      <w:r w:rsidR="0079242B" w:rsidRPr="000E020A">
        <w:rPr>
          <w:rFonts w:ascii="Times New Roman" w:hAnsi="Times New Roman" w:cs="Times New Roman"/>
          <w:sz w:val="24"/>
          <w:szCs w:val="24"/>
          <w:lang w:val="en-GB"/>
        </w:rPr>
        <w:t xml:space="preserve">, salient </w:t>
      </w:r>
      <w:r w:rsidR="000F69BC" w:rsidRPr="000E020A">
        <w:rPr>
          <w:rFonts w:ascii="Times New Roman" w:hAnsi="Times New Roman" w:cs="Times New Roman"/>
          <w:sz w:val="24"/>
          <w:szCs w:val="24"/>
          <w:lang w:val="en-GB"/>
        </w:rPr>
        <w:t>policy implications</w:t>
      </w:r>
      <w:r w:rsidR="0079242B" w:rsidRPr="000E020A">
        <w:rPr>
          <w:rFonts w:ascii="Times New Roman" w:hAnsi="Times New Roman" w:cs="Times New Roman"/>
          <w:sz w:val="24"/>
          <w:szCs w:val="24"/>
          <w:lang w:val="en-GB"/>
        </w:rPr>
        <w:t xml:space="preserve"> influence people’s </w:t>
      </w:r>
      <w:r w:rsidR="00FD6559" w:rsidRPr="000E020A">
        <w:rPr>
          <w:rFonts w:ascii="Times New Roman" w:hAnsi="Times New Roman" w:cs="Times New Roman"/>
          <w:sz w:val="24"/>
          <w:szCs w:val="24"/>
          <w:lang w:val="en-GB"/>
        </w:rPr>
        <w:t>level of</w:t>
      </w:r>
      <w:r w:rsidR="00C85C30" w:rsidRPr="000E020A">
        <w:rPr>
          <w:rFonts w:ascii="Times New Roman" w:hAnsi="Times New Roman" w:cs="Times New Roman"/>
          <w:sz w:val="24"/>
          <w:szCs w:val="24"/>
          <w:lang w:val="en-GB"/>
        </w:rPr>
        <w:t xml:space="preserve"> </w:t>
      </w:r>
      <w:r w:rsidR="0079242B" w:rsidRPr="000E020A">
        <w:rPr>
          <w:rFonts w:ascii="Times New Roman" w:hAnsi="Times New Roman" w:cs="Times New Roman"/>
          <w:sz w:val="24"/>
          <w:szCs w:val="24"/>
          <w:lang w:val="en-GB"/>
        </w:rPr>
        <w:t>support for climate-related policies</w:t>
      </w:r>
      <w:r w:rsidR="00E6305B" w:rsidRPr="000E020A">
        <w:rPr>
          <w:rFonts w:ascii="Times New Roman" w:hAnsi="Times New Roman" w:cs="Times New Roman"/>
          <w:sz w:val="24"/>
          <w:szCs w:val="24"/>
          <w:lang w:val="en-GB"/>
        </w:rPr>
        <w:t xml:space="preserve"> </w:t>
      </w:r>
      <w:r w:rsidR="00E6305B"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{"citationID":"A0NlA36p","properties":{"formattedCitation":"(e.g., Beiser-McGrath &amp; Bernauer, 2019; Coleman et al., 2023; Jagers et al., 2021)","plainCitation":"(e.g., Beiser-McGrath &amp; Bernauer, 2019; Coleman et al., 2023; Jagers et al., 2021)","noteIndex":0},"citationItems":[{"id":2836,"uris":["http://zotero.org/users/9378747/items/PS325S7L"],"itemData":{"id":2836,"type":"article-journal","abstract":"Effective carbon taxation is politically feasible when combining international involvement and revenue recycling.\n          , \n            Carbon taxes are widely regarded as a potentially effective and economically efficient policy instrument for decarbonizing the global energy supply and thus limiting global warming. The main obstacle is political feasibility because of opposition from citizens and industry. Earmarking revenues from carbon taxation for spending that benefits citizens (i.e., revenue recycling) might help policy makers escape this political impasse. On the basis of choice experiments with representative samples of citizens in Germany and the United States, we examine whether revenue recycling could mitigate two key obstacles to achieving sufficient public support for carbon taxes: (i) declines in support as taxation levels increase and (ii) concerns over the international economic level playing field. For both countries, we find that revenue recycling could help achieve majority support for carbon tax levels of up to $50 to $70 per metric ton of carbon, but only if industrialized countries join forces and adopt similar carbon taxes.","container-title":"Science Advances","DOI":"10.1126/sciadv.aax3323","ISSN":"2375-2548","issue":"9","journalAbbreviation":"Sci. Adv.","language":"en","page":"eaax3323","source":"DOI.org (Crossref)","title":"Could revenue recycling make effective carbon taxation politically feasible?","volume":"5","author":[{"family":"Beiser-McGrath","given":"Liam F."},{"family":"Bernauer","given":"Thomas"}],"issued":{"date-parts":[["2019",9,6]]},"citation-key":"beiser-mcgrath2019"},"label":"page","prefix":"e.g.,"},{"id":4590,"uris":["http://zotero.org/users/9378747/items/JRZISY5P"],"itemData":{"id":4590,"type":"article-journal","abstract":"Understanding how preferences for public policy instruments shape policy support helps policymakers to design policies that begin to tackle large-scale and complex problems, such as climate change. Climate change policies generate both local and global costs and benefits, which affect the public’s policy preferences. In this article we investigate the role of perceived conditional cooperation and distributive concerns on climate policy attitude formation. We identify a range of climate policies and test public opinion for adoption of these policies at different scales of government. The important theoretical distinction is the scale-driven distributional nature of policy costs and benefits as well as concerns regarding the cooperation of other actors. We use data from Sweden and a conjoint experimental design where we vary level of government, type of policy, and the targeted group. We find evidence that people support policies when costs are shared broadly. We also find that support for climate policy is conditional on expected policy adoption by other units of government at various scales. This implies that unpopular climate policies might be more popular if the funding structure of the policy allows for binding policy and that the cost-sharing is taking place at higher levels of government.","container-title":"Policy Studies Journal","DOI":"10.1111/psj.12493","ISSN":"0190-292X, 1541-0072","journalAbbreviation":"Policy Studies Journal","language":"en","page":"psj.12493","source":"DOI.org (Crossref)","title":"Policy attributes shape climate policy support","author":[{"family":"Coleman","given":"Eric A."},{"family":"Harring","given":"Niklas"},{"family":"Jagers","given":"Sverker C."}],"issued":{"date-parts":[["2023",1,3]]},"citation-key":"coleman2023"}},{"id":2835,"uris":["http://zotero.org/users/9378747/items/JZG698M6"],"itemData":{"id":2835,"type":"article-journal","abstract":"Carbon taxes are frequently advocated as a means of reducing greenhouse gas (GHG) emissions, yet their political feasibility remains a challenge. To enhance their political appeal, carbon tax proponents have proposed revenue recycling as a means of alleviating public concern with this instrument's visible costs. Analyzing data from identical survey-­experiments administered in the United States, Canada, and Germany, we examine the extent to which returning revenues to the public has the potential to broaden the political acceptability of carbon taxes across ideological and national contexts. While public opinion is sensitive to the cost attributes of carbon taxes, we find that in some cases, opposition to carbon taxes can be offset by a reduction in income taxes. However, these effects tend to be modest in size, limited to some ideological groups, and varied across countries. Moreover, we demonstrate that fairness perceptions are a crucial mechanism linking revenue recycling to carbon tax support in all countries examined.","container-title":"Review of Policy Research","DOI":"10.1111/ropr.12439","ISSN":"1541-132X, 1541-1338","issue":"5","journalAbbreviation":"Rev Policy Res","language":"en","page":"529-554","source":"DOI.org (Crossref)","title":"Bridging the ideological gap? How fairness perceptions mediate the effect of revenue recycling on public support for carbon taxes in the United States, Canada and Germany","title-short":"Bridging the ideological gap?","volume":"38","author":[{"family":"Jagers","given":"Sverker C."},{"family":"Lachapelle","given":"Erick"},{"family":"Martinsson","given":"Johan"},{"family":"Matti","given":"Simon"}],"issued":{"date-parts":[["2021",9]]},"citation-key":"jagers2021"}}],"schema":"https://github.com/citation-style-language/schema/raw/master/csl-citation.json"} </w:instrText>
      </w:r>
      <w:r w:rsidR="00E6305B"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 xml:space="preserve">(e.g., Beiser-McGrath &amp; Bernauer, 2019; Coleman et al., 2023; </w:t>
      </w:r>
      <w:r w:rsidR="009A0A19" w:rsidRPr="000E020A">
        <w:rPr>
          <w:rFonts w:ascii="Times New Roman" w:hAnsi="Times New Roman" w:cs="Times New Roman"/>
          <w:sz w:val="24"/>
          <w:lang w:val="en-GB"/>
        </w:rPr>
        <w:lastRenderedPageBreak/>
        <w:t>Jagers et al., 2021)</w:t>
      </w:r>
      <w:r w:rsidR="00E6305B" w:rsidRPr="000E020A">
        <w:rPr>
          <w:rFonts w:ascii="Times New Roman" w:hAnsi="Times New Roman" w:cs="Times New Roman"/>
          <w:sz w:val="24"/>
          <w:szCs w:val="24"/>
          <w:lang w:val="en-GB"/>
        </w:rPr>
        <w:fldChar w:fldCharType="end"/>
      </w:r>
      <w:r w:rsidR="00E6305B" w:rsidRPr="000E020A">
        <w:rPr>
          <w:rFonts w:ascii="Times New Roman" w:hAnsi="Times New Roman" w:cs="Times New Roman"/>
          <w:sz w:val="24"/>
          <w:szCs w:val="24"/>
          <w:lang w:val="en-GB"/>
        </w:rPr>
        <w:t>.</w:t>
      </w:r>
      <w:r w:rsidR="004A088F" w:rsidRPr="000E020A">
        <w:rPr>
          <w:rFonts w:ascii="Times New Roman" w:hAnsi="Times New Roman" w:cs="Times New Roman"/>
          <w:sz w:val="24"/>
          <w:szCs w:val="24"/>
          <w:lang w:val="en-GB"/>
        </w:rPr>
        <w:t xml:space="preserve">To </w:t>
      </w:r>
      <w:r w:rsidR="004A088F" w:rsidRPr="000E020A">
        <w:rPr>
          <w:rFonts w:ascii="Times New Roman" w:hAnsi="Times New Roman" w:cs="Times New Roman"/>
          <w:iCs/>
          <w:sz w:val="24"/>
          <w:szCs w:val="24"/>
          <w:lang w:val="en-GB"/>
        </w:rPr>
        <w:t>obtain a realistic estimate of public climate policy support</w:t>
      </w:r>
      <w:r w:rsidR="004A088F" w:rsidRPr="000E020A">
        <w:rPr>
          <w:rFonts w:ascii="Times New Roman" w:hAnsi="Times New Roman" w:cs="Times New Roman"/>
          <w:sz w:val="24"/>
          <w:szCs w:val="24"/>
          <w:lang w:val="en-GB"/>
        </w:rPr>
        <w:t xml:space="preserve"> it is thus important to understand </w:t>
      </w:r>
      <w:r w:rsidR="006E40FE" w:rsidRPr="000E020A">
        <w:rPr>
          <w:rFonts w:ascii="Times New Roman" w:hAnsi="Times New Roman" w:cs="Times New Roman"/>
          <w:iCs/>
          <w:sz w:val="24"/>
          <w:szCs w:val="24"/>
          <w:lang w:val="en-GB"/>
        </w:rPr>
        <w:t>the conditions under which people</w:t>
      </w:r>
      <w:r w:rsidR="005710E2" w:rsidRPr="000E020A">
        <w:rPr>
          <w:rFonts w:ascii="Times New Roman" w:hAnsi="Times New Roman" w:cs="Times New Roman"/>
          <w:iCs/>
          <w:sz w:val="24"/>
          <w:szCs w:val="24"/>
          <w:lang w:val="en-GB"/>
        </w:rPr>
        <w:t xml:space="preserve"> </w:t>
      </w:r>
      <w:r w:rsidR="00A71C7D" w:rsidRPr="000E020A">
        <w:rPr>
          <w:rFonts w:ascii="Times New Roman" w:hAnsi="Times New Roman" w:cs="Times New Roman"/>
          <w:iCs/>
          <w:sz w:val="24"/>
          <w:szCs w:val="24"/>
          <w:lang w:val="en-GB"/>
        </w:rPr>
        <w:t>consistently</w:t>
      </w:r>
      <w:r w:rsidR="006E40FE" w:rsidRPr="000E020A">
        <w:rPr>
          <w:rFonts w:ascii="Times New Roman" w:hAnsi="Times New Roman" w:cs="Times New Roman"/>
          <w:iCs/>
          <w:sz w:val="24"/>
          <w:szCs w:val="24"/>
          <w:lang w:val="en-GB"/>
        </w:rPr>
        <w:t xml:space="preserve"> support specific climate policies</w:t>
      </w:r>
      <w:r w:rsidR="00244B26" w:rsidRPr="000E020A">
        <w:rPr>
          <w:rFonts w:ascii="Times New Roman" w:hAnsi="Times New Roman" w:cs="Times New Roman"/>
          <w:iCs/>
          <w:sz w:val="24"/>
          <w:szCs w:val="24"/>
          <w:lang w:val="en-GB"/>
        </w:rPr>
        <w:t>.</w:t>
      </w:r>
    </w:p>
    <w:p w14:paraId="16D84B83" w14:textId="77777777" w:rsidR="006E40FE" w:rsidRPr="000E020A" w:rsidRDefault="006E40FE" w:rsidP="00980ACD">
      <w:pPr>
        <w:pStyle w:val="Kommentartext"/>
        <w:spacing w:line="360" w:lineRule="auto"/>
        <w:jc w:val="both"/>
        <w:rPr>
          <w:rFonts w:ascii="Times New Roman" w:hAnsi="Times New Roman" w:cs="Times New Roman"/>
          <w:iCs/>
          <w:sz w:val="24"/>
          <w:szCs w:val="24"/>
          <w:lang w:val="en-GB"/>
        </w:rPr>
      </w:pPr>
    </w:p>
    <w:p w14:paraId="7A30D300" w14:textId="12E7D93A" w:rsidR="00C60747" w:rsidRPr="000E020A" w:rsidRDefault="00842236" w:rsidP="00980ACD">
      <w:pPr>
        <w:pStyle w:val="Kommentartext"/>
        <w:spacing w:line="360" w:lineRule="auto"/>
        <w:jc w:val="both"/>
        <w:rPr>
          <w:rFonts w:ascii="Times New Roman" w:hAnsi="Times New Roman" w:cs="Times New Roman"/>
          <w:iCs/>
          <w:sz w:val="24"/>
          <w:szCs w:val="24"/>
          <w:lang w:val="en-GB"/>
        </w:rPr>
      </w:pPr>
      <w:r w:rsidRPr="000E020A">
        <w:rPr>
          <w:rFonts w:ascii="Times New Roman" w:hAnsi="Times New Roman" w:cs="Times New Roman"/>
          <w:iCs/>
          <w:sz w:val="24"/>
          <w:szCs w:val="24"/>
          <w:lang w:val="en-GB"/>
        </w:rPr>
        <w:t xml:space="preserve">We </w:t>
      </w:r>
      <w:r w:rsidR="000C7BE1" w:rsidRPr="000E020A">
        <w:rPr>
          <w:rFonts w:ascii="Times New Roman" w:hAnsi="Times New Roman" w:cs="Times New Roman"/>
          <w:iCs/>
          <w:sz w:val="24"/>
          <w:szCs w:val="24"/>
          <w:lang w:val="en-GB"/>
        </w:rPr>
        <w:t>add to</w:t>
      </w:r>
      <w:r w:rsidRPr="000E020A">
        <w:rPr>
          <w:rFonts w:ascii="Times New Roman" w:hAnsi="Times New Roman" w:cs="Times New Roman"/>
          <w:iCs/>
          <w:sz w:val="24"/>
          <w:szCs w:val="24"/>
          <w:lang w:val="en-GB"/>
        </w:rPr>
        <w:t xml:space="preserve"> the existing literature on changes in climate policy </w:t>
      </w:r>
      <w:r w:rsidR="005710E2" w:rsidRPr="000E020A">
        <w:rPr>
          <w:rFonts w:ascii="Times New Roman" w:hAnsi="Times New Roman" w:cs="Times New Roman"/>
          <w:iCs/>
          <w:sz w:val="24"/>
          <w:szCs w:val="24"/>
          <w:lang w:val="en-GB"/>
        </w:rPr>
        <w:t xml:space="preserve">support </w:t>
      </w:r>
      <w:r w:rsidRPr="000E020A">
        <w:rPr>
          <w:rFonts w:ascii="Times New Roman" w:hAnsi="Times New Roman" w:cs="Times New Roman"/>
          <w:iCs/>
          <w:sz w:val="24"/>
          <w:szCs w:val="24"/>
          <w:lang w:val="en-GB"/>
        </w:rPr>
        <w:t>by</w:t>
      </w:r>
      <w:r w:rsidR="00255721" w:rsidRPr="000E020A">
        <w:rPr>
          <w:rFonts w:ascii="Times New Roman" w:hAnsi="Times New Roman" w:cs="Times New Roman"/>
          <w:iCs/>
          <w:sz w:val="24"/>
          <w:szCs w:val="24"/>
          <w:lang w:val="en-GB"/>
        </w:rPr>
        <w:t xml:space="preserve"> examin</w:t>
      </w:r>
      <w:r w:rsidRPr="000E020A">
        <w:rPr>
          <w:rFonts w:ascii="Times New Roman" w:hAnsi="Times New Roman" w:cs="Times New Roman"/>
          <w:iCs/>
          <w:sz w:val="24"/>
          <w:szCs w:val="24"/>
          <w:lang w:val="en-GB"/>
        </w:rPr>
        <w:t>ing</w:t>
      </w:r>
      <w:r w:rsidR="00255721" w:rsidRPr="000E020A">
        <w:rPr>
          <w:rFonts w:ascii="Times New Roman" w:hAnsi="Times New Roman" w:cs="Times New Roman"/>
          <w:iCs/>
          <w:sz w:val="24"/>
          <w:szCs w:val="24"/>
          <w:lang w:val="en-GB"/>
        </w:rPr>
        <w:t xml:space="preserve"> the </w:t>
      </w:r>
      <w:r w:rsidR="005929AF" w:rsidRPr="000E020A">
        <w:rPr>
          <w:rFonts w:ascii="Times New Roman" w:hAnsi="Times New Roman" w:cs="Times New Roman"/>
          <w:iCs/>
          <w:sz w:val="24"/>
          <w:szCs w:val="24"/>
          <w:lang w:val="en-GB"/>
        </w:rPr>
        <w:t>variability</w:t>
      </w:r>
      <w:r w:rsidR="000F69BC" w:rsidRPr="000E020A">
        <w:rPr>
          <w:rFonts w:ascii="Times New Roman" w:hAnsi="Times New Roman" w:cs="Times New Roman"/>
          <w:iCs/>
          <w:sz w:val="24"/>
          <w:szCs w:val="24"/>
          <w:lang w:val="en-GB"/>
        </w:rPr>
        <w:t xml:space="preserve"> </w:t>
      </w:r>
      <w:r w:rsidR="00255721" w:rsidRPr="000E020A">
        <w:rPr>
          <w:rFonts w:ascii="Times New Roman" w:hAnsi="Times New Roman" w:cs="Times New Roman"/>
          <w:iCs/>
          <w:sz w:val="24"/>
          <w:szCs w:val="24"/>
          <w:lang w:val="en-GB"/>
        </w:rPr>
        <w:t xml:space="preserve">of people’s policy attitudes in the face of </w:t>
      </w:r>
      <w:r w:rsidR="000F69BC" w:rsidRPr="000E020A">
        <w:rPr>
          <w:rFonts w:ascii="Times New Roman" w:hAnsi="Times New Roman" w:cs="Times New Roman"/>
          <w:iCs/>
          <w:sz w:val="24"/>
          <w:szCs w:val="24"/>
          <w:lang w:val="en-GB"/>
        </w:rPr>
        <w:t>implications</w:t>
      </w:r>
      <w:r w:rsidR="00255721" w:rsidRPr="000E020A">
        <w:rPr>
          <w:rFonts w:ascii="Times New Roman" w:hAnsi="Times New Roman" w:cs="Times New Roman"/>
          <w:iCs/>
          <w:sz w:val="24"/>
          <w:szCs w:val="24"/>
          <w:lang w:val="en-GB"/>
        </w:rPr>
        <w:t xml:space="preserve"> perceived as detrimental to other valued policy goals. Provided that such </w:t>
      </w:r>
      <w:r w:rsidR="001B3313" w:rsidRPr="000E020A">
        <w:rPr>
          <w:rFonts w:ascii="Times New Roman" w:hAnsi="Times New Roman" w:cs="Times New Roman"/>
          <w:iCs/>
          <w:sz w:val="24"/>
          <w:szCs w:val="24"/>
          <w:lang w:val="en-GB"/>
        </w:rPr>
        <w:t>implications</w:t>
      </w:r>
      <w:r w:rsidR="00255721" w:rsidRPr="000E020A">
        <w:rPr>
          <w:rFonts w:ascii="Times New Roman" w:hAnsi="Times New Roman" w:cs="Times New Roman"/>
          <w:iCs/>
          <w:sz w:val="24"/>
          <w:szCs w:val="24"/>
          <w:lang w:val="en-GB"/>
        </w:rPr>
        <w:t xml:space="preserve"> imply real trade-offs, alerting people to their existence may affect their level of support </w:t>
      </w:r>
      <w:r w:rsidR="00B842CB" w:rsidRPr="000E020A">
        <w:rPr>
          <w:rFonts w:ascii="Times New Roman" w:hAnsi="Times New Roman" w:cs="Times New Roman"/>
          <w:iCs/>
          <w:sz w:val="24"/>
          <w:szCs w:val="24"/>
          <w:lang w:val="en-GB"/>
        </w:rPr>
        <w:t>but also</w:t>
      </w:r>
      <w:r w:rsidR="00244B26" w:rsidRPr="000E020A">
        <w:rPr>
          <w:rFonts w:ascii="Times New Roman" w:hAnsi="Times New Roman" w:cs="Times New Roman"/>
          <w:iCs/>
          <w:sz w:val="24"/>
          <w:szCs w:val="24"/>
          <w:lang w:val="en-GB"/>
        </w:rPr>
        <w:t xml:space="preserve"> </w:t>
      </w:r>
      <w:r w:rsidR="00255721" w:rsidRPr="000E020A">
        <w:rPr>
          <w:rFonts w:ascii="Times New Roman" w:hAnsi="Times New Roman" w:cs="Times New Roman"/>
          <w:iCs/>
          <w:sz w:val="24"/>
          <w:szCs w:val="24"/>
          <w:lang w:val="en-GB"/>
        </w:rPr>
        <w:t>the</w:t>
      </w:r>
      <w:r w:rsidR="00244B26" w:rsidRPr="000E020A">
        <w:rPr>
          <w:rFonts w:ascii="Times New Roman" w:hAnsi="Times New Roman" w:cs="Times New Roman"/>
          <w:iCs/>
          <w:sz w:val="24"/>
          <w:szCs w:val="24"/>
          <w:lang w:val="en-GB"/>
        </w:rPr>
        <w:t xml:space="preserve"> </w:t>
      </w:r>
      <w:r w:rsidR="00255721" w:rsidRPr="000E020A">
        <w:rPr>
          <w:rFonts w:ascii="Times New Roman" w:hAnsi="Times New Roman" w:cs="Times New Roman"/>
          <w:iCs/>
          <w:sz w:val="24"/>
          <w:szCs w:val="24"/>
          <w:lang w:val="en-GB"/>
        </w:rPr>
        <w:t>certainty with which they hold their attitudes.</w:t>
      </w:r>
      <w:r w:rsidR="00244B26" w:rsidRPr="000E020A">
        <w:rPr>
          <w:rFonts w:ascii="Times New Roman" w:hAnsi="Times New Roman" w:cs="Times New Roman"/>
          <w:iCs/>
          <w:sz w:val="24"/>
          <w:szCs w:val="24"/>
          <w:lang w:val="en-GB"/>
        </w:rPr>
        <w:t xml:space="preserve"> </w:t>
      </w:r>
      <w:r w:rsidR="00562FC8" w:rsidRPr="000E020A">
        <w:rPr>
          <w:rFonts w:ascii="Times New Roman" w:hAnsi="Times New Roman" w:cs="Times New Roman"/>
          <w:iCs/>
          <w:sz w:val="24"/>
          <w:szCs w:val="24"/>
          <w:lang w:val="en-GB"/>
        </w:rPr>
        <w:t xml:space="preserve">Such a lack of certainty may </w:t>
      </w:r>
      <w:r w:rsidR="00B842CB" w:rsidRPr="000E020A">
        <w:rPr>
          <w:rFonts w:ascii="Times New Roman" w:hAnsi="Times New Roman" w:cs="Times New Roman"/>
          <w:iCs/>
          <w:sz w:val="24"/>
          <w:szCs w:val="24"/>
          <w:lang w:val="en-GB"/>
        </w:rPr>
        <w:t>prevent the formation of stable majorities required for the implementation of climate</w:t>
      </w:r>
      <w:r w:rsidR="00562FC8" w:rsidRPr="000E020A">
        <w:rPr>
          <w:rFonts w:ascii="Times New Roman" w:hAnsi="Times New Roman" w:cs="Times New Roman"/>
          <w:iCs/>
          <w:sz w:val="24"/>
          <w:szCs w:val="24"/>
          <w:lang w:val="en-GB"/>
        </w:rPr>
        <w:t xml:space="preserve"> polic</w:t>
      </w:r>
      <w:r w:rsidR="00B842CB" w:rsidRPr="000E020A">
        <w:rPr>
          <w:rFonts w:ascii="Times New Roman" w:hAnsi="Times New Roman" w:cs="Times New Roman"/>
          <w:iCs/>
          <w:sz w:val="24"/>
          <w:szCs w:val="24"/>
          <w:lang w:val="en-GB"/>
        </w:rPr>
        <w:t>ies</w:t>
      </w:r>
      <w:r w:rsidR="00244B26" w:rsidRPr="000E020A">
        <w:rPr>
          <w:rFonts w:ascii="Times New Roman" w:hAnsi="Times New Roman" w:cs="Times New Roman"/>
          <w:iCs/>
          <w:sz w:val="24"/>
          <w:szCs w:val="24"/>
          <w:lang w:val="en-GB"/>
        </w:rPr>
        <w:t xml:space="preserve">. </w:t>
      </w:r>
      <w:r w:rsidR="004A3470" w:rsidRPr="000E020A">
        <w:rPr>
          <w:rFonts w:ascii="Times New Roman" w:hAnsi="Times New Roman" w:cs="Times New Roman"/>
          <w:iCs/>
          <w:sz w:val="24"/>
          <w:szCs w:val="24"/>
          <w:lang w:val="en-GB"/>
        </w:rPr>
        <w:t>W</w:t>
      </w:r>
      <w:r w:rsidR="00255721" w:rsidRPr="000E020A">
        <w:rPr>
          <w:rFonts w:ascii="Times New Roman" w:hAnsi="Times New Roman" w:cs="Times New Roman"/>
          <w:iCs/>
          <w:sz w:val="24"/>
          <w:szCs w:val="24"/>
          <w:lang w:val="en-GB"/>
        </w:rPr>
        <w:t xml:space="preserve">e explore </w:t>
      </w:r>
      <w:r w:rsidR="004A3470" w:rsidRPr="000E020A">
        <w:rPr>
          <w:rFonts w:ascii="Times New Roman" w:hAnsi="Times New Roman" w:cs="Times New Roman"/>
          <w:iCs/>
          <w:sz w:val="24"/>
          <w:szCs w:val="24"/>
          <w:lang w:val="en-GB"/>
        </w:rPr>
        <w:t xml:space="preserve">effects for a range of </w:t>
      </w:r>
      <w:r w:rsidR="00255721" w:rsidRPr="000E020A">
        <w:rPr>
          <w:rFonts w:ascii="Times New Roman" w:hAnsi="Times New Roman" w:cs="Times New Roman"/>
          <w:iCs/>
          <w:sz w:val="24"/>
          <w:szCs w:val="24"/>
          <w:lang w:val="en-GB"/>
        </w:rPr>
        <w:t xml:space="preserve">climate policies with </w:t>
      </w:r>
      <w:r w:rsidR="000F69BC" w:rsidRPr="000E020A">
        <w:rPr>
          <w:rFonts w:ascii="Times New Roman" w:hAnsi="Times New Roman" w:cs="Times New Roman"/>
          <w:iCs/>
          <w:sz w:val="24"/>
          <w:szCs w:val="24"/>
          <w:lang w:val="en-GB"/>
        </w:rPr>
        <w:t>implications</w:t>
      </w:r>
      <w:r w:rsidR="00255721" w:rsidRPr="000E020A">
        <w:rPr>
          <w:rFonts w:ascii="Times New Roman" w:hAnsi="Times New Roman" w:cs="Times New Roman"/>
          <w:iCs/>
          <w:sz w:val="24"/>
          <w:szCs w:val="24"/>
          <w:lang w:val="en-GB"/>
        </w:rPr>
        <w:t xml:space="preserve"> for different societal groups, which evoke trade-offs. While recent literature highlights how social and climate policies can co-benefit each other </w:t>
      </w:r>
      <w:r w:rsidR="004F3CA2"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{"citationID":"ApOtX3FS","properties":{"formattedCitation":"(Cohen et al., 2021; Markkanen &amp; Anger-Kraavi, 2019; Patterson et al., 2018)","plainCitation":"(Cohen et al., 2021; Markkanen &amp; Anger-Kraavi, 2019; Patterson et al., 2018)","noteIndex":0},"citationItems":[{"id":1538,"uris":["http://zotero.org/users/9378747/items/AJQJKCEN"],"itemData":{"id":1538,"type":"article-journal","container-title":"Sustainable Production and Consumption","DOI":"10.1016/j.spc.2020.12.034","ISSN":"23525509","journalAbbreviation":"Sustainable Production and Consumption","language":"en","page":"805-813","source":"DOI.org (Crossref)","title":"Co-benefits and trade-offs of climate change mitigation actions and the Sustainable Development Goals","volume":"26","author":[{"family":"Cohen","given":"Brett"},{"family":"Cowie","given":"Annette"},{"family":"Babiker","given":"Mustafa"},{"family":"Leip","given":"Adrian"},{"family":"Smith","given":"Pete"}],"issued":{"date-parts":[["2021",4]]},"citation-key":"cohen2021"}},{"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id":2929,"uris":["http://zotero.org/users/9378747/items/993VJWXM"],"itemData":{"id":2929,"type":"article-journal","container-title":"Current Opinion in Environmental Sustainability","DOI":"10.1016/j.cosust.2017.11.002","ISSN":"18773435","journalAbbreviation":"Current Opinion in Environmental Sustainability","language":"en","page":"1-9","source":"DOI.org (Crossref)","title":"Political feasibility of 1.5°C societal transformations: the role of social justice","title-short":"Political feasibility of 1.5°C societal transformations","volume":"31","author":[{"family":"Patterson","given":"James J"},{"family":"Thaler","given":"Thomas"},{"family":"Hoffmann","given":"Matthew"},{"family":"Hughes","given":"Sara"},{"family":"Oels","given":"Angela"},{"family":"Chu","given":"Eric"},{"family":"Mert","given":"Aysem"},{"family":"Huitema","given":"Dave"},{"family":"Burch","given":"Sarah"},{"family":"Jordan","given":"Andy"}],"issued":{"date-parts":[["2018",4]]},"citation-key":"patterson2018"}}],"schema":"https://github.com/citation-style-language/schema/raw/master/csl-citation.json"} </w:instrText>
      </w:r>
      <w:r w:rsidR="004F3CA2"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(Cohen et al., 2021; Markkanen &amp; Anger-Kraavi, 2019; Patterson et al., 2018)</w:t>
      </w:r>
      <w:r w:rsidR="004F3CA2" w:rsidRPr="000E020A">
        <w:rPr>
          <w:rFonts w:ascii="Times New Roman" w:hAnsi="Times New Roman" w:cs="Times New Roman"/>
          <w:iCs/>
          <w:sz w:val="24"/>
          <w:szCs w:val="24"/>
          <w:lang w:val="en-GB"/>
        </w:rPr>
        <w:fldChar w:fldCharType="end"/>
      </w:r>
      <w:r w:rsidR="007D7915" w:rsidRPr="000E020A">
        <w:rPr>
          <w:rFonts w:ascii="Times New Roman" w:hAnsi="Times New Roman" w:cs="Times New Roman"/>
          <w:iCs/>
          <w:sz w:val="24"/>
          <w:szCs w:val="24"/>
          <w:lang w:val="en-GB"/>
        </w:rPr>
        <w:t>, budget constraints</w:t>
      </w:r>
      <w:r w:rsidR="002E7B1A" w:rsidRPr="000E020A">
        <w:rPr>
          <w:rFonts w:ascii="Times New Roman" w:hAnsi="Times New Roman" w:cs="Times New Roman"/>
          <w:iCs/>
          <w:sz w:val="24"/>
          <w:szCs w:val="24"/>
          <w:lang w:val="en-GB"/>
        </w:rPr>
        <w:t xml:space="preserve"> often force policy makers to prioritise goals </w:t>
      </w:r>
      <w:r w:rsidR="002E7B1A"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{"citationID":"7WGkCLji","properties":{"formattedCitation":"(Armingeon &amp; B\\uc0\\u252{}rgisser, 2021)","plainCitation":"(Armingeon &amp; Bürgisser, 2021)","noteIndex":0},"citationItems":[{"id":1540,"uris":["http://zotero.org/users/9378747/items/BAT3MXUY"],"itemData":{"id":1540,"type":"article-journal","abstract":"Reducing economic inequality and combatting climate change are two strongly supported policy goals, but they will require signiﬁcant public investments. In times of limited ﬁscal resources, governments struggle to raise additional revenues needed to ﬁnance both, making trade-oﬀs between generally supported policy goals likely. But how do citizens decide if they have to choose between goals they support in principle, such as spending on eﬀorts to reduce inequality and channeling resources toward initiatives to protect the environment? We discuss three major factors that help explain this choice – information, self-interest, and ideological orientation. Our experimental study shows that information is not a signiﬁcant determinant of such choices, and that ideology is only important as long as there are no conﬂicting goals. Once citizens have to decide between redistribution and environmental protection, myopic self-interest trumps all other theoretically relevant variables mentioned in the literature.","container-title":"Journal of European Public Policy","DOI":"10.1080/13501763.2020.1749715","ISSN":"1350-1763, 1466-4429","issue":"4","journalAbbreviation":"Journal of European Public Policy","language":"en","page":"489-509","source":"DOI.org (Crossref)","title":"Trade-offs between redistribution and environmental protection: the role of information, ideology, and self-interest","title-short":"Trade-offs between redistribution and environmental protection","volume":"28","author":[{"family":"Armingeon","given":"Klaus"},{"family":"Bürgisser","given":"Reto"}],"issued":{"date-parts":[["2021",4,3]]},"citation-key":"armingeon2021"}}],"schema":"https://github.com/citation-style-language/schema/raw/master/csl-citation.json"} </w:instrText>
      </w:r>
      <w:r w:rsidR="002E7B1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szCs w:val="24"/>
          <w:lang w:val="en-GB"/>
        </w:rPr>
        <w:t>(Armingeon &amp; Bürgisser, 2021)</w:t>
      </w:r>
      <w:r w:rsidR="002E7B1A" w:rsidRPr="000E020A">
        <w:rPr>
          <w:rFonts w:ascii="Times New Roman" w:hAnsi="Times New Roman" w:cs="Times New Roman"/>
          <w:iCs/>
          <w:sz w:val="24"/>
          <w:szCs w:val="24"/>
          <w:lang w:val="en-GB"/>
        </w:rPr>
        <w:fldChar w:fldCharType="end"/>
      </w:r>
      <w:r w:rsidR="007D7915" w:rsidRPr="000E020A">
        <w:rPr>
          <w:rFonts w:ascii="Times New Roman" w:hAnsi="Times New Roman" w:cs="Times New Roman"/>
          <w:iCs/>
          <w:sz w:val="24"/>
          <w:szCs w:val="24"/>
          <w:lang w:val="en-GB"/>
        </w:rPr>
        <w:t>.</w:t>
      </w:r>
      <w:r w:rsidR="00436B32" w:rsidRPr="000E020A">
        <w:rPr>
          <w:rFonts w:ascii="Times New Roman" w:hAnsi="Times New Roman" w:cs="Times New Roman"/>
          <w:iCs/>
          <w:sz w:val="24"/>
          <w:szCs w:val="24"/>
          <w:lang w:val="en-GB"/>
        </w:rPr>
        <w:t xml:space="preserve"> </w:t>
      </w:r>
      <w:r w:rsidR="002E7B1A" w:rsidRPr="000E020A">
        <w:rPr>
          <w:rFonts w:ascii="Times New Roman" w:hAnsi="Times New Roman" w:cs="Times New Roman"/>
          <w:iCs/>
          <w:sz w:val="24"/>
          <w:szCs w:val="24"/>
          <w:lang w:val="en-GB"/>
        </w:rPr>
        <w:t xml:space="preserve">Thus, </w:t>
      </w:r>
      <w:r w:rsidR="00603AE9" w:rsidRPr="000E020A">
        <w:rPr>
          <w:rFonts w:ascii="Times New Roman" w:hAnsi="Times New Roman" w:cs="Times New Roman"/>
          <w:iCs/>
          <w:sz w:val="24"/>
          <w:szCs w:val="24"/>
          <w:lang w:val="en-GB"/>
        </w:rPr>
        <w:t xml:space="preserve">climate action </w:t>
      </w:r>
      <w:r w:rsidR="00C3048D" w:rsidRPr="000E020A">
        <w:rPr>
          <w:rFonts w:ascii="Times New Roman" w:hAnsi="Times New Roman" w:cs="Times New Roman"/>
          <w:iCs/>
          <w:sz w:val="24"/>
          <w:szCs w:val="24"/>
          <w:lang w:val="en-GB"/>
        </w:rPr>
        <w:t>may</w:t>
      </w:r>
      <w:r w:rsidR="002E7B1A" w:rsidRPr="000E020A">
        <w:rPr>
          <w:rFonts w:ascii="Times New Roman" w:hAnsi="Times New Roman" w:cs="Times New Roman"/>
          <w:iCs/>
          <w:sz w:val="24"/>
          <w:szCs w:val="24"/>
          <w:lang w:val="en-GB"/>
        </w:rPr>
        <w:t xml:space="preserve"> </w:t>
      </w:r>
      <w:r w:rsidR="00EB236B" w:rsidRPr="000E020A">
        <w:rPr>
          <w:rFonts w:ascii="Times New Roman" w:hAnsi="Times New Roman" w:cs="Times New Roman"/>
          <w:iCs/>
          <w:sz w:val="24"/>
          <w:szCs w:val="24"/>
          <w:lang w:val="en-GB"/>
        </w:rPr>
        <w:t>impair</w:t>
      </w:r>
      <w:r w:rsidR="00436B32" w:rsidRPr="000E020A">
        <w:rPr>
          <w:rFonts w:ascii="Times New Roman" w:hAnsi="Times New Roman" w:cs="Times New Roman"/>
          <w:iCs/>
          <w:sz w:val="24"/>
          <w:szCs w:val="24"/>
          <w:lang w:val="en-GB"/>
        </w:rPr>
        <w:t xml:space="preserve"> </w:t>
      </w:r>
      <w:r w:rsidR="00F821FA" w:rsidRPr="000E020A">
        <w:rPr>
          <w:rFonts w:ascii="Times New Roman" w:hAnsi="Times New Roman" w:cs="Times New Roman"/>
          <w:iCs/>
          <w:sz w:val="24"/>
          <w:szCs w:val="24"/>
          <w:lang w:val="en-GB"/>
        </w:rPr>
        <w:t>social</w:t>
      </w:r>
      <w:r w:rsidR="00436B32" w:rsidRPr="000E020A">
        <w:rPr>
          <w:rFonts w:ascii="Times New Roman" w:hAnsi="Times New Roman" w:cs="Times New Roman"/>
          <w:iCs/>
          <w:sz w:val="24"/>
          <w:szCs w:val="24"/>
          <w:lang w:val="en-GB"/>
        </w:rPr>
        <w:t xml:space="preserve"> </w:t>
      </w:r>
      <w:r w:rsidR="00F6529D" w:rsidRPr="000E020A">
        <w:rPr>
          <w:rFonts w:ascii="Times New Roman" w:hAnsi="Times New Roman" w:cs="Times New Roman"/>
          <w:iCs/>
          <w:sz w:val="24"/>
          <w:szCs w:val="24"/>
          <w:lang w:val="en-GB"/>
        </w:rPr>
        <w:t>goal</w:t>
      </w:r>
      <w:r w:rsidR="00EB236B" w:rsidRPr="000E020A">
        <w:rPr>
          <w:rFonts w:ascii="Times New Roman" w:hAnsi="Times New Roman" w:cs="Times New Roman"/>
          <w:iCs/>
          <w:sz w:val="24"/>
          <w:szCs w:val="24"/>
          <w:lang w:val="en-GB"/>
        </w:rPr>
        <w:t>s</w:t>
      </w:r>
      <w:r w:rsidR="00F6529D" w:rsidRPr="000E020A">
        <w:rPr>
          <w:rFonts w:ascii="Times New Roman" w:hAnsi="Times New Roman" w:cs="Times New Roman"/>
          <w:iCs/>
          <w:sz w:val="24"/>
          <w:szCs w:val="24"/>
          <w:lang w:val="en-GB"/>
        </w:rPr>
        <w:t xml:space="preserve"> </w:t>
      </w:r>
      <w:r w:rsidR="000A6F2C"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{"citationID":"AirWjH7V","properties":{"formattedCitation":"(e.g., Markkanen &amp; Anger-Kraavi, 2019)","plainCitation":"(e.g., Markkanen &amp; Anger-Kraavi, 2019)","noteIndex":0},"citationItems":[{"id":1537,"uris":["http://zotero.org/users/9378747/items/MNM77WXY"],"itemData":{"id":1537,"type":"article-journal","abstract":"The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prefix":"e.g.,"}],"schema":"https://github.com/citation-style-language/schema/raw/master/csl-citation.json"} </w:instrText>
      </w:r>
      <w:r w:rsidR="000A6F2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(e.g., Markkanen &amp; Anger-Kraavi, 2019)</w:t>
      </w:r>
      <w:r w:rsidR="000A6F2C" w:rsidRPr="000E020A">
        <w:rPr>
          <w:rFonts w:ascii="Times New Roman" w:hAnsi="Times New Roman" w:cs="Times New Roman"/>
          <w:iCs/>
          <w:sz w:val="24"/>
          <w:szCs w:val="24"/>
          <w:lang w:val="en-GB"/>
        </w:rPr>
        <w:fldChar w:fldCharType="end"/>
      </w:r>
      <w:r w:rsidR="005738A1" w:rsidRPr="000E020A">
        <w:rPr>
          <w:rFonts w:ascii="Times New Roman" w:hAnsi="Times New Roman" w:cs="Times New Roman"/>
          <w:iCs/>
          <w:sz w:val="24"/>
          <w:szCs w:val="24"/>
          <w:lang w:val="en-GB"/>
        </w:rPr>
        <w:t>.</w:t>
      </w:r>
      <w:r w:rsidR="00B02D22" w:rsidRPr="000E020A">
        <w:rPr>
          <w:rFonts w:ascii="Times New Roman" w:hAnsi="Times New Roman" w:cs="Times New Roman"/>
          <w:iCs/>
          <w:sz w:val="24"/>
          <w:szCs w:val="24"/>
          <w:lang w:val="en-GB"/>
        </w:rPr>
        <w:t xml:space="preserve"> </w:t>
      </w:r>
      <w:r w:rsidR="00A26303" w:rsidRPr="000E020A">
        <w:rPr>
          <w:rFonts w:ascii="Times New Roman" w:hAnsi="Times New Roman" w:cs="Times New Roman"/>
          <w:iCs/>
          <w:sz w:val="24"/>
          <w:szCs w:val="24"/>
          <w:lang w:val="en-GB"/>
        </w:rPr>
        <w:t>People</w:t>
      </w:r>
      <w:r w:rsidR="0002208E" w:rsidRPr="000E020A">
        <w:rPr>
          <w:rFonts w:ascii="Times New Roman" w:hAnsi="Times New Roman" w:cs="Times New Roman"/>
          <w:iCs/>
          <w:sz w:val="24"/>
          <w:szCs w:val="24"/>
          <w:lang w:val="en-GB"/>
        </w:rPr>
        <w:t xml:space="preserve"> account for distributional consequences, and concerns about disadvantages for </w:t>
      </w:r>
      <w:r w:rsidR="00680A62" w:rsidRPr="000E020A">
        <w:rPr>
          <w:rFonts w:ascii="Times New Roman" w:hAnsi="Times New Roman" w:cs="Times New Roman"/>
          <w:iCs/>
          <w:sz w:val="24"/>
          <w:szCs w:val="24"/>
          <w:lang w:val="en-GB"/>
        </w:rPr>
        <w:t xml:space="preserve">specific </w:t>
      </w:r>
      <w:r w:rsidR="0002208E" w:rsidRPr="000E020A">
        <w:rPr>
          <w:rFonts w:ascii="Times New Roman" w:hAnsi="Times New Roman" w:cs="Times New Roman"/>
          <w:iCs/>
          <w:sz w:val="24"/>
          <w:szCs w:val="24"/>
          <w:lang w:val="en-GB"/>
        </w:rPr>
        <w:t>groups in their climate policy support</w:t>
      </w:r>
      <w:r w:rsidR="00FE30CD" w:rsidRPr="000E020A">
        <w:rPr>
          <w:rFonts w:ascii="Times New Roman" w:hAnsi="Times New Roman" w:cs="Times New Roman"/>
          <w:iCs/>
          <w:sz w:val="24"/>
          <w:szCs w:val="24"/>
          <w:lang w:val="en-GB"/>
        </w:rPr>
        <w:t xml:space="preserve"> </w:t>
      </w:r>
      <w:r w:rsidR="0002208E" w:rsidRPr="000E020A">
        <w:rPr>
          <w:rFonts w:ascii="Times New Roman" w:hAnsi="Times New Roman" w:cs="Times New Roman"/>
          <w:iCs/>
          <w:sz w:val="24"/>
          <w:szCs w:val="24"/>
          <w:lang w:val="en-GB"/>
        </w:rPr>
        <w:fldChar w:fldCharType="begin"/>
      </w:r>
      <w:r w:rsidR="0002208E" w:rsidRPr="000E020A">
        <w:rPr>
          <w:rFonts w:ascii="Times New Roman" w:hAnsi="Times New Roman" w:cs="Times New Roman"/>
          <w:iCs/>
          <w:sz w:val="24"/>
          <w:szCs w:val="24"/>
          <w:lang w:val="en-GB"/>
        </w:rPr>
        <w:instrText xml:space="preserve"> ADDIN ZOTERO_TEMP </w:instrText>
      </w:r>
      <w:r w:rsidR="0002208E" w:rsidRPr="000E020A">
        <w:rPr>
          <w:rFonts w:ascii="Times New Roman" w:hAnsi="Times New Roman" w:cs="Times New Roman"/>
          <w:iCs/>
          <w:sz w:val="24"/>
          <w:szCs w:val="24"/>
          <w:lang w:val="en-GB"/>
        </w:rPr>
        <w:fldChar w:fldCharType="end"/>
      </w:r>
      <w:r w:rsidR="00FE30CD"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{"citationID":"gKmoaeNp","properties":{"formattedCitation":"(Brannlund &amp; Persson, 2012; Carlsson et al., 2012; Shwom et al., 2010)","plainCitation":"(Brannlund &amp; Persson, 2012; Carlsson et al., 2012; Shwom et al., 2010)","noteIndex":0},"citationItems":[{"id":3113,"uris":["http://zotero.org/users/9378747/items/CC74VXAR"],"itemData":{"id":3113,"type":"article-journal","container-title":"Climate Policy","DOI":"10.1080/14693062.2012.675732","ISSN":"1469-3062, 1752-7457","issue":"6","journalAbbreviation":"Climate Policy","language":"en","page":"704-721","source":"DOI.org (Crossref)","title":"To tax, or not to tax: preferences for climate policy attributes","title-short":"To tax, or not to tax","volume":"12","author":[{"family":"Brannlund","given":"Runar"},{"family":"Persson","given":"Lars"}],"issued":{"date-parts":[["2012",11]]},"citation-key":"brannlund2012"}},{"id":3111,"uris":["http://zotero.org/users/9378747/items/4V6JJ4BC"],"itemData":{"id":3111,"type":"article-journal","container-title":"Land Economics","DOI":"10.3368/le.88.2.326","ISSN":"0023-7639, 1543-8325","issue":"2","journalAbbreviation":"Land Economics","language":"en","page":"326-340","source":"DOI.org (Crossref)","title":"Paying for Mitigation: A Multiple Country Study","title-short":"Paying for Mitigation","volume":"88","author":[{"family":"Carlsson","given":"F."},{"family":"Kataria","given":"M."},{"family":"Krupnick","given":"A."},{"family":"Lampi","given":"E."},{"family":"Lofgren","given":"A."},{"family":"Qin","given":"P."},{"family":"Chung","given":"S."},{"family":"Sterner","given":"T."}],"issued":{"date-parts":[["2012",5,1]]},"citation-key":"carlsson2012"}},{"id":3105,"uris":["http://zotero.org/users/9378747/items/237XULR7"],"itemData":{"id":3105,"type":"article-journal","abstract":"In the U.S., public support for federal, state and local efforts to reduce greenhouse gases (GHGs) continues to be a crucial element of the political viability of these proposals. We present a detailed analysis of the reasons given by the general public of Michigan and Virginia for supporting or rejecting a number of policies that could be implemented to meet GHG reductions. The data allow us to analyze the relationships between reasons provided by respondents, social psychological and demographic characteristics, and policy support. This analysis can provide policymakers pragmatic guidance in (1) developing tactics to engage the public that build on current concerns about climate change policies and (2) crafting and communicating policies that garner support from various segments of the public. This analysis also raises theoretical questions regarding the relationship between public discourse on environmental issues and the formation of public policy support. We suggest that future efforts to understand the U.S. dynamics of public support for climate change policies could beneﬁt from understanding the public discursive and the reasoning processes that underlie public opinion formation.","container-title":"Global Environmental Change","DOI":"10.1016/j.gloenvcha.2010.02.003","ISSN":"09593780","issue":"3","journalAbbreviation":"Global Environmental Change","language":"en","page":"472-482","source":"DOI.org (Crossref)","title":"Understanding U.S. public support for domestic climate change policies","volume":"20","author":[{"family":"Shwom","given":"Rachael"},{"family":"Bidwell","given":"David"},{"family":"Dan","given":"Amy"},{"family":"Dietz","given":"Thomas"}],"issued":{"date-parts":[["2010",8]]},"citation-key":"shwom2010"}}],"schema":"https://github.com/citation-style-language/schema/raw/master/csl-citation.json"} </w:instrText>
      </w:r>
      <w:r w:rsidR="00FE30CD"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(Brannlund &amp; Persson, 2012; Carlsson et al., 2012; Shwom et al., 2010)</w:t>
      </w:r>
      <w:r w:rsidR="00FE30CD" w:rsidRPr="000E020A">
        <w:rPr>
          <w:rFonts w:ascii="Times New Roman" w:hAnsi="Times New Roman" w:cs="Times New Roman"/>
          <w:iCs/>
          <w:sz w:val="24"/>
          <w:szCs w:val="24"/>
          <w:lang w:val="en-GB"/>
        </w:rPr>
        <w:fldChar w:fldCharType="end"/>
      </w:r>
      <w:r w:rsidR="00FE30CD" w:rsidRPr="000E020A">
        <w:rPr>
          <w:rFonts w:ascii="Times New Roman" w:hAnsi="Times New Roman" w:cs="Times New Roman"/>
          <w:iCs/>
          <w:sz w:val="24"/>
          <w:szCs w:val="24"/>
          <w:lang w:val="en-GB"/>
        </w:rPr>
        <w:t xml:space="preserve">. </w:t>
      </w:r>
      <w:bookmarkStart w:id="5" w:name="_Hlk137715384"/>
      <w:r w:rsidR="00B92A4E" w:rsidRPr="000E020A">
        <w:rPr>
          <w:rFonts w:ascii="Times New Roman" w:hAnsi="Times New Roman" w:cs="Times New Roman"/>
          <w:iCs/>
          <w:sz w:val="24"/>
          <w:szCs w:val="24"/>
          <w:lang w:val="en-GB"/>
        </w:rPr>
        <w:t>Simila</w:t>
      </w:r>
      <w:r w:rsidR="00190CB6" w:rsidRPr="000E020A">
        <w:rPr>
          <w:rFonts w:ascii="Times New Roman" w:hAnsi="Times New Roman" w:cs="Times New Roman"/>
          <w:iCs/>
          <w:sz w:val="24"/>
          <w:szCs w:val="24"/>
          <w:lang w:val="en-GB"/>
        </w:rPr>
        <w:t>r</w:t>
      </w:r>
      <w:r w:rsidR="00B92A4E" w:rsidRPr="000E020A">
        <w:rPr>
          <w:rFonts w:ascii="Times New Roman" w:hAnsi="Times New Roman" w:cs="Times New Roman"/>
          <w:iCs/>
          <w:sz w:val="24"/>
          <w:szCs w:val="24"/>
          <w:lang w:val="en-GB"/>
        </w:rPr>
        <w:t xml:space="preserve"> to the decrease in public support when climate policies are perceived as unfair </w:t>
      </w:r>
      <w:r w:rsidR="00B92A4E" w:rsidRPr="000E020A">
        <w:rPr>
          <w:rFonts w:ascii="Times New Roman" w:hAnsi="Times New Roman" w:cs="Times New Roman"/>
          <w:iCs/>
          <w:sz w:val="24"/>
          <w:szCs w:val="24"/>
          <w:lang w:val="en-GB"/>
        </w:rPr>
        <w:fldChar w:fldCharType="begin"/>
      </w:r>
      <w:r w:rsidR="00B92A4E" w:rsidRPr="000E020A">
        <w:rPr>
          <w:rFonts w:ascii="Times New Roman" w:hAnsi="Times New Roman" w:cs="Times New Roman"/>
          <w:iCs/>
          <w:sz w:val="24"/>
          <w:szCs w:val="24"/>
          <w:lang w:val="en-GB"/>
        </w:rPr>
        <w:instrText xml:space="preserve"> ADDIN ZOTERO_ITEM CSL_CITATION {"citationID":"RssSr0le","properties":{"formattedCitation":"(M. Bergquist et al., 2022; Maestre-Andr\\uc0\\u233{}s et al., 2019; Thaller et al., 2023)","plainCitation":"(M. Bergquist et al., 2022; Maestre-Andrés et al., 2019; Thaller et al., 2023)","noteIndex":0},"citationItems":[{"id":5820,"uris":["http://zotero.org/users/9378747/items/Q4V5K3LX"],"itemData":{"id":5820,"type":"article-journal","abstract":"Abstract\n            Public acceptance is a precondition for implementing taxes and laws aimed at mitigating climate change. However, it still remains challenging to understand its determinants for the climate community. Here, we use a meta-analytic approach to examine the role of public opinion about climate change taxes and laws. Fifteen variables were examined by synthesizing 89 datasets from 51 articles across 33 countries, with a total sample of 119,465 participants. Among all factors, perceived fairness and effectiveness were the most important determinants. Self-enhancement values and knowledge about climate change showed weak relationships and demographic variables showed only weak or close to zero effects. Our meta-analytic results provide useful insights and have the potential to inform climate change researchers, practitioners and policymakers to better design climate policy instruments.","container-title":"Nature Climate Change","DOI":"10.1038/s41558-022-01297-6","ISSN":"1758-678X, 1758-6798","issue":"3","journalAbbreviation":"Nat. Clim. Chang.","language":"en","page":"235-240","source":"DOI.org (Crossref)","title":"Meta-analyses of fifteen determinants of public opinion about climate change taxes and laws","volume":"12","author":[{"family":"Bergquist","given":"Magnus"},{"family":"Nilsson","given":"Andreas"},{"family":"Harring","given":"Niklas"},{"family":"Jagers","given":"Sverker C."}],"issued":{"date-parts":[["2022",3]]},"citation-key":"bergquist2022"}},{"id":5822,"uris":["http://zotero.org/users/9378747/items/I5KAI2UT"],"itemData":{"id":5822,"type":"article-journal","abstract":"While carbon pricing is widely seen as a crucial element of climate policy and has been implemented in many countries, it also has met with strong resistance. We provide a comprehensive overview of public perceptions of the fairness of carbon pricing and how these aﬀect policy acceptability. To this end, we review evidence from empirical studies on how individuals judge personal, distributional and procedural aspects of carbon taxes and cap-and-trade. In addition, we examine preferences for particular redistributive and other uses of revenues generated by carbon pricing and their role in instrument acceptability. Our results indicate a high concern over distributional eﬀects, particularly in relation to policy impacts on poor people, in turn reducing policy acceptability. In addition, people show little trust in the capacities of governments to put the revenues of carbon pricing to good use. Somewhat surprisingly, most studies do not indicate clear public preferences for using revenues to ensure fairer policy outcomes, notably by reducing its regressive eﬀects. Instead, many people prefer using revenues for ‘environmental projects’ of various kinds. We end by providing recommendations for improving public acceptability of carbon pricing. One suggestion to increase policy acceptability is combining the redistribution of revenue to vulnerable groups with the funding for environmental projects, such as on renewable energy.","container-title":"Climate Policy","DOI":"10.1080/14693062.2019.1639490","ISSN":"1469-3062, 1752-7457","issue":"9","journalAbbreviation":"Climate Policy","language":"en","page":"1186-1204","source":"DOI.org (Crossref)","title":"Perceived fairness and public acceptability of carbon pricing: a review of the literature","title-short":"Perceived fairness and public acceptability of carbon pricing","volume":"19","author":[{"family":"Maestre-Andrés","given":"Sara"},{"family":"Drews","given":"Stefan"},{"family":"Van Den Bergh","given":"Jeroen"}],"issued":{"date-parts":[["2019",10,21]]},"citation-key":"maestre-andres2019"}},{"id":5821,"uris":["http://zotero.org/users/9378747/items/UXYYHNLD"],"itemData":{"id":5821,"type":"article-journal","abstract":"Restrictive measures are indispensable to achieving sustainable and low-carbon mobility. At the same time, these are often not implemented due to concerns that public support will not materialize; therefore, they are relegated to the background in the debate on policy measures that can be applied to change mobility behavior. In this national study (\n              N\n              = 1,083), we used structural equation modeling (SEM) to examine the drivers of and differences between regulatory and economic transport policies. We find that policy-specific beliefs and, in particular, perceived fairness are key drivers of public acceptance. Our results indicate that policies must be perceived as fair, effective, and minimally intrusive for them to be accepted by the public and thus implementable. No major differences were found between the two types of policies examined, namely, regulatory and economic policies. Overall, public acceptance of the proposed measures is low. We discuss these results in terms of the study content and methodology and conclude by describing their implications for transport policy design.","container-title":"PLOS Climate","DOI":"10.1371/journal.pclm.0000157","ISSN":"2767-3200","issue":"5","journalAbbreviation":"PLOS Clim","language":"en","page":"e0000157","source":"DOI.org (Crossref)","title":"When perceived fairness and acceptance go hand in hand–Drivers of regulatory and economic policies for low-carbon mobility","volume":"2","author":[{"family":"Thaller","given":"Annina"},{"family":"Fleiß","given":"Eva"},{"family":"Brohmer","given":"Hilmar"},{"family":"Köstenbaumer","given":"Daniel"},{"family":"Posch","given":"Alfred"},{"family":"Athenstaedt","given":"Ursula"}],"editor":[{"family":"Mandla","given":"Venkata Ravibabu"}],"issued":{"date-parts":[["2023",5,10]]},"citation-key":"thaller2023"}}],"schema":"https://github.com/citation-style-language/schema/raw/master/csl-citation.json"} </w:instrText>
      </w:r>
      <w:r w:rsidR="00B92A4E" w:rsidRPr="000E020A">
        <w:rPr>
          <w:rFonts w:ascii="Times New Roman" w:hAnsi="Times New Roman" w:cs="Times New Roman"/>
          <w:iCs/>
          <w:sz w:val="24"/>
          <w:szCs w:val="24"/>
          <w:lang w:val="en-GB"/>
        </w:rPr>
        <w:fldChar w:fldCharType="separate"/>
      </w:r>
      <w:r w:rsidR="00B92A4E" w:rsidRPr="000E020A">
        <w:rPr>
          <w:rFonts w:ascii="Times New Roman" w:hAnsi="Times New Roman" w:cs="Times New Roman"/>
          <w:sz w:val="24"/>
          <w:szCs w:val="24"/>
          <w:lang w:val="en-GB"/>
        </w:rPr>
        <w:t>(M. Bergquist et al., 2022; Maestre-Andrés et al., 2019; Thaller et al., 2023)</w:t>
      </w:r>
      <w:r w:rsidR="00B92A4E" w:rsidRPr="000E020A">
        <w:rPr>
          <w:rFonts w:ascii="Times New Roman" w:hAnsi="Times New Roman" w:cs="Times New Roman"/>
          <w:iCs/>
          <w:sz w:val="24"/>
          <w:szCs w:val="24"/>
          <w:lang w:val="en-GB"/>
        </w:rPr>
        <w:fldChar w:fldCharType="end"/>
      </w:r>
      <w:r w:rsidR="00190CB6" w:rsidRPr="000E020A">
        <w:rPr>
          <w:rFonts w:ascii="Times New Roman" w:hAnsi="Times New Roman" w:cs="Times New Roman"/>
          <w:iCs/>
          <w:sz w:val="24"/>
          <w:szCs w:val="24"/>
          <w:lang w:val="en-GB"/>
        </w:rPr>
        <w:t>,</w:t>
      </w:r>
      <w:r w:rsidR="007A504B" w:rsidRPr="000E020A">
        <w:rPr>
          <w:rFonts w:ascii="Times New Roman" w:hAnsi="Times New Roman" w:cs="Times New Roman"/>
          <w:iCs/>
          <w:sz w:val="24"/>
          <w:szCs w:val="24"/>
          <w:lang w:val="en-GB"/>
        </w:rPr>
        <w:t xml:space="preserve"> </w:t>
      </w:r>
      <w:r w:rsidR="00CE4400" w:rsidRPr="000E020A">
        <w:rPr>
          <w:rFonts w:ascii="Times New Roman" w:hAnsi="Times New Roman" w:cs="Times New Roman"/>
          <w:iCs/>
          <w:sz w:val="24"/>
          <w:szCs w:val="24"/>
          <w:lang w:val="en-GB"/>
        </w:rPr>
        <w:t>individuals’</w:t>
      </w:r>
      <w:r w:rsidR="005738A1" w:rsidRPr="000E020A">
        <w:rPr>
          <w:rFonts w:ascii="Times New Roman" w:hAnsi="Times New Roman" w:cs="Times New Roman"/>
          <w:iCs/>
          <w:sz w:val="24"/>
          <w:szCs w:val="24"/>
          <w:lang w:val="en-GB"/>
        </w:rPr>
        <w:t xml:space="preserve"> beliefs </w:t>
      </w:r>
      <w:r w:rsidR="00E477A5" w:rsidRPr="000E020A">
        <w:rPr>
          <w:rFonts w:ascii="Times New Roman" w:hAnsi="Times New Roman" w:cs="Times New Roman"/>
          <w:iCs/>
          <w:sz w:val="24"/>
          <w:szCs w:val="24"/>
          <w:lang w:val="en-GB"/>
        </w:rPr>
        <w:t>about</w:t>
      </w:r>
      <w:r w:rsidR="005738A1" w:rsidRPr="000E020A">
        <w:rPr>
          <w:rFonts w:ascii="Times New Roman" w:hAnsi="Times New Roman" w:cs="Times New Roman"/>
          <w:iCs/>
          <w:sz w:val="24"/>
          <w:szCs w:val="24"/>
          <w:lang w:val="en-GB"/>
        </w:rPr>
        <w:t xml:space="preserve"> climate change</w:t>
      </w:r>
      <w:r w:rsidR="00CE4400" w:rsidRPr="000E020A">
        <w:rPr>
          <w:rFonts w:ascii="Times New Roman" w:hAnsi="Times New Roman" w:cs="Times New Roman"/>
          <w:iCs/>
          <w:sz w:val="24"/>
          <w:szCs w:val="24"/>
          <w:lang w:val="en-GB"/>
        </w:rPr>
        <w:t xml:space="preserve"> and </w:t>
      </w:r>
      <w:r w:rsidR="00603AE9" w:rsidRPr="000E020A">
        <w:rPr>
          <w:rFonts w:ascii="Times New Roman" w:hAnsi="Times New Roman" w:cs="Times New Roman"/>
          <w:iCs/>
          <w:sz w:val="24"/>
          <w:szCs w:val="24"/>
          <w:lang w:val="en-GB"/>
        </w:rPr>
        <w:t>their</w:t>
      </w:r>
      <w:r w:rsidR="00E977B6" w:rsidRPr="000E020A">
        <w:rPr>
          <w:rFonts w:ascii="Times New Roman" w:hAnsi="Times New Roman" w:cs="Times New Roman"/>
          <w:iCs/>
          <w:sz w:val="24"/>
          <w:szCs w:val="24"/>
          <w:lang w:val="en-GB"/>
        </w:rPr>
        <w:t xml:space="preserve"> </w:t>
      </w:r>
      <w:r w:rsidR="00501D06" w:rsidRPr="000E020A">
        <w:rPr>
          <w:rFonts w:ascii="Times New Roman" w:hAnsi="Times New Roman" w:cs="Times New Roman"/>
          <w:iCs/>
          <w:sz w:val="24"/>
          <w:szCs w:val="24"/>
          <w:lang w:val="en-GB"/>
        </w:rPr>
        <w:t xml:space="preserve">endorsement of </w:t>
      </w:r>
      <w:r w:rsidR="00E477A5" w:rsidRPr="000E020A">
        <w:rPr>
          <w:rFonts w:ascii="Times New Roman" w:hAnsi="Times New Roman" w:cs="Times New Roman"/>
          <w:iCs/>
          <w:sz w:val="24"/>
          <w:szCs w:val="24"/>
          <w:lang w:val="en-GB"/>
        </w:rPr>
        <w:t>conflicting goals</w:t>
      </w:r>
      <w:r w:rsidR="00EA44E8" w:rsidRPr="000E020A">
        <w:rPr>
          <w:rFonts w:ascii="Times New Roman" w:hAnsi="Times New Roman" w:cs="Times New Roman"/>
          <w:iCs/>
          <w:sz w:val="24"/>
          <w:szCs w:val="24"/>
          <w:lang w:val="en-GB"/>
        </w:rPr>
        <w:t xml:space="preserve"> may change</w:t>
      </w:r>
      <w:r w:rsidR="00CE4400" w:rsidRPr="000E020A">
        <w:rPr>
          <w:rFonts w:ascii="Times New Roman" w:hAnsi="Times New Roman" w:cs="Times New Roman"/>
          <w:iCs/>
          <w:sz w:val="24"/>
          <w:szCs w:val="24"/>
          <w:lang w:val="en-GB"/>
        </w:rPr>
        <w:t xml:space="preserve"> the</w:t>
      </w:r>
      <w:r w:rsidR="00F77820" w:rsidRPr="000E020A">
        <w:rPr>
          <w:rFonts w:ascii="Times New Roman" w:hAnsi="Times New Roman" w:cs="Times New Roman"/>
          <w:iCs/>
          <w:sz w:val="24"/>
          <w:szCs w:val="24"/>
          <w:lang w:val="en-GB"/>
        </w:rPr>
        <w:t xml:space="preserve">ir evaluation </w:t>
      </w:r>
      <w:r w:rsidR="004A3470" w:rsidRPr="000E020A">
        <w:rPr>
          <w:rFonts w:ascii="Times New Roman" w:hAnsi="Times New Roman" w:cs="Times New Roman"/>
          <w:iCs/>
          <w:sz w:val="24"/>
          <w:szCs w:val="24"/>
          <w:lang w:val="en-GB"/>
        </w:rPr>
        <w:t xml:space="preserve">of </w:t>
      </w:r>
      <w:r w:rsidR="00CE4400" w:rsidRPr="000E020A">
        <w:rPr>
          <w:rFonts w:ascii="Times New Roman" w:hAnsi="Times New Roman" w:cs="Times New Roman"/>
          <w:iCs/>
          <w:sz w:val="24"/>
          <w:szCs w:val="24"/>
          <w:lang w:val="en-GB"/>
        </w:rPr>
        <w:t>climate polic</w:t>
      </w:r>
      <w:r w:rsidR="00603AE9" w:rsidRPr="000E020A">
        <w:rPr>
          <w:rFonts w:ascii="Times New Roman" w:hAnsi="Times New Roman" w:cs="Times New Roman"/>
          <w:iCs/>
          <w:sz w:val="24"/>
          <w:szCs w:val="24"/>
          <w:lang w:val="en-GB"/>
        </w:rPr>
        <w:t>ies</w:t>
      </w:r>
      <w:r w:rsidR="00CE4400" w:rsidRPr="000E020A">
        <w:rPr>
          <w:rFonts w:ascii="Times New Roman" w:hAnsi="Times New Roman" w:cs="Times New Roman"/>
          <w:iCs/>
          <w:sz w:val="24"/>
          <w:szCs w:val="24"/>
          <w:lang w:val="en-GB"/>
        </w:rPr>
        <w:t xml:space="preserve"> when </w:t>
      </w:r>
      <w:r w:rsidR="00F77820" w:rsidRPr="000E020A">
        <w:rPr>
          <w:rFonts w:ascii="Times New Roman" w:hAnsi="Times New Roman" w:cs="Times New Roman"/>
          <w:iCs/>
          <w:sz w:val="24"/>
          <w:szCs w:val="24"/>
          <w:lang w:val="en-GB"/>
        </w:rPr>
        <w:t xml:space="preserve">they </w:t>
      </w:r>
      <w:r w:rsidR="00603AE9" w:rsidRPr="000E020A">
        <w:rPr>
          <w:rFonts w:ascii="Times New Roman" w:hAnsi="Times New Roman" w:cs="Times New Roman"/>
          <w:iCs/>
          <w:sz w:val="24"/>
          <w:szCs w:val="24"/>
          <w:lang w:val="en-GB"/>
        </w:rPr>
        <w:t xml:space="preserve">learn about negative </w:t>
      </w:r>
      <w:r w:rsidR="000F69BC" w:rsidRPr="000E020A">
        <w:rPr>
          <w:rFonts w:ascii="Times New Roman" w:hAnsi="Times New Roman" w:cs="Times New Roman"/>
          <w:iCs/>
          <w:sz w:val="24"/>
          <w:szCs w:val="24"/>
          <w:lang w:val="en-GB"/>
        </w:rPr>
        <w:t>implications</w:t>
      </w:r>
      <w:r w:rsidR="00CE4400" w:rsidRPr="000E020A">
        <w:rPr>
          <w:rFonts w:ascii="Times New Roman" w:hAnsi="Times New Roman" w:cs="Times New Roman"/>
          <w:iCs/>
          <w:sz w:val="24"/>
          <w:szCs w:val="24"/>
          <w:lang w:val="en-GB"/>
        </w:rPr>
        <w:t>.</w:t>
      </w:r>
      <w:r w:rsidR="00B92A4E" w:rsidRPr="000E020A">
        <w:rPr>
          <w:rFonts w:ascii="Times New Roman" w:hAnsi="Times New Roman" w:cs="Times New Roman"/>
          <w:iCs/>
          <w:sz w:val="24"/>
          <w:szCs w:val="24"/>
          <w:lang w:val="en-GB"/>
        </w:rPr>
        <w:t xml:space="preserve"> </w:t>
      </w:r>
      <w:r w:rsidR="00F77820" w:rsidRPr="000E020A">
        <w:rPr>
          <w:rFonts w:ascii="Times New Roman" w:hAnsi="Times New Roman" w:cs="Times New Roman"/>
          <w:iCs/>
          <w:sz w:val="24"/>
          <w:szCs w:val="24"/>
          <w:lang w:val="en-GB"/>
        </w:rPr>
        <w:t>I</w:t>
      </w:r>
      <w:bookmarkEnd w:id="5"/>
      <w:r w:rsidR="00F77820" w:rsidRPr="000E020A">
        <w:rPr>
          <w:rFonts w:ascii="Times New Roman" w:hAnsi="Times New Roman" w:cs="Times New Roman"/>
          <w:iCs/>
          <w:sz w:val="24"/>
          <w:szCs w:val="24"/>
          <w:lang w:val="en-GB"/>
        </w:rPr>
        <w:t>mportantly</w:t>
      </w:r>
      <w:r w:rsidR="00CE4400" w:rsidRPr="000E020A">
        <w:rPr>
          <w:rFonts w:ascii="Times New Roman" w:hAnsi="Times New Roman" w:cs="Times New Roman"/>
          <w:iCs/>
          <w:sz w:val="24"/>
          <w:szCs w:val="24"/>
          <w:lang w:val="en-GB"/>
        </w:rPr>
        <w:t xml:space="preserve">, </w:t>
      </w:r>
      <w:r w:rsidR="007D6984" w:rsidRPr="000E020A">
        <w:rPr>
          <w:rFonts w:ascii="Times New Roman" w:hAnsi="Times New Roman" w:cs="Times New Roman"/>
          <w:iCs/>
          <w:sz w:val="24"/>
          <w:szCs w:val="24"/>
          <w:lang w:val="en-GB"/>
        </w:rPr>
        <w:t xml:space="preserve">the strength of </w:t>
      </w:r>
      <w:r w:rsidR="00CE4400" w:rsidRPr="000E020A">
        <w:rPr>
          <w:rFonts w:ascii="Times New Roman" w:hAnsi="Times New Roman" w:cs="Times New Roman"/>
          <w:iCs/>
          <w:sz w:val="24"/>
          <w:szCs w:val="24"/>
          <w:lang w:val="en-GB"/>
        </w:rPr>
        <w:t>people</w:t>
      </w:r>
      <w:r w:rsidR="007D6984" w:rsidRPr="000E020A">
        <w:rPr>
          <w:rFonts w:ascii="Times New Roman" w:hAnsi="Times New Roman" w:cs="Times New Roman"/>
          <w:iCs/>
          <w:sz w:val="24"/>
          <w:szCs w:val="24"/>
          <w:lang w:val="en-GB"/>
        </w:rPr>
        <w:t xml:space="preserve">’s conflicting predispositions may </w:t>
      </w:r>
      <w:r w:rsidR="00F77820" w:rsidRPr="000E020A">
        <w:rPr>
          <w:rFonts w:ascii="Times New Roman" w:hAnsi="Times New Roman" w:cs="Times New Roman"/>
          <w:iCs/>
          <w:sz w:val="24"/>
          <w:szCs w:val="24"/>
          <w:lang w:val="en-GB"/>
        </w:rPr>
        <w:t xml:space="preserve">also </w:t>
      </w:r>
      <w:r w:rsidR="007D6984" w:rsidRPr="000E020A">
        <w:rPr>
          <w:rFonts w:ascii="Times New Roman" w:hAnsi="Times New Roman" w:cs="Times New Roman"/>
          <w:iCs/>
          <w:sz w:val="24"/>
          <w:szCs w:val="24"/>
          <w:lang w:val="en-GB"/>
        </w:rPr>
        <w:t xml:space="preserve">affect their response certainty. People </w:t>
      </w:r>
      <w:r w:rsidR="00603AE9" w:rsidRPr="000E020A">
        <w:rPr>
          <w:rFonts w:ascii="Times New Roman" w:hAnsi="Times New Roman" w:cs="Times New Roman"/>
          <w:iCs/>
          <w:sz w:val="24"/>
          <w:szCs w:val="24"/>
          <w:lang w:val="en-GB"/>
        </w:rPr>
        <w:t xml:space="preserve">who </w:t>
      </w:r>
      <w:r w:rsidR="007D6984" w:rsidRPr="000E020A">
        <w:rPr>
          <w:rFonts w:ascii="Times New Roman" w:hAnsi="Times New Roman" w:cs="Times New Roman"/>
          <w:iCs/>
          <w:sz w:val="24"/>
          <w:szCs w:val="24"/>
          <w:lang w:val="en-GB"/>
        </w:rPr>
        <w:t xml:space="preserve">strongly value </w:t>
      </w:r>
      <w:r w:rsidR="00CE4400" w:rsidRPr="000E020A">
        <w:rPr>
          <w:rFonts w:ascii="Times New Roman" w:hAnsi="Times New Roman" w:cs="Times New Roman"/>
          <w:iCs/>
          <w:sz w:val="24"/>
          <w:szCs w:val="24"/>
          <w:lang w:val="en-GB"/>
        </w:rPr>
        <w:t xml:space="preserve">both climate action and </w:t>
      </w:r>
      <w:r w:rsidR="00E477A5" w:rsidRPr="000E020A">
        <w:rPr>
          <w:rFonts w:ascii="Times New Roman" w:hAnsi="Times New Roman" w:cs="Times New Roman"/>
          <w:iCs/>
          <w:sz w:val="24"/>
          <w:szCs w:val="24"/>
          <w:lang w:val="en-GB"/>
        </w:rPr>
        <w:t>the conflicting goal</w:t>
      </w:r>
      <w:r w:rsidR="00E977B6" w:rsidRPr="000E020A">
        <w:rPr>
          <w:rFonts w:ascii="Times New Roman" w:hAnsi="Times New Roman" w:cs="Times New Roman"/>
          <w:iCs/>
          <w:sz w:val="24"/>
          <w:szCs w:val="24"/>
          <w:lang w:val="en-GB"/>
        </w:rPr>
        <w:t xml:space="preserve"> </w:t>
      </w:r>
      <w:r w:rsidR="00CE4400" w:rsidRPr="000E020A">
        <w:rPr>
          <w:rFonts w:ascii="Times New Roman" w:hAnsi="Times New Roman" w:cs="Times New Roman"/>
          <w:iCs/>
          <w:sz w:val="24"/>
          <w:szCs w:val="24"/>
          <w:lang w:val="en-GB"/>
        </w:rPr>
        <w:t>likely</w:t>
      </w:r>
      <w:r w:rsidR="00603AE9" w:rsidRPr="000E020A">
        <w:rPr>
          <w:rFonts w:ascii="Times New Roman" w:hAnsi="Times New Roman" w:cs="Times New Roman"/>
          <w:iCs/>
          <w:sz w:val="24"/>
          <w:szCs w:val="24"/>
          <w:lang w:val="en-GB"/>
        </w:rPr>
        <w:t xml:space="preserve"> </w:t>
      </w:r>
      <w:r w:rsidR="00CE4400" w:rsidRPr="000E020A">
        <w:rPr>
          <w:rFonts w:ascii="Times New Roman" w:hAnsi="Times New Roman" w:cs="Times New Roman"/>
          <w:iCs/>
          <w:sz w:val="24"/>
          <w:szCs w:val="24"/>
          <w:lang w:val="en-GB"/>
        </w:rPr>
        <w:t xml:space="preserve">experience an internal conflict that makes them </w:t>
      </w:r>
      <w:r w:rsidR="00603AE9" w:rsidRPr="000E020A">
        <w:rPr>
          <w:rFonts w:ascii="Times New Roman" w:hAnsi="Times New Roman" w:cs="Times New Roman"/>
          <w:iCs/>
          <w:sz w:val="24"/>
          <w:szCs w:val="24"/>
          <w:lang w:val="en-GB"/>
        </w:rPr>
        <w:t xml:space="preserve">feel </w:t>
      </w:r>
      <w:r w:rsidR="00CE4400" w:rsidRPr="000E020A">
        <w:rPr>
          <w:rFonts w:ascii="Times New Roman" w:hAnsi="Times New Roman" w:cs="Times New Roman"/>
          <w:iCs/>
          <w:sz w:val="24"/>
          <w:szCs w:val="24"/>
          <w:lang w:val="en-GB"/>
        </w:rPr>
        <w:t>uncertain</w:t>
      </w:r>
      <w:r w:rsidR="00F77820" w:rsidRPr="000E020A">
        <w:rPr>
          <w:rFonts w:ascii="Times New Roman" w:hAnsi="Times New Roman" w:cs="Times New Roman"/>
          <w:iCs/>
          <w:sz w:val="24"/>
          <w:szCs w:val="24"/>
          <w:lang w:val="en-GB"/>
        </w:rPr>
        <w:t xml:space="preserve">, </w:t>
      </w:r>
      <w:r w:rsidR="00603AE9" w:rsidRPr="000E020A">
        <w:rPr>
          <w:rFonts w:ascii="Times New Roman" w:hAnsi="Times New Roman" w:cs="Times New Roman"/>
          <w:iCs/>
          <w:sz w:val="24"/>
          <w:szCs w:val="24"/>
          <w:lang w:val="en-GB"/>
        </w:rPr>
        <w:t xml:space="preserve">may </w:t>
      </w:r>
      <w:r w:rsidR="00CE4400" w:rsidRPr="000E020A">
        <w:rPr>
          <w:rFonts w:ascii="Times New Roman" w:hAnsi="Times New Roman" w:cs="Times New Roman"/>
          <w:iCs/>
          <w:sz w:val="24"/>
          <w:szCs w:val="24"/>
          <w:lang w:val="en-GB"/>
        </w:rPr>
        <w:t xml:space="preserve">lead to </w:t>
      </w:r>
      <w:r w:rsidR="00E06349" w:rsidRPr="000E020A">
        <w:rPr>
          <w:rFonts w:ascii="Times New Roman" w:hAnsi="Times New Roman" w:cs="Times New Roman"/>
          <w:iCs/>
          <w:sz w:val="24"/>
          <w:szCs w:val="24"/>
          <w:lang w:val="en-GB"/>
        </w:rPr>
        <w:t xml:space="preserve">more volatile </w:t>
      </w:r>
      <w:r w:rsidR="00CE4400" w:rsidRPr="000E020A">
        <w:rPr>
          <w:rFonts w:ascii="Times New Roman" w:hAnsi="Times New Roman" w:cs="Times New Roman"/>
          <w:iCs/>
          <w:sz w:val="24"/>
          <w:szCs w:val="24"/>
          <w:lang w:val="en-GB"/>
        </w:rPr>
        <w:t>decisions</w:t>
      </w:r>
      <w:r w:rsidR="00F77820" w:rsidRPr="000E020A">
        <w:rPr>
          <w:rFonts w:ascii="Times New Roman" w:hAnsi="Times New Roman" w:cs="Times New Roman"/>
          <w:iCs/>
          <w:sz w:val="24"/>
          <w:szCs w:val="24"/>
          <w:lang w:val="en-GB"/>
        </w:rPr>
        <w:t xml:space="preserve">, and may </w:t>
      </w:r>
      <w:r w:rsidR="009A7005" w:rsidRPr="000E020A">
        <w:rPr>
          <w:rFonts w:ascii="Times New Roman" w:hAnsi="Times New Roman" w:cs="Times New Roman"/>
          <w:iCs/>
          <w:sz w:val="24"/>
          <w:szCs w:val="24"/>
          <w:lang w:val="en-GB"/>
        </w:rPr>
        <w:t>make them hesitant to form attitudes</w:t>
      </w:r>
      <w:r w:rsidR="00CE4400" w:rsidRPr="000E020A">
        <w:rPr>
          <w:rFonts w:ascii="Times New Roman" w:hAnsi="Times New Roman" w:cs="Times New Roman"/>
          <w:iCs/>
          <w:sz w:val="24"/>
          <w:szCs w:val="24"/>
          <w:lang w:val="en-GB"/>
        </w:rPr>
        <w:t>.</w:t>
      </w:r>
    </w:p>
    <w:p w14:paraId="452110B1" w14:textId="77777777" w:rsidR="00C60747" w:rsidRPr="000E020A" w:rsidRDefault="00C60747" w:rsidP="00980ACD">
      <w:pPr>
        <w:pStyle w:val="Kommentartext"/>
        <w:spacing w:line="360" w:lineRule="auto"/>
        <w:jc w:val="both"/>
        <w:rPr>
          <w:rFonts w:ascii="Times New Roman" w:hAnsi="Times New Roman" w:cs="Times New Roman"/>
          <w:iCs/>
          <w:sz w:val="24"/>
          <w:szCs w:val="24"/>
          <w:lang w:val="en-GB"/>
        </w:rPr>
      </w:pPr>
    </w:p>
    <w:p w14:paraId="03034EB4" w14:textId="1E308759" w:rsidR="00F52954" w:rsidRPr="000E020A" w:rsidRDefault="00CE4400" w:rsidP="00980ACD">
      <w:pPr>
        <w:pStyle w:val="Kommentartext"/>
        <w:spacing w:line="360" w:lineRule="auto"/>
        <w:jc w:val="both"/>
        <w:rPr>
          <w:rFonts w:ascii="Times New Roman" w:hAnsi="Times New Roman" w:cs="Times New Roman"/>
          <w:sz w:val="24"/>
          <w:szCs w:val="24"/>
          <w:lang w:val="en-GB"/>
        </w:rPr>
      </w:pPr>
      <w:r w:rsidRPr="000E020A">
        <w:rPr>
          <w:rFonts w:ascii="Times New Roman" w:hAnsi="Times New Roman" w:cs="Times New Roman"/>
          <w:iCs/>
          <w:sz w:val="24"/>
          <w:szCs w:val="24"/>
          <w:lang w:val="en-GB"/>
        </w:rPr>
        <w:t xml:space="preserve">We tested </w:t>
      </w:r>
      <w:r w:rsidR="00E477A5" w:rsidRPr="000E020A">
        <w:rPr>
          <w:rFonts w:ascii="Times New Roman" w:hAnsi="Times New Roman" w:cs="Times New Roman"/>
          <w:iCs/>
          <w:sz w:val="24"/>
          <w:szCs w:val="24"/>
          <w:lang w:val="en-GB"/>
        </w:rPr>
        <w:t xml:space="preserve">how people react to information about negative </w:t>
      </w:r>
      <w:r w:rsidR="000F69BC" w:rsidRPr="000E020A">
        <w:rPr>
          <w:rFonts w:ascii="Times New Roman" w:hAnsi="Times New Roman" w:cs="Times New Roman"/>
          <w:iCs/>
          <w:sz w:val="24"/>
          <w:szCs w:val="24"/>
          <w:lang w:val="en-GB"/>
        </w:rPr>
        <w:t>implications</w:t>
      </w:r>
      <w:r w:rsidRPr="000E020A">
        <w:rPr>
          <w:rFonts w:ascii="Times New Roman" w:hAnsi="Times New Roman" w:cs="Times New Roman"/>
          <w:iCs/>
          <w:sz w:val="24"/>
          <w:szCs w:val="24"/>
          <w:lang w:val="en-GB"/>
        </w:rPr>
        <w:t xml:space="preserve"> </w:t>
      </w:r>
      <w:r w:rsidR="00E06349" w:rsidRPr="000E020A">
        <w:rPr>
          <w:rFonts w:ascii="Times New Roman" w:hAnsi="Times New Roman" w:cs="Times New Roman"/>
          <w:iCs/>
          <w:sz w:val="24"/>
          <w:szCs w:val="24"/>
          <w:lang w:val="en-GB"/>
        </w:rPr>
        <w:t>with novel data from a survey experiment fielded in Germany in 2020, using</w:t>
      </w:r>
      <w:r w:rsidR="00192EB1" w:rsidRPr="000E020A">
        <w:rPr>
          <w:rFonts w:ascii="Times New Roman" w:hAnsi="Times New Roman" w:cs="Times New Roman"/>
          <w:iCs/>
          <w:sz w:val="24"/>
          <w:szCs w:val="24"/>
          <w:lang w:val="en-GB"/>
        </w:rPr>
        <w:t xml:space="preserve"> </w:t>
      </w:r>
      <w:r w:rsidR="00861589" w:rsidRPr="000E020A">
        <w:rPr>
          <w:rFonts w:ascii="Times New Roman" w:hAnsi="Times New Roman" w:cs="Times New Roman"/>
          <w:iCs/>
          <w:sz w:val="24"/>
          <w:szCs w:val="24"/>
          <w:lang w:val="en-GB"/>
        </w:rPr>
        <w:t>ordered logistic and ordered logistic heteroscedastic regression models</w:t>
      </w:r>
      <w:r w:rsidRPr="000E020A">
        <w:rPr>
          <w:rFonts w:ascii="Times New Roman" w:hAnsi="Times New Roman" w:cs="Times New Roman"/>
          <w:iCs/>
          <w:sz w:val="24"/>
          <w:szCs w:val="24"/>
          <w:lang w:val="en-GB"/>
        </w:rPr>
        <w:t>.</w:t>
      </w:r>
      <w:r w:rsidR="00EE3C44" w:rsidRPr="000E020A">
        <w:rPr>
          <w:rFonts w:ascii="Times New Roman" w:hAnsi="Times New Roman" w:cs="Times New Roman"/>
          <w:iCs/>
          <w:sz w:val="24"/>
          <w:szCs w:val="24"/>
          <w:lang w:val="en-GB"/>
        </w:rPr>
        <w:t xml:space="preserve"> In the experiment</w:t>
      </w:r>
      <w:r w:rsidR="00603AE9" w:rsidRPr="000E020A">
        <w:rPr>
          <w:rFonts w:ascii="Times New Roman" w:hAnsi="Times New Roman" w:cs="Times New Roman"/>
          <w:iCs/>
          <w:sz w:val="24"/>
          <w:szCs w:val="24"/>
          <w:lang w:val="en-GB"/>
        </w:rPr>
        <w:t>,</w:t>
      </w:r>
      <w:r w:rsidR="00EE3C44" w:rsidRPr="000E020A">
        <w:rPr>
          <w:rFonts w:ascii="Times New Roman" w:hAnsi="Times New Roman" w:cs="Times New Roman"/>
          <w:iCs/>
          <w:sz w:val="24"/>
          <w:szCs w:val="24"/>
          <w:lang w:val="en-GB"/>
        </w:rPr>
        <w:t xml:space="preserve"> respondents were asked to express their support for various climate mitigation and adaptation policies</w:t>
      </w:r>
      <w:r w:rsidR="00603AE9" w:rsidRPr="000E020A">
        <w:rPr>
          <w:rFonts w:ascii="Times New Roman" w:hAnsi="Times New Roman" w:cs="Times New Roman"/>
          <w:iCs/>
          <w:sz w:val="24"/>
          <w:szCs w:val="24"/>
          <w:lang w:val="en-GB"/>
        </w:rPr>
        <w:t xml:space="preserve">. The control group received no additional information, whereas </w:t>
      </w:r>
      <w:r w:rsidR="00EE3C44" w:rsidRPr="000E020A">
        <w:rPr>
          <w:rFonts w:ascii="Times New Roman" w:hAnsi="Times New Roman" w:cs="Times New Roman"/>
          <w:iCs/>
          <w:sz w:val="24"/>
          <w:szCs w:val="24"/>
          <w:lang w:val="en-GB"/>
        </w:rPr>
        <w:t xml:space="preserve">negative </w:t>
      </w:r>
      <w:r w:rsidR="00D7003B" w:rsidRPr="000E020A">
        <w:rPr>
          <w:rFonts w:ascii="Times New Roman" w:hAnsi="Times New Roman" w:cs="Times New Roman"/>
          <w:iCs/>
          <w:sz w:val="24"/>
          <w:szCs w:val="24"/>
          <w:lang w:val="en-GB"/>
        </w:rPr>
        <w:t xml:space="preserve">implications </w:t>
      </w:r>
      <w:r w:rsidR="00EE3C44" w:rsidRPr="000E020A">
        <w:rPr>
          <w:rFonts w:ascii="Times New Roman" w:hAnsi="Times New Roman" w:cs="Times New Roman"/>
          <w:iCs/>
          <w:sz w:val="24"/>
          <w:szCs w:val="24"/>
          <w:lang w:val="en-GB"/>
        </w:rPr>
        <w:t xml:space="preserve">for different </w:t>
      </w:r>
      <w:r w:rsidR="00F77820" w:rsidRPr="000E020A">
        <w:rPr>
          <w:rFonts w:ascii="Times New Roman" w:hAnsi="Times New Roman" w:cs="Times New Roman"/>
          <w:iCs/>
          <w:sz w:val="24"/>
          <w:szCs w:val="24"/>
          <w:lang w:val="en-GB"/>
        </w:rPr>
        <w:t xml:space="preserve">societal </w:t>
      </w:r>
      <w:r w:rsidR="00EE3C44" w:rsidRPr="000E020A">
        <w:rPr>
          <w:rFonts w:ascii="Times New Roman" w:hAnsi="Times New Roman" w:cs="Times New Roman"/>
          <w:iCs/>
          <w:sz w:val="24"/>
          <w:szCs w:val="24"/>
          <w:lang w:val="en-GB"/>
        </w:rPr>
        <w:t>groups</w:t>
      </w:r>
      <w:r w:rsidR="00603AE9" w:rsidRPr="000E020A">
        <w:rPr>
          <w:rFonts w:ascii="Times New Roman" w:hAnsi="Times New Roman" w:cs="Times New Roman"/>
          <w:iCs/>
          <w:sz w:val="24"/>
          <w:szCs w:val="24"/>
          <w:lang w:val="en-GB"/>
        </w:rPr>
        <w:t xml:space="preserve"> were made salient for the experimental group</w:t>
      </w:r>
      <w:r w:rsidR="00EE3C44" w:rsidRPr="000E020A">
        <w:rPr>
          <w:rFonts w:ascii="Times New Roman" w:hAnsi="Times New Roman" w:cs="Times New Roman"/>
          <w:iCs/>
          <w:sz w:val="24"/>
          <w:szCs w:val="24"/>
          <w:lang w:val="en-GB"/>
        </w:rPr>
        <w:t xml:space="preserve">. </w:t>
      </w:r>
      <w:r w:rsidR="00861589" w:rsidRPr="000E020A">
        <w:rPr>
          <w:rFonts w:ascii="Times New Roman" w:hAnsi="Times New Roman" w:cs="Times New Roman"/>
          <w:iCs/>
          <w:sz w:val="24"/>
          <w:szCs w:val="24"/>
          <w:lang w:val="en-GB"/>
        </w:rPr>
        <w:t xml:space="preserve">Our results </w:t>
      </w:r>
      <w:r w:rsidR="00F52954" w:rsidRPr="000E020A">
        <w:rPr>
          <w:rFonts w:ascii="Times New Roman" w:hAnsi="Times New Roman" w:cs="Times New Roman"/>
          <w:iCs/>
          <w:sz w:val="24"/>
          <w:szCs w:val="24"/>
          <w:lang w:val="en-GB"/>
        </w:rPr>
        <w:t>show</w:t>
      </w:r>
      <w:r w:rsidR="00603AE9" w:rsidRPr="000E020A">
        <w:rPr>
          <w:rFonts w:ascii="Times New Roman" w:hAnsi="Times New Roman" w:cs="Times New Roman"/>
          <w:iCs/>
          <w:sz w:val="24"/>
          <w:szCs w:val="24"/>
          <w:lang w:val="en-GB"/>
        </w:rPr>
        <w:t xml:space="preserve"> </w:t>
      </w:r>
      <w:r w:rsidR="00861589" w:rsidRPr="000E020A">
        <w:rPr>
          <w:rFonts w:ascii="Times New Roman" w:hAnsi="Times New Roman" w:cs="Times New Roman"/>
          <w:iCs/>
          <w:sz w:val="24"/>
          <w:szCs w:val="24"/>
          <w:lang w:val="en-GB"/>
        </w:rPr>
        <w:t>that individuals</w:t>
      </w:r>
      <w:r w:rsidR="00603AE9" w:rsidRPr="000E020A">
        <w:rPr>
          <w:rFonts w:ascii="Times New Roman" w:hAnsi="Times New Roman" w:cs="Times New Roman"/>
          <w:iCs/>
          <w:sz w:val="24"/>
          <w:szCs w:val="24"/>
          <w:lang w:val="en-GB"/>
        </w:rPr>
        <w:t>’</w:t>
      </w:r>
      <w:r w:rsidR="00861589" w:rsidRPr="000E020A">
        <w:rPr>
          <w:rFonts w:ascii="Times New Roman" w:hAnsi="Times New Roman" w:cs="Times New Roman"/>
          <w:iCs/>
          <w:sz w:val="24"/>
          <w:szCs w:val="24"/>
          <w:lang w:val="en-GB"/>
        </w:rPr>
        <w:t xml:space="preserve"> support for climate polic</w:t>
      </w:r>
      <w:r w:rsidR="00603AE9" w:rsidRPr="000E020A">
        <w:rPr>
          <w:rFonts w:ascii="Times New Roman" w:hAnsi="Times New Roman" w:cs="Times New Roman"/>
          <w:iCs/>
          <w:sz w:val="24"/>
          <w:szCs w:val="24"/>
          <w:lang w:val="en-GB"/>
        </w:rPr>
        <w:t>ies</w:t>
      </w:r>
      <w:r w:rsidR="007B1415" w:rsidRPr="000E020A">
        <w:rPr>
          <w:rFonts w:ascii="Times New Roman" w:hAnsi="Times New Roman" w:cs="Times New Roman"/>
          <w:iCs/>
          <w:sz w:val="24"/>
          <w:szCs w:val="24"/>
          <w:lang w:val="en-GB"/>
        </w:rPr>
        <w:t>, as well as their response certainty, are</w:t>
      </w:r>
      <w:r w:rsidR="00EB236B" w:rsidRPr="000E020A">
        <w:rPr>
          <w:rFonts w:ascii="Times New Roman" w:hAnsi="Times New Roman" w:cs="Times New Roman"/>
          <w:iCs/>
          <w:sz w:val="24"/>
          <w:szCs w:val="24"/>
          <w:lang w:val="en-GB"/>
        </w:rPr>
        <w:t xml:space="preserve"> negatively </w:t>
      </w:r>
      <w:r w:rsidR="00603AE9" w:rsidRPr="000E020A">
        <w:rPr>
          <w:rFonts w:ascii="Times New Roman" w:hAnsi="Times New Roman" w:cs="Times New Roman"/>
          <w:iCs/>
          <w:sz w:val="24"/>
          <w:szCs w:val="24"/>
          <w:lang w:val="en-GB"/>
        </w:rPr>
        <w:t xml:space="preserve">influenced </w:t>
      </w:r>
      <w:r w:rsidR="00861589" w:rsidRPr="000E020A">
        <w:rPr>
          <w:rFonts w:ascii="Times New Roman" w:hAnsi="Times New Roman" w:cs="Times New Roman"/>
          <w:iCs/>
          <w:sz w:val="24"/>
          <w:szCs w:val="24"/>
          <w:lang w:val="en-GB"/>
        </w:rPr>
        <w:t xml:space="preserve">by the salience </w:t>
      </w:r>
      <w:r w:rsidR="004A3470" w:rsidRPr="000E020A">
        <w:rPr>
          <w:rFonts w:ascii="Times New Roman" w:hAnsi="Times New Roman" w:cs="Times New Roman"/>
          <w:iCs/>
          <w:sz w:val="24"/>
          <w:szCs w:val="24"/>
          <w:lang w:val="en-GB"/>
        </w:rPr>
        <w:t>of such</w:t>
      </w:r>
      <w:r w:rsidR="009E7756" w:rsidRPr="000E020A">
        <w:rPr>
          <w:rFonts w:ascii="Times New Roman" w:hAnsi="Times New Roman" w:cs="Times New Roman"/>
          <w:iCs/>
          <w:sz w:val="24"/>
          <w:szCs w:val="24"/>
          <w:lang w:val="en-GB"/>
        </w:rPr>
        <w:t xml:space="preserve"> implications</w:t>
      </w:r>
      <w:r w:rsidR="00507058" w:rsidRPr="000E020A">
        <w:rPr>
          <w:rFonts w:ascii="Times New Roman" w:hAnsi="Times New Roman" w:cs="Times New Roman"/>
          <w:iCs/>
          <w:sz w:val="24"/>
          <w:szCs w:val="24"/>
          <w:lang w:val="en-GB"/>
        </w:rPr>
        <w:t xml:space="preserve"> </w:t>
      </w:r>
      <w:r w:rsidR="00603AE9" w:rsidRPr="000E020A">
        <w:rPr>
          <w:rFonts w:ascii="Times New Roman" w:hAnsi="Times New Roman" w:cs="Times New Roman"/>
          <w:iCs/>
          <w:sz w:val="24"/>
          <w:szCs w:val="24"/>
          <w:lang w:val="en-GB"/>
        </w:rPr>
        <w:t>and</w:t>
      </w:r>
      <w:r w:rsidR="004A3470" w:rsidRPr="000E020A">
        <w:rPr>
          <w:rFonts w:ascii="Times New Roman" w:hAnsi="Times New Roman" w:cs="Times New Roman"/>
          <w:iCs/>
          <w:sz w:val="24"/>
          <w:szCs w:val="24"/>
          <w:lang w:val="en-GB"/>
        </w:rPr>
        <w:t xml:space="preserve"> that</w:t>
      </w:r>
      <w:r w:rsidR="00603AE9" w:rsidRPr="000E020A">
        <w:rPr>
          <w:rFonts w:ascii="Times New Roman" w:hAnsi="Times New Roman" w:cs="Times New Roman"/>
          <w:iCs/>
          <w:sz w:val="24"/>
          <w:szCs w:val="24"/>
          <w:lang w:val="en-GB"/>
        </w:rPr>
        <w:t xml:space="preserve"> </w:t>
      </w:r>
      <w:r w:rsidR="00EB236B" w:rsidRPr="000E020A">
        <w:rPr>
          <w:rFonts w:ascii="Times New Roman" w:hAnsi="Times New Roman" w:cs="Times New Roman"/>
          <w:iCs/>
          <w:sz w:val="24"/>
          <w:szCs w:val="24"/>
          <w:lang w:val="en-GB"/>
        </w:rPr>
        <w:t xml:space="preserve">this effect depends on the strength of relevant </w:t>
      </w:r>
      <w:r w:rsidR="00507058" w:rsidRPr="000E020A">
        <w:rPr>
          <w:rFonts w:ascii="Times New Roman" w:hAnsi="Times New Roman" w:cs="Times New Roman"/>
          <w:iCs/>
          <w:sz w:val="24"/>
          <w:szCs w:val="24"/>
          <w:lang w:val="en-GB"/>
        </w:rPr>
        <w:t xml:space="preserve">predispositions </w:t>
      </w:r>
      <w:r w:rsidR="004A3470" w:rsidRPr="000E020A">
        <w:rPr>
          <w:rFonts w:ascii="Times New Roman" w:hAnsi="Times New Roman" w:cs="Times New Roman"/>
          <w:iCs/>
          <w:sz w:val="24"/>
          <w:szCs w:val="24"/>
          <w:lang w:val="en-GB"/>
        </w:rPr>
        <w:t xml:space="preserve">toward </w:t>
      </w:r>
      <w:r w:rsidR="007B1415" w:rsidRPr="000E020A">
        <w:rPr>
          <w:rFonts w:ascii="Times New Roman" w:hAnsi="Times New Roman" w:cs="Times New Roman"/>
          <w:iCs/>
          <w:sz w:val="24"/>
          <w:szCs w:val="24"/>
          <w:lang w:val="en-GB"/>
        </w:rPr>
        <w:t xml:space="preserve">the </w:t>
      </w:r>
      <w:r w:rsidR="00EB236B" w:rsidRPr="000E020A">
        <w:rPr>
          <w:rFonts w:ascii="Times New Roman" w:hAnsi="Times New Roman" w:cs="Times New Roman"/>
          <w:iCs/>
          <w:sz w:val="24"/>
          <w:szCs w:val="24"/>
          <w:lang w:val="en-GB"/>
        </w:rPr>
        <w:lastRenderedPageBreak/>
        <w:t>conflicting goals</w:t>
      </w:r>
      <w:r w:rsidR="009E7756" w:rsidRPr="000E020A">
        <w:rPr>
          <w:rFonts w:ascii="Times New Roman" w:hAnsi="Times New Roman" w:cs="Times New Roman"/>
          <w:iCs/>
          <w:sz w:val="24"/>
          <w:szCs w:val="24"/>
          <w:lang w:val="en-GB"/>
        </w:rPr>
        <w:t>.</w:t>
      </w:r>
      <w:r w:rsidR="00F52954" w:rsidRPr="000E020A">
        <w:rPr>
          <w:rFonts w:ascii="Times New Roman" w:hAnsi="Times New Roman" w:cs="Times New Roman"/>
          <w:iCs/>
          <w:sz w:val="24"/>
          <w:szCs w:val="24"/>
          <w:lang w:val="en-GB"/>
        </w:rPr>
        <w:t xml:space="preserve"> This suggests that understanding the variability of public support is important for the implementation of climate policies and that policy makers may be most </w:t>
      </w:r>
      <w:r w:rsidR="00F52954" w:rsidRPr="000E020A">
        <w:rPr>
          <w:rFonts w:ascii="Times New Roman" w:hAnsi="Times New Roman" w:cs="Times New Roman"/>
          <w:sz w:val="24"/>
          <w:szCs w:val="24"/>
          <w:lang w:val="en-GB"/>
        </w:rPr>
        <w:t>successful with proposals that consider and address negative implications for disadvantaged groups.</w:t>
      </w:r>
    </w:p>
    <w:bookmarkEnd w:id="3"/>
    <w:p w14:paraId="0288EB11" w14:textId="77777777" w:rsidR="00726BCE" w:rsidRPr="000E020A" w:rsidRDefault="00726BCE" w:rsidP="006F0224">
      <w:pPr>
        <w:spacing w:line="360" w:lineRule="auto"/>
        <w:rPr>
          <w:rFonts w:ascii="Times New Roman" w:hAnsi="Times New Roman" w:cs="Times New Roman"/>
          <w:lang w:val="en-GB"/>
        </w:rPr>
      </w:pPr>
    </w:p>
    <w:p w14:paraId="6D6566FB" w14:textId="7D560013" w:rsidR="00235013" w:rsidRPr="00E2302F" w:rsidRDefault="001D6E97" w:rsidP="006F0224">
      <w:pPr>
        <w:pStyle w:val="berschrift1"/>
        <w:spacing w:line="360" w:lineRule="auto"/>
        <w:jc w:val="both"/>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 xml:space="preserve">Theory </w:t>
      </w:r>
    </w:p>
    <w:p w14:paraId="696E1891" w14:textId="022984EA" w:rsidR="00284355" w:rsidRPr="000E020A" w:rsidRDefault="0003578D" w:rsidP="00284355">
      <w:pPr>
        <w:pStyle w:val="Kommentartext"/>
        <w:spacing w:line="360" w:lineRule="auto"/>
        <w:jc w:val="both"/>
        <w:rPr>
          <w:rFonts w:ascii="Times New Roman" w:hAnsi="Times New Roman" w:cs="Times New Roman"/>
          <w:iCs/>
          <w:sz w:val="24"/>
          <w:szCs w:val="24"/>
          <w:lang w:val="en-GB"/>
        </w:rPr>
      </w:pPr>
      <w:bookmarkStart w:id="6" w:name="_Hlk111013389"/>
      <w:r w:rsidRPr="000E020A">
        <w:rPr>
          <w:rFonts w:ascii="Times New Roman" w:hAnsi="Times New Roman" w:cs="Times New Roman"/>
          <w:iCs/>
          <w:sz w:val="24"/>
          <w:szCs w:val="24"/>
          <w:lang w:val="en-GB"/>
        </w:rPr>
        <w:t>Public policies usually have implications</w:t>
      </w:r>
      <w:r w:rsidR="006B64C4" w:rsidRPr="000E020A">
        <w:rPr>
          <w:rFonts w:ascii="Times New Roman" w:hAnsi="Times New Roman" w:cs="Times New Roman"/>
          <w:iCs/>
          <w:sz w:val="24"/>
          <w:szCs w:val="24"/>
          <w:lang w:val="en-GB"/>
        </w:rPr>
        <w:t xml:space="preserve"> beyond their intended goals</w:t>
      </w:r>
      <w:r w:rsidR="00284355" w:rsidRPr="000E020A">
        <w:rPr>
          <w:rFonts w:ascii="Times New Roman" w:hAnsi="Times New Roman" w:cs="Times New Roman"/>
          <w:iCs/>
          <w:sz w:val="24"/>
          <w:szCs w:val="24"/>
          <w:lang w:val="en-GB"/>
        </w:rPr>
        <w:t xml:space="preserve">, </w:t>
      </w:r>
      <w:r w:rsidR="00FB2601" w:rsidRPr="000E020A">
        <w:rPr>
          <w:rFonts w:ascii="Times New Roman" w:hAnsi="Times New Roman" w:cs="Times New Roman"/>
          <w:iCs/>
          <w:sz w:val="24"/>
          <w:szCs w:val="24"/>
          <w:lang w:val="en-GB"/>
        </w:rPr>
        <w:t xml:space="preserve">which are </w:t>
      </w:r>
      <w:r w:rsidR="00284355" w:rsidRPr="000E020A">
        <w:rPr>
          <w:rFonts w:ascii="Times New Roman" w:hAnsi="Times New Roman" w:cs="Times New Roman"/>
          <w:iCs/>
          <w:sz w:val="24"/>
          <w:szCs w:val="24"/>
          <w:lang w:val="en-GB"/>
        </w:rPr>
        <w:t xml:space="preserve">not </w:t>
      </w:r>
      <w:r w:rsidR="00FB2601" w:rsidRPr="000E020A">
        <w:rPr>
          <w:rFonts w:ascii="Times New Roman" w:hAnsi="Times New Roman" w:cs="Times New Roman"/>
          <w:iCs/>
          <w:sz w:val="24"/>
          <w:szCs w:val="24"/>
          <w:lang w:val="en-GB"/>
        </w:rPr>
        <w:t>commonly considered in citizens</w:t>
      </w:r>
      <w:r w:rsidR="00284355" w:rsidRPr="000E020A">
        <w:rPr>
          <w:rFonts w:ascii="Times New Roman" w:hAnsi="Times New Roman" w:cs="Times New Roman"/>
          <w:iCs/>
          <w:sz w:val="24"/>
          <w:szCs w:val="24"/>
          <w:lang w:val="en-GB"/>
        </w:rPr>
        <w:t>’ policy</w:t>
      </w:r>
      <w:r w:rsidR="00FB2601" w:rsidRPr="000E020A">
        <w:rPr>
          <w:rFonts w:ascii="Times New Roman" w:hAnsi="Times New Roman" w:cs="Times New Roman"/>
          <w:iCs/>
          <w:sz w:val="24"/>
          <w:szCs w:val="24"/>
          <w:lang w:val="en-GB"/>
        </w:rPr>
        <w:t xml:space="preserve"> evaluation</w:t>
      </w:r>
      <w:r w:rsidR="00284355" w:rsidRPr="000E020A">
        <w:rPr>
          <w:rFonts w:ascii="Times New Roman" w:hAnsi="Times New Roman" w:cs="Times New Roman"/>
          <w:iCs/>
          <w:sz w:val="24"/>
          <w:szCs w:val="24"/>
          <w:lang w:val="en-GB"/>
        </w:rPr>
        <w:t>s</w:t>
      </w:r>
      <w:r w:rsidR="000A3A05" w:rsidRPr="000E020A">
        <w:rPr>
          <w:rFonts w:ascii="Times New Roman" w:hAnsi="Times New Roman" w:cs="Times New Roman"/>
          <w:iCs/>
          <w:sz w:val="24"/>
          <w:szCs w:val="24"/>
          <w:lang w:val="en-GB"/>
        </w:rPr>
        <w:t>. Policies aim</w:t>
      </w:r>
      <w:r w:rsidR="00BC521B" w:rsidRPr="000E020A">
        <w:rPr>
          <w:rFonts w:ascii="Times New Roman" w:hAnsi="Times New Roman" w:cs="Times New Roman"/>
          <w:iCs/>
          <w:sz w:val="24"/>
          <w:szCs w:val="24"/>
          <w:lang w:val="en-GB"/>
        </w:rPr>
        <w:t>ed</w:t>
      </w:r>
      <w:r w:rsidR="000A3A05" w:rsidRPr="000E020A">
        <w:rPr>
          <w:rFonts w:ascii="Times New Roman" w:hAnsi="Times New Roman" w:cs="Times New Roman"/>
          <w:iCs/>
          <w:sz w:val="24"/>
          <w:szCs w:val="24"/>
          <w:lang w:val="en-GB"/>
        </w:rPr>
        <w:t xml:space="preserve"> at dealing with climate change are no</w:t>
      </w:r>
      <w:r w:rsidR="00985F04" w:rsidRPr="000E020A">
        <w:rPr>
          <w:rFonts w:ascii="Times New Roman" w:hAnsi="Times New Roman" w:cs="Times New Roman"/>
          <w:iCs/>
          <w:sz w:val="24"/>
          <w:szCs w:val="24"/>
          <w:lang w:val="en-GB"/>
        </w:rPr>
        <w:t xml:space="preserve"> </w:t>
      </w:r>
      <w:r w:rsidR="000A3A05" w:rsidRPr="000E020A">
        <w:rPr>
          <w:rFonts w:ascii="Times New Roman" w:hAnsi="Times New Roman" w:cs="Times New Roman"/>
          <w:iCs/>
          <w:sz w:val="24"/>
          <w:szCs w:val="24"/>
          <w:lang w:val="en-GB"/>
        </w:rPr>
        <w:t xml:space="preserve">exception. </w:t>
      </w:r>
      <w:r w:rsidR="00284355" w:rsidRPr="000E020A">
        <w:rPr>
          <w:rFonts w:ascii="Times New Roman" w:hAnsi="Times New Roman" w:cs="Times New Roman"/>
          <w:iCs/>
          <w:sz w:val="24"/>
          <w:szCs w:val="24"/>
          <w:lang w:val="en-GB"/>
        </w:rPr>
        <w:t>Yet</w:t>
      </w:r>
      <w:r w:rsidR="00BC521B" w:rsidRPr="000E020A">
        <w:rPr>
          <w:rFonts w:ascii="Times New Roman" w:hAnsi="Times New Roman" w:cs="Times New Roman"/>
          <w:iCs/>
          <w:sz w:val="24"/>
          <w:szCs w:val="24"/>
          <w:lang w:val="en-GB"/>
        </w:rPr>
        <w:t>, not all implications are equally covered i</w:t>
      </w:r>
      <w:r w:rsidR="000A3A05" w:rsidRPr="000E020A">
        <w:rPr>
          <w:rFonts w:ascii="Times New Roman" w:hAnsi="Times New Roman" w:cs="Times New Roman"/>
          <w:iCs/>
          <w:sz w:val="24"/>
          <w:szCs w:val="24"/>
          <w:lang w:val="en-GB"/>
        </w:rPr>
        <w:t>n public debates preceding binding decisions about policies</w:t>
      </w:r>
      <w:r w:rsidR="00BC521B" w:rsidRPr="000E020A">
        <w:rPr>
          <w:rFonts w:ascii="Times New Roman" w:hAnsi="Times New Roman" w:cs="Times New Roman"/>
          <w:iCs/>
          <w:sz w:val="24"/>
          <w:szCs w:val="24"/>
          <w:lang w:val="en-GB"/>
        </w:rPr>
        <w:t xml:space="preserve">, be it </w:t>
      </w:r>
      <w:r w:rsidR="000A3A05" w:rsidRPr="000E020A">
        <w:rPr>
          <w:rFonts w:ascii="Times New Roman" w:hAnsi="Times New Roman" w:cs="Times New Roman"/>
          <w:iCs/>
          <w:sz w:val="24"/>
          <w:szCs w:val="24"/>
          <w:lang w:val="en-GB"/>
        </w:rPr>
        <w:t xml:space="preserve">due to </w:t>
      </w:r>
      <w:r w:rsidR="0069213B" w:rsidRPr="000E020A">
        <w:rPr>
          <w:rFonts w:ascii="Times New Roman" w:hAnsi="Times New Roman" w:cs="Times New Roman"/>
          <w:iCs/>
          <w:sz w:val="24"/>
          <w:szCs w:val="24"/>
          <w:lang w:val="en-GB"/>
        </w:rPr>
        <w:t xml:space="preserve">a </w:t>
      </w:r>
      <w:r w:rsidR="000A3A05" w:rsidRPr="000E020A">
        <w:rPr>
          <w:rFonts w:ascii="Times New Roman" w:hAnsi="Times New Roman" w:cs="Times New Roman"/>
          <w:iCs/>
          <w:sz w:val="24"/>
          <w:szCs w:val="24"/>
          <w:lang w:val="en-GB"/>
        </w:rPr>
        <w:t xml:space="preserve">lack of knowledge or </w:t>
      </w:r>
      <w:r w:rsidR="00BC521B" w:rsidRPr="000E020A">
        <w:rPr>
          <w:rFonts w:ascii="Times New Roman" w:hAnsi="Times New Roman" w:cs="Times New Roman"/>
          <w:iCs/>
          <w:sz w:val="24"/>
          <w:szCs w:val="24"/>
          <w:lang w:val="en-GB"/>
        </w:rPr>
        <w:t xml:space="preserve">for </w:t>
      </w:r>
      <w:r w:rsidR="000A3A05" w:rsidRPr="000E020A">
        <w:rPr>
          <w:rFonts w:ascii="Times New Roman" w:hAnsi="Times New Roman" w:cs="Times New Roman"/>
          <w:iCs/>
          <w:sz w:val="24"/>
          <w:szCs w:val="24"/>
          <w:lang w:val="en-GB"/>
        </w:rPr>
        <w:t xml:space="preserve">political considerations. </w:t>
      </w:r>
      <w:r w:rsidR="00BC521B" w:rsidRPr="000E020A">
        <w:rPr>
          <w:rFonts w:ascii="Times New Roman" w:hAnsi="Times New Roman" w:cs="Times New Roman"/>
          <w:iCs/>
          <w:sz w:val="24"/>
          <w:szCs w:val="24"/>
          <w:lang w:val="en-GB"/>
        </w:rPr>
        <w:t xml:space="preserve">For </w:t>
      </w:r>
      <w:r w:rsidR="00985F04" w:rsidRPr="000E020A">
        <w:rPr>
          <w:rFonts w:ascii="Times New Roman" w:hAnsi="Times New Roman" w:cs="Times New Roman"/>
          <w:iCs/>
          <w:sz w:val="24"/>
          <w:szCs w:val="24"/>
          <w:lang w:val="en-GB"/>
        </w:rPr>
        <w:t>example,</w:t>
      </w:r>
      <w:r w:rsidR="000A3A05" w:rsidRPr="000E020A">
        <w:rPr>
          <w:rFonts w:ascii="Times New Roman" w:hAnsi="Times New Roman" w:cs="Times New Roman"/>
          <w:iCs/>
          <w:sz w:val="24"/>
          <w:szCs w:val="24"/>
          <w:lang w:val="en-GB"/>
        </w:rPr>
        <w:t xml:space="preserve"> </w:t>
      </w:r>
      <w:r w:rsidR="00BC521B" w:rsidRPr="000E020A">
        <w:rPr>
          <w:rFonts w:ascii="Times New Roman" w:hAnsi="Times New Roman" w:cs="Times New Roman"/>
          <w:iCs/>
          <w:sz w:val="24"/>
          <w:szCs w:val="24"/>
          <w:lang w:val="en-GB"/>
        </w:rPr>
        <w:t xml:space="preserve">policy </w:t>
      </w:r>
      <w:r w:rsidR="000A3A05" w:rsidRPr="000E020A">
        <w:rPr>
          <w:rFonts w:ascii="Times New Roman" w:hAnsi="Times New Roman" w:cs="Times New Roman"/>
          <w:iCs/>
          <w:sz w:val="24"/>
          <w:szCs w:val="24"/>
          <w:lang w:val="en-GB"/>
        </w:rPr>
        <w:t xml:space="preserve">proponents may highlight implications </w:t>
      </w:r>
      <w:r w:rsidR="00E609C3" w:rsidRPr="000E020A">
        <w:rPr>
          <w:rFonts w:ascii="Times New Roman" w:hAnsi="Times New Roman" w:cs="Times New Roman"/>
          <w:iCs/>
          <w:sz w:val="24"/>
          <w:szCs w:val="24"/>
          <w:lang w:val="en-GB"/>
        </w:rPr>
        <w:t xml:space="preserve">that </w:t>
      </w:r>
      <w:r w:rsidR="000A3A05" w:rsidRPr="000E020A">
        <w:rPr>
          <w:rFonts w:ascii="Times New Roman" w:hAnsi="Times New Roman" w:cs="Times New Roman"/>
          <w:iCs/>
          <w:sz w:val="24"/>
          <w:szCs w:val="24"/>
          <w:lang w:val="en-GB"/>
        </w:rPr>
        <w:t>are likely to increase public support, while downplaying others.</w:t>
      </w:r>
      <w:r w:rsidR="00DF54F2" w:rsidRPr="000E020A">
        <w:rPr>
          <w:rFonts w:ascii="Times New Roman" w:hAnsi="Times New Roman" w:cs="Times New Roman"/>
          <w:iCs/>
          <w:sz w:val="24"/>
          <w:szCs w:val="24"/>
          <w:lang w:val="en-GB"/>
        </w:rPr>
        <w:t xml:space="preserve"> </w:t>
      </w:r>
      <w:r w:rsidR="009A7005" w:rsidRPr="000E020A">
        <w:rPr>
          <w:rFonts w:ascii="Times New Roman" w:hAnsi="Times New Roman" w:cs="Times New Roman"/>
          <w:iCs/>
          <w:sz w:val="24"/>
          <w:szCs w:val="24"/>
          <w:lang w:val="en-GB"/>
        </w:rPr>
        <w:t>S</w:t>
      </w:r>
      <w:r w:rsidR="00D832DF" w:rsidRPr="000E020A">
        <w:rPr>
          <w:rFonts w:ascii="Times New Roman" w:hAnsi="Times New Roman" w:cs="Times New Roman"/>
          <w:iCs/>
          <w:sz w:val="24"/>
          <w:szCs w:val="24"/>
          <w:lang w:val="en-GB"/>
        </w:rPr>
        <w:t xml:space="preserve">ome people are aware of such </w:t>
      </w:r>
      <w:r w:rsidR="00D5348E" w:rsidRPr="000E020A">
        <w:rPr>
          <w:rFonts w:ascii="Times New Roman" w:hAnsi="Times New Roman" w:cs="Times New Roman"/>
          <w:iCs/>
          <w:sz w:val="24"/>
          <w:szCs w:val="24"/>
          <w:lang w:val="en-GB"/>
        </w:rPr>
        <w:t xml:space="preserve">implications </w:t>
      </w:r>
      <w:r w:rsidR="00D832DF" w:rsidRPr="000E020A">
        <w:rPr>
          <w:rFonts w:ascii="Times New Roman" w:hAnsi="Times New Roman" w:cs="Times New Roman"/>
          <w:iCs/>
          <w:sz w:val="24"/>
          <w:szCs w:val="24"/>
          <w:lang w:val="en-GB"/>
        </w:rPr>
        <w:t>when deciding</w:t>
      </w:r>
      <w:r w:rsidR="00286EBA" w:rsidRPr="000E020A">
        <w:rPr>
          <w:rFonts w:ascii="Times New Roman" w:hAnsi="Times New Roman" w:cs="Times New Roman"/>
          <w:iCs/>
          <w:sz w:val="24"/>
          <w:szCs w:val="24"/>
          <w:lang w:val="en-GB"/>
        </w:rPr>
        <w:t xml:space="preserve">, </w:t>
      </w:r>
      <w:r w:rsidR="00D16EFF" w:rsidRPr="000E020A">
        <w:rPr>
          <w:rFonts w:ascii="Times New Roman" w:hAnsi="Times New Roman" w:cs="Times New Roman"/>
          <w:iCs/>
          <w:sz w:val="24"/>
          <w:szCs w:val="24"/>
          <w:lang w:val="en-GB"/>
        </w:rPr>
        <w:t>however</w:t>
      </w:r>
      <w:r w:rsidR="005D7E73" w:rsidRPr="000E020A">
        <w:rPr>
          <w:rFonts w:ascii="Times New Roman" w:hAnsi="Times New Roman" w:cs="Times New Roman"/>
          <w:iCs/>
          <w:sz w:val="24"/>
          <w:szCs w:val="24"/>
          <w:lang w:val="en-GB"/>
        </w:rPr>
        <w:t>,</w:t>
      </w:r>
      <w:r w:rsidR="00D16EFF" w:rsidRPr="000E020A">
        <w:rPr>
          <w:rFonts w:ascii="Times New Roman" w:hAnsi="Times New Roman" w:cs="Times New Roman"/>
          <w:iCs/>
          <w:sz w:val="24"/>
          <w:szCs w:val="24"/>
          <w:lang w:val="en-GB"/>
        </w:rPr>
        <w:t xml:space="preserve"> </w:t>
      </w:r>
      <w:r w:rsidR="00286EBA" w:rsidRPr="000E020A">
        <w:rPr>
          <w:rFonts w:ascii="Times New Roman" w:hAnsi="Times New Roman" w:cs="Times New Roman"/>
          <w:iCs/>
          <w:sz w:val="24"/>
          <w:szCs w:val="24"/>
          <w:lang w:val="en-GB"/>
        </w:rPr>
        <w:t>many people will not consider all effects and implications of a policy</w:t>
      </w:r>
      <w:r w:rsidR="009A7005" w:rsidRPr="000E020A">
        <w:rPr>
          <w:rFonts w:ascii="Times New Roman" w:hAnsi="Times New Roman" w:cs="Times New Roman"/>
          <w:iCs/>
          <w:sz w:val="24"/>
          <w:szCs w:val="24"/>
          <w:lang w:val="en-GB"/>
        </w:rPr>
        <w:t>.</w:t>
      </w:r>
      <w:r w:rsidR="00286EBA" w:rsidRPr="000E020A">
        <w:rPr>
          <w:rFonts w:ascii="Times New Roman" w:hAnsi="Times New Roman" w:cs="Times New Roman"/>
          <w:iCs/>
          <w:sz w:val="24"/>
          <w:szCs w:val="24"/>
          <w:lang w:val="en-GB"/>
        </w:rPr>
        <w:t xml:space="preserve"> </w:t>
      </w:r>
      <w:r w:rsidR="00D36B09" w:rsidRPr="000E020A">
        <w:rPr>
          <w:rFonts w:ascii="Times New Roman" w:hAnsi="Times New Roman" w:cs="Times New Roman"/>
          <w:iCs/>
          <w:sz w:val="24"/>
          <w:szCs w:val="24"/>
          <w:lang w:val="en-GB"/>
        </w:rPr>
        <w:t>Instead t</w:t>
      </w:r>
      <w:r w:rsidR="00286EBA" w:rsidRPr="000E020A">
        <w:rPr>
          <w:rFonts w:ascii="Times New Roman" w:hAnsi="Times New Roman" w:cs="Times New Roman"/>
          <w:iCs/>
          <w:sz w:val="24"/>
          <w:szCs w:val="24"/>
          <w:lang w:val="en-GB"/>
        </w:rPr>
        <w:t xml:space="preserve">hey </w:t>
      </w:r>
      <w:r w:rsidR="00113FA6" w:rsidRPr="000E020A">
        <w:rPr>
          <w:rFonts w:ascii="Times New Roman" w:hAnsi="Times New Roman" w:cs="Times New Roman"/>
          <w:iCs/>
          <w:sz w:val="24"/>
          <w:szCs w:val="24"/>
          <w:lang w:val="en-GB"/>
        </w:rPr>
        <w:t xml:space="preserve">rely </w:t>
      </w:r>
      <w:r w:rsidR="00286EBA" w:rsidRPr="000E020A">
        <w:rPr>
          <w:rFonts w:ascii="Times New Roman" w:hAnsi="Times New Roman" w:cs="Times New Roman"/>
          <w:iCs/>
          <w:sz w:val="24"/>
          <w:szCs w:val="24"/>
          <w:lang w:val="en-GB"/>
        </w:rPr>
        <w:t xml:space="preserve">on a selection of cognitively available considerations that is likely based on recently provided information </w:t>
      </w:r>
      <w:r w:rsidR="00286EBA"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{"citationID":"tqUcgBud","properties":{"formattedCitation":"(Feldman &amp; Zaller, 1992; Zaller, 1992)","plainCitation":"(Feldman &amp; Zaller, 1992; Zaller, 1992)","noteIndex":0},"citationItems":[{"id":1888,"uris":["http://zotero.org/users/9378747/items/RI7LP5PM"],"itemData":{"id":1888,"type":"article-journal","abstract":"This paper explores the principles that people draw upon to justify their support for social welfare policy in the United States. The data for this study were produced by open-ended questions asked of a representative sample of the U.S. public. The results show that most people readily use values and principles central to the political culture when discussing their policy preferences. The wide diffusion of diverse values-individualism, humanitarianism, and opposition to big government-leads to significant ambivalence in people's discussions of their issue positions. The implications of these patterns of belief for popular support of the welfare state are discussed","container-title":"American Journal of Political Science","DOI":"10.2307/2111433","ISSN":"00925853","issue":"1","journalAbbreviation":"American Journal of Political Science","language":"en","page":"268-307","source":"DOI.org (Crossref)","title":"The Political Culture of Ambivalence: Ideological Responses to the Welfare State","title-short":"The Political Culture of Ambivalence","volume":"36","author":[{"family":"Feldman","given":"Stanley"},{"family":"Zaller","given":"John"}],"issued":{"date-parts":[["1992",2]]},"citation-key":"feldman1992"}},{"id":705,"uris":["http://zotero.org/users/9378747/items/KHJ7CNFL"],"itemData":{"id":705,"type":"book","call-number":"HM261 .Z35 1992","event-place":"Cambridge [England] ; New York, NY, USA","ISBN":"978-0-521-40449-5","language":"en","number-of-pages":"367","publisher":"Cambridge University Press","publisher-place":"Cambridge [England] ; New York, NY, USA","source":"Library of Congress ISBN","title":"The nature and origins of mass opinion","author":[{"family":"Zaller","given":"John"}],"issued":{"date-parts":[["1992"]]},"citation-key":"zaller1992a"}}],"schema":"https://github.com/citation-style-language/schema/raw/master/csl-citation.json"} </w:instrText>
      </w:r>
      <w:r w:rsidR="00286EB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(Feldman &amp; Zaller, 1992; Zaller, 1992)</w:t>
      </w:r>
      <w:r w:rsidR="00286EBA" w:rsidRPr="000E020A">
        <w:rPr>
          <w:rFonts w:ascii="Times New Roman" w:hAnsi="Times New Roman" w:cs="Times New Roman"/>
          <w:iCs/>
          <w:sz w:val="24"/>
          <w:szCs w:val="24"/>
          <w:lang w:val="en-GB"/>
        </w:rPr>
        <w:fldChar w:fldCharType="end"/>
      </w:r>
      <w:r w:rsidR="00286EBA" w:rsidRPr="000E020A">
        <w:rPr>
          <w:rFonts w:ascii="Times New Roman" w:hAnsi="Times New Roman" w:cs="Times New Roman"/>
          <w:iCs/>
          <w:sz w:val="24"/>
          <w:szCs w:val="24"/>
          <w:lang w:val="en-GB"/>
        </w:rPr>
        <w:t xml:space="preserve">, including media coverage and public discourse </w:t>
      </w:r>
      <w:r w:rsidR="00286EBA"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{"citationID":"wpaFNzlg","properties":{"formattedCitation":"(Harring et al., 2019)","plainCitation":"(Harring et al., 2019)","noteIndex":0},"citationItems":[{"id":"uIssvjNb/VNKgGJH1","uris":["http://www.mendeley.com/documents/?uuid=7b180dfe-661a-44ba-8134-f4b46f1f6c8a"],"itemData":{"DOI":"10.1080/14693062.2018.1547181","ISSN":"17527457","abstract":"While many countries have pledged to reduce greenhouse gas (GHG) emissions, the choice of national climate policy measures demonstrates widespread variation. Although system of government, path-dependency and economic entanglements can explain a certain amount of variation in policy choice, research also points specifically towards the highly politicized nature of climate policy instruments and their sensitivity to public support as explanatory factors for cross-national differences. Previous studies hypothesize that various country-specific contextual factors determine both general preferences for environmental protection and the public’s preferences for different types of policy instruments. One suggestion is that countries’ prevailing political cultures have significant consequences for such public support. Another supposition is that, since countries differ in their economic dependency on climate detrimental industry such as fossil fuel production, this should be a significant factor determining both public attitudes and subsequent political decisions. This paper applies unique, original data from four countries with significant variation in (i) political-cultural contexts (Sweden and Norway vs New Zealand and Australia and (ii) economic dependency (Norway and Australia vs Sweden and New Zealand) to analyze how, and to what extent, these two contextual variables interact with, and moderate, the effect of individual-level factors on support for climate policy measures in the four countries. Furthermore, the paper explores variations in support for different types of CO 2 taxes (directed towards individual consumers, industry, and fossil-fuel producers) in the four countries. Key policy insights Across contexts, public policy support is lower for taxes directed towards private consumption than for taxes directed towards industry, and the strongest for CO 2 taxes on fossil fuel producing industry. Political culture and economic context influence the effect of individual-level factors on policy support. In a context of high economic dependency on the fossil-fuel industry, people are less likely to support the introduction of CO 2 taxes. The effect of left-right ideology on policy support is sensitive to political-cultural context.","author":[{"dropping-particle":"","family":"Harring","given":"Niklas","non-dropping-particle":"","parse-names":false,"suffix":""},{"dropping-particle":"","family":"Jagers","given":"Sverker C.","non-dropping-particle":"","parse-names":false,"suffix":""},{"dropping-particle":"","family":"Matti","given":"Simon","non-dropping-particle":"","parse-names":false,"suffix":""}],"container-title":"Climate Policy","id":"ITEM-1","issue":"5","issued":{"date-parts":[["2019"]]},"page":"636-650","publisher":"Taylor &amp; Francis","title":"The significance of political culture, economic context and instrument type for climate policy support: a cross-national study","type":"article-journal","volume":"19"}}],"schema":"https://github.com/citation-style-language/schema/raw/master/csl-citation.json"} </w:instrText>
      </w:r>
      <w:r w:rsidR="00286EB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(Harring et al., 2019)</w:t>
      </w:r>
      <w:r w:rsidR="00286EBA" w:rsidRPr="000E020A">
        <w:rPr>
          <w:rFonts w:ascii="Times New Roman" w:hAnsi="Times New Roman" w:cs="Times New Roman"/>
          <w:iCs/>
          <w:sz w:val="24"/>
          <w:szCs w:val="24"/>
          <w:lang w:val="en-GB"/>
        </w:rPr>
        <w:fldChar w:fldCharType="end"/>
      </w:r>
      <w:r w:rsidR="00286EBA" w:rsidRPr="000E020A">
        <w:rPr>
          <w:rFonts w:ascii="Times New Roman" w:hAnsi="Times New Roman" w:cs="Times New Roman"/>
          <w:iCs/>
          <w:sz w:val="24"/>
          <w:szCs w:val="24"/>
          <w:lang w:val="en-GB"/>
        </w:rPr>
        <w:t xml:space="preserve">, as well as personal experiences and idiosyncratic factors </w:t>
      </w:r>
      <w:r w:rsidR="00286EBA"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{"citationID":"GtN9xgmI","properties":{"formattedCitation":"(Eagly &amp; Chaiken, 1993; Lavine et al., 1996)","plainCitation":"(Eagly &amp; Chaiken, 1993; Lavine et al., 1996)","noteIndex":0},"citationItems":[{"id":1932,"uris":["http://zotero.org/users/9378747/items/2P7R5PVT"],"itemData":{"id":1932,"type":"book","call-number":"BF327 .E19 1993","event-place":"Fort Worth, TX","ISBN":"978-0-15-500097-1","number-of-pages":"794","publisher":"Harcourt Brace Jovanovich College Publishers","publisher-place":"Fort Worth, TX","source":"Library of Congress ISBN","title":"The psychology of attitudes","author":[{"family":"Eagly","given":"Alice Hendrickson"},{"family":"Chaiken","given":"Shelly"}],"issued":{"date-parts":[["1993"]]},"citation-key":"eagly1993"}},{"id":1931,"uris":["http://zotero.org/users/9378747/items/ZGFKX8A9"],"itemData":{"id":1931,"type":"article-journal","container-title":"Political Psychology","DOI":"10.2307/3791812","ISSN":"0162895X","issue":"2","journalAbbreviation":"Political Psychology","language":"en","page":"293-316","source":"DOI.org (Crossref)","title":"The Relationship of National and Personal Issue Salience to Attitude Accessibility on Foreign and Domestic Policy Issues","volume":"17","author":[{"family":"Lavine","given":"Howard"},{"family":"Sullivan","given":"John L."},{"family":"Borgida","given":"Eugene"},{"family":"Thomsen","given":"Cynthia J."}],"issued":{"date-parts":[["1996",6]]},"citation-key":"lavine1996"}}],"schema":"https://github.com/citation-style-language/schema/raw/master/csl-citation.json"} </w:instrText>
      </w:r>
      <w:r w:rsidR="00286EBA"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(Eagly &amp; Chaiken, 1993; Lavine et al., 1996)</w:t>
      </w:r>
      <w:r w:rsidR="00286EBA" w:rsidRPr="000E020A">
        <w:rPr>
          <w:rFonts w:ascii="Times New Roman" w:hAnsi="Times New Roman" w:cs="Times New Roman"/>
          <w:iCs/>
          <w:sz w:val="24"/>
          <w:szCs w:val="24"/>
          <w:lang w:val="en-GB"/>
        </w:rPr>
        <w:fldChar w:fldCharType="end"/>
      </w:r>
      <w:r w:rsidR="00286EBA" w:rsidRPr="000E020A">
        <w:rPr>
          <w:rFonts w:ascii="Times New Roman" w:hAnsi="Times New Roman" w:cs="Times New Roman"/>
          <w:iCs/>
          <w:sz w:val="24"/>
          <w:szCs w:val="24"/>
          <w:lang w:val="en-GB"/>
        </w:rPr>
        <w:t xml:space="preserve">. In consequence, only the </w:t>
      </w:r>
      <w:r w:rsidR="00D36B09" w:rsidRPr="000E020A">
        <w:rPr>
          <w:rFonts w:ascii="Times New Roman" w:hAnsi="Times New Roman" w:cs="Times New Roman"/>
          <w:iCs/>
          <w:sz w:val="24"/>
          <w:szCs w:val="24"/>
          <w:lang w:val="en-GB"/>
        </w:rPr>
        <w:t>first</w:t>
      </w:r>
      <w:r w:rsidR="00286EBA" w:rsidRPr="000E020A">
        <w:rPr>
          <w:rFonts w:ascii="Times New Roman" w:hAnsi="Times New Roman" w:cs="Times New Roman"/>
          <w:iCs/>
          <w:sz w:val="24"/>
          <w:szCs w:val="24"/>
          <w:lang w:val="en-GB"/>
        </w:rPr>
        <w:t xml:space="preserve"> group </w:t>
      </w:r>
      <w:r w:rsidR="00D832DF" w:rsidRPr="000E020A">
        <w:rPr>
          <w:rFonts w:ascii="Times New Roman" w:hAnsi="Times New Roman" w:cs="Times New Roman"/>
          <w:iCs/>
          <w:sz w:val="24"/>
          <w:szCs w:val="24"/>
          <w:lang w:val="en-GB"/>
        </w:rPr>
        <w:t xml:space="preserve">can be expected to express </w:t>
      </w:r>
      <w:r w:rsidR="00286EBA" w:rsidRPr="000E020A">
        <w:rPr>
          <w:rFonts w:ascii="Times New Roman" w:hAnsi="Times New Roman" w:cs="Times New Roman"/>
          <w:iCs/>
          <w:sz w:val="24"/>
          <w:szCs w:val="24"/>
          <w:lang w:val="en-GB"/>
        </w:rPr>
        <w:t xml:space="preserve">the same level of support </w:t>
      </w:r>
      <w:r w:rsidR="00D832DF" w:rsidRPr="000E020A">
        <w:rPr>
          <w:rFonts w:ascii="Times New Roman" w:hAnsi="Times New Roman" w:cs="Times New Roman"/>
          <w:iCs/>
          <w:sz w:val="24"/>
          <w:szCs w:val="24"/>
          <w:lang w:val="en-GB"/>
        </w:rPr>
        <w:t>for a policy</w:t>
      </w:r>
      <w:r w:rsidR="00286EBA" w:rsidRPr="000E020A">
        <w:rPr>
          <w:rFonts w:ascii="Times New Roman" w:hAnsi="Times New Roman" w:cs="Times New Roman"/>
          <w:iCs/>
          <w:sz w:val="24"/>
          <w:szCs w:val="24"/>
          <w:lang w:val="en-GB"/>
        </w:rPr>
        <w:t xml:space="preserve"> when informed about </w:t>
      </w:r>
      <w:r w:rsidR="00D5348E" w:rsidRPr="000E020A">
        <w:rPr>
          <w:rFonts w:ascii="Times New Roman" w:hAnsi="Times New Roman" w:cs="Times New Roman"/>
          <w:iCs/>
          <w:sz w:val="24"/>
          <w:szCs w:val="24"/>
          <w:lang w:val="en-GB"/>
        </w:rPr>
        <w:t>further implications</w:t>
      </w:r>
      <w:r w:rsidR="00D832DF" w:rsidRPr="000E020A">
        <w:rPr>
          <w:rFonts w:ascii="Times New Roman" w:hAnsi="Times New Roman" w:cs="Times New Roman"/>
          <w:iCs/>
          <w:sz w:val="24"/>
          <w:szCs w:val="24"/>
          <w:lang w:val="en-GB"/>
        </w:rPr>
        <w:t>, because they</w:t>
      </w:r>
      <w:r w:rsidR="00286EBA" w:rsidRPr="000E020A">
        <w:rPr>
          <w:rFonts w:ascii="Times New Roman" w:hAnsi="Times New Roman" w:cs="Times New Roman"/>
          <w:iCs/>
          <w:sz w:val="24"/>
          <w:szCs w:val="24"/>
          <w:lang w:val="en-GB"/>
        </w:rPr>
        <w:t xml:space="preserve"> have</w:t>
      </w:r>
      <w:r w:rsidR="00D832DF" w:rsidRPr="000E020A">
        <w:rPr>
          <w:rFonts w:ascii="Times New Roman" w:hAnsi="Times New Roman" w:cs="Times New Roman"/>
          <w:iCs/>
          <w:sz w:val="24"/>
          <w:szCs w:val="24"/>
          <w:lang w:val="en-GB"/>
        </w:rPr>
        <w:t xml:space="preserve"> already considered this information in their decision-making.</w:t>
      </w:r>
      <w:r w:rsidR="00D36B09" w:rsidRPr="000E020A">
        <w:rPr>
          <w:rFonts w:ascii="Times New Roman" w:hAnsi="Times New Roman" w:cs="Times New Roman"/>
          <w:iCs/>
          <w:sz w:val="24"/>
          <w:szCs w:val="24"/>
          <w:lang w:val="en-GB"/>
        </w:rPr>
        <w:t xml:space="preserve"> </w:t>
      </w:r>
      <w:r w:rsidR="00286EBA" w:rsidRPr="000E020A">
        <w:rPr>
          <w:rFonts w:ascii="Times New Roman" w:hAnsi="Times New Roman" w:cs="Times New Roman"/>
          <w:iCs/>
          <w:sz w:val="24"/>
          <w:szCs w:val="24"/>
          <w:lang w:val="en-GB"/>
        </w:rPr>
        <w:t xml:space="preserve">In contrast, information about </w:t>
      </w:r>
      <w:r w:rsidR="00D7003B" w:rsidRPr="000E020A">
        <w:rPr>
          <w:rFonts w:ascii="Times New Roman" w:hAnsi="Times New Roman" w:cs="Times New Roman"/>
          <w:iCs/>
          <w:sz w:val="24"/>
          <w:szCs w:val="24"/>
          <w:lang w:val="en-GB"/>
        </w:rPr>
        <w:t>negative implications</w:t>
      </w:r>
      <w:r w:rsidR="00286EBA" w:rsidRPr="000E020A">
        <w:rPr>
          <w:rFonts w:ascii="Times New Roman" w:hAnsi="Times New Roman" w:cs="Times New Roman"/>
          <w:iCs/>
          <w:sz w:val="24"/>
          <w:szCs w:val="24"/>
          <w:lang w:val="en-GB"/>
        </w:rPr>
        <w:t xml:space="preserve"> may alter the policy support of </w:t>
      </w:r>
      <w:r w:rsidR="00D36B09" w:rsidRPr="000E020A">
        <w:rPr>
          <w:rFonts w:ascii="Times New Roman" w:hAnsi="Times New Roman" w:cs="Times New Roman"/>
          <w:iCs/>
          <w:sz w:val="24"/>
          <w:szCs w:val="24"/>
          <w:lang w:val="en-GB"/>
        </w:rPr>
        <w:t>people</w:t>
      </w:r>
      <w:r w:rsidR="00286EBA" w:rsidRPr="000E020A">
        <w:rPr>
          <w:rFonts w:ascii="Times New Roman" w:hAnsi="Times New Roman" w:cs="Times New Roman"/>
          <w:iCs/>
          <w:sz w:val="24"/>
          <w:szCs w:val="24"/>
          <w:lang w:val="en-GB"/>
        </w:rPr>
        <w:t xml:space="preserve">, whose initial level of support did not incorporate </w:t>
      </w:r>
      <w:r w:rsidR="00602621" w:rsidRPr="000E020A">
        <w:rPr>
          <w:rFonts w:ascii="Times New Roman" w:hAnsi="Times New Roman" w:cs="Times New Roman"/>
          <w:iCs/>
          <w:sz w:val="24"/>
          <w:szCs w:val="24"/>
          <w:lang w:val="en-GB"/>
        </w:rPr>
        <w:t>this information</w:t>
      </w:r>
      <w:r w:rsidR="00286EBA" w:rsidRPr="000E020A">
        <w:rPr>
          <w:rFonts w:ascii="Times New Roman" w:hAnsi="Times New Roman" w:cs="Times New Roman"/>
          <w:iCs/>
          <w:sz w:val="24"/>
          <w:szCs w:val="24"/>
          <w:lang w:val="en-GB"/>
        </w:rPr>
        <w:t>.</w:t>
      </w:r>
      <w:r w:rsidR="00D36B09" w:rsidRPr="000E020A">
        <w:rPr>
          <w:rFonts w:ascii="Times New Roman" w:hAnsi="Times New Roman" w:cs="Times New Roman"/>
          <w:iCs/>
          <w:sz w:val="24"/>
          <w:szCs w:val="24"/>
          <w:lang w:val="en-GB"/>
        </w:rPr>
        <w:t xml:space="preserve"> Hence, abstract measures may systematically overestimate the public support for climate policies. </w:t>
      </w:r>
    </w:p>
    <w:p w14:paraId="10F0A8B2" w14:textId="77777777" w:rsidR="00284355" w:rsidRPr="000E020A" w:rsidRDefault="00284355" w:rsidP="00284355">
      <w:pPr>
        <w:pStyle w:val="Kommentartext"/>
        <w:spacing w:line="360" w:lineRule="auto"/>
        <w:jc w:val="both"/>
        <w:rPr>
          <w:rFonts w:ascii="Times New Roman" w:hAnsi="Times New Roman" w:cs="Times New Roman"/>
          <w:iCs/>
          <w:sz w:val="24"/>
          <w:szCs w:val="24"/>
          <w:lang w:val="en-GB"/>
        </w:rPr>
      </w:pPr>
    </w:p>
    <w:p w14:paraId="66E502DD" w14:textId="60BE0487" w:rsidR="008C59F1" w:rsidRPr="000E020A" w:rsidRDefault="00284355" w:rsidP="00284355">
      <w:pPr>
        <w:pStyle w:val="Kommentartext"/>
        <w:spacing w:line="360" w:lineRule="auto"/>
        <w:jc w:val="both"/>
        <w:rPr>
          <w:rFonts w:ascii="Times New Roman" w:hAnsi="Times New Roman" w:cs="Times New Roman"/>
          <w:iCs/>
          <w:sz w:val="24"/>
          <w:szCs w:val="24"/>
          <w:lang w:val="en-GB"/>
        </w:rPr>
      </w:pPr>
      <w:r w:rsidRPr="000E020A">
        <w:rPr>
          <w:rFonts w:ascii="Times New Roman" w:hAnsi="Times New Roman" w:cs="Times New Roman"/>
          <w:iCs/>
          <w:sz w:val="24"/>
          <w:szCs w:val="24"/>
          <w:lang w:val="en-GB"/>
        </w:rPr>
        <w:t xml:space="preserve">Given </w:t>
      </w:r>
      <w:r w:rsidR="00985F04" w:rsidRPr="000E020A">
        <w:rPr>
          <w:rFonts w:ascii="Times New Roman" w:hAnsi="Times New Roman" w:cs="Times New Roman"/>
          <w:iCs/>
          <w:sz w:val="24"/>
          <w:szCs w:val="24"/>
          <w:lang w:val="en-GB"/>
        </w:rPr>
        <w:t>that individuals</w:t>
      </w:r>
      <w:r w:rsidR="00B82F09" w:rsidRPr="000E020A">
        <w:rPr>
          <w:rFonts w:ascii="Times New Roman" w:hAnsi="Times New Roman" w:cs="Times New Roman"/>
          <w:iCs/>
          <w:sz w:val="24"/>
          <w:szCs w:val="24"/>
          <w:lang w:val="en-GB"/>
        </w:rPr>
        <w:t>’</w:t>
      </w:r>
      <w:r w:rsidR="00985F04" w:rsidRPr="000E020A">
        <w:rPr>
          <w:rFonts w:ascii="Times New Roman" w:hAnsi="Times New Roman" w:cs="Times New Roman"/>
          <w:iCs/>
          <w:sz w:val="24"/>
          <w:szCs w:val="24"/>
          <w:lang w:val="en-GB"/>
        </w:rPr>
        <w:t xml:space="preserve"> policy support</w:t>
      </w:r>
      <w:r w:rsidR="00BC521B" w:rsidRPr="000E020A">
        <w:rPr>
          <w:rFonts w:ascii="Times New Roman" w:hAnsi="Times New Roman" w:cs="Times New Roman"/>
          <w:iCs/>
          <w:sz w:val="24"/>
          <w:szCs w:val="24"/>
          <w:lang w:val="en-GB"/>
        </w:rPr>
        <w:t xml:space="preserve"> build</w:t>
      </w:r>
      <w:r w:rsidR="00985F04" w:rsidRPr="000E020A">
        <w:rPr>
          <w:rFonts w:ascii="Times New Roman" w:hAnsi="Times New Roman" w:cs="Times New Roman"/>
          <w:iCs/>
          <w:sz w:val="24"/>
          <w:szCs w:val="24"/>
          <w:lang w:val="en-GB"/>
        </w:rPr>
        <w:t>s</w:t>
      </w:r>
      <w:r w:rsidR="00BC521B" w:rsidRPr="000E020A">
        <w:rPr>
          <w:rFonts w:ascii="Times New Roman" w:hAnsi="Times New Roman" w:cs="Times New Roman"/>
          <w:iCs/>
          <w:sz w:val="24"/>
          <w:szCs w:val="24"/>
          <w:lang w:val="en-GB"/>
        </w:rPr>
        <w:t xml:space="preserve"> on a limited set of considerations</w:t>
      </w:r>
      <w:r w:rsidRPr="000E020A">
        <w:rPr>
          <w:rFonts w:ascii="Times New Roman" w:hAnsi="Times New Roman" w:cs="Times New Roman"/>
          <w:iCs/>
          <w:sz w:val="24"/>
          <w:szCs w:val="24"/>
          <w:lang w:val="en-GB"/>
        </w:rPr>
        <w:t xml:space="preserve">, </w:t>
      </w:r>
      <w:r w:rsidR="00985F04" w:rsidRPr="000E020A">
        <w:rPr>
          <w:rFonts w:ascii="Times New Roman" w:hAnsi="Times New Roman" w:cs="Times New Roman"/>
          <w:iCs/>
          <w:sz w:val="24"/>
          <w:szCs w:val="24"/>
          <w:lang w:val="en-GB"/>
        </w:rPr>
        <w:t>it</w:t>
      </w:r>
      <w:r w:rsidRPr="000E020A">
        <w:rPr>
          <w:rFonts w:ascii="Times New Roman" w:hAnsi="Times New Roman" w:cs="Times New Roman"/>
          <w:iCs/>
          <w:sz w:val="24"/>
          <w:szCs w:val="24"/>
          <w:lang w:val="en-GB"/>
        </w:rPr>
        <w:t xml:space="preserve"> </w:t>
      </w:r>
      <w:r w:rsidR="00DF54F2" w:rsidRPr="000E020A">
        <w:rPr>
          <w:rFonts w:ascii="Times New Roman" w:hAnsi="Times New Roman" w:cs="Times New Roman"/>
          <w:iCs/>
          <w:sz w:val="24"/>
          <w:szCs w:val="24"/>
          <w:lang w:val="en-GB"/>
        </w:rPr>
        <w:t xml:space="preserve">can be expected to </w:t>
      </w:r>
      <w:r w:rsidR="00BC521B" w:rsidRPr="000E020A">
        <w:rPr>
          <w:rFonts w:ascii="Times New Roman" w:hAnsi="Times New Roman" w:cs="Times New Roman"/>
          <w:iCs/>
          <w:sz w:val="24"/>
          <w:szCs w:val="24"/>
          <w:lang w:val="en-GB"/>
        </w:rPr>
        <w:t>respond to changes in the available information about</w:t>
      </w:r>
      <w:r w:rsidR="00994C17" w:rsidRPr="000E020A">
        <w:rPr>
          <w:rFonts w:ascii="Times New Roman" w:hAnsi="Times New Roman" w:cs="Times New Roman"/>
          <w:iCs/>
          <w:sz w:val="24"/>
          <w:szCs w:val="24"/>
          <w:lang w:val="en-GB"/>
        </w:rPr>
        <w:t xml:space="preserve"> </w:t>
      </w:r>
      <w:r w:rsidR="00DF54F2" w:rsidRPr="000E020A">
        <w:rPr>
          <w:rFonts w:ascii="Times New Roman" w:hAnsi="Times New Roman" w:cs="Times New Roman"/>
          <w:iCs/>
          <w:sz w:val="24"/>
          <w:szCs w:val="24"/>
          <w:lang w:val="en-GB"/>
        </w:rPr>
        <w:t>policies’</w:t>
      </w:r>
      <w:r w:rsidR="00BC521B" w:rsidRPr="000E020A">
        <w:rPr>
          <w:rFonts w:ascii="Times New Roman" w:hAnsi="Times New Roman" w:cs="Times New Roman"/>
          <w:iCs/>
          <w:sz w:val="24"/>
          <w:szCs w:val="24"/>
          <w:lang w:val="en-GB"/>
        </w:rPr>
        <w:t xml:space="preserve"> implications</w:t>
      </w:r>
      <w:r w:rsidR="00852CD0" w:rsidRPr="000E020A">
        <w:rPr>
          <w:rFonts w:ascii="Times New Roman" w:hAnsi="Times New Roman" w:cs="Times New Roman"/>
          <w:iCs/>
          <w:sz w:val="24"/>
          <w:szCs w:val="24"/>
          <w:lang w:val="en-GB"/>
        </w:rPr>
        <w:t xml:space="preserve"> </w:t>
      </w:r>
      <w:r w:rsidR="00852CD0" w:rsidRPr="000E020A">
        <w:rPr>
          <w:rFonts w:ascii="Times New Roman" w:hAnsi="Times New Roman" w:cs="Times New Roman"/>
          <w:iCs/>
          <w:sz w:val="24"/>
          <w:szCs w:val="24"/>
          <w:lang w:val="en-GB"/>
        </w:rPr>
        <w:fldChar w:fldCharType="begin" w:fldLock="1"/>
      </w:r>
      <w:r w:rsidR="000E020A">
        <w:rPr>
          <w:rFonts w:ascii="Times New Roman" w:hAnsi="Times New Roman" w:cs="Times New Roman"/>
          <w:iCs/>
          <w:sz w:val="24"/>
          <w:szCs w:val="24"/>
          <w:lang w:val="en-GB"/>
        </w:rPr>
        <w:instrText xml:space="preserve"> ADDIN ZOTERO_ITEM CSL_CITATION {"citationID":"f7lkYnCJ","properties":{"formattedCitation":"(Beiser-McGrath &amp; Bernauer, 2019; Fesenfeld &amp; Rinscheid, 2021; Jang, 2013; McGrath &amp; Bernauer, 2017; Unsworth &amp; Fielding, 2014)","plainCitation":"(Beiser-McGrath &amp; Bernauer, 2019; Fesenfeld &amp; Rinscheid, 2021; Jang, 2013; McGrath &amp; Bernauer, 2017; Unsworth &amp; Fielding, 2014)","noteIndex":0},"citationItems":[{"id":2836,"uris":["http://zotero.org/users/9378747/items/PS325S7L"],"itemData":{"id":2836,"type":"article-journal","abstract":"Effective carbon taxation is politically feasible when combining international involvement and revenue recycling.\n          , \n            Carbon taxes are widely regarded as a potentially effective and economically efficient policy instrument for decarbonizing the global energy supply and thus limiting global warming. The main obstacle is political feasibility because of opposition from citizens and industry. Earmarking revenues from carbon taxation for spending that benefits citizens (i.e., revenue recycling) might help policy makers escape this political impasse. On the basis of choice experiments with representative samples of citizens in Germany and the United States, we examine whether revenue recycling could mitigate two key obstacles to achieving sufficient public support for carbon taxes: (i) declines in support as taxation levels increase and (ii) concerns over the international economic level playing field. For both countries, we find that revenue recycling could help achieve majority support for carbon tax levels of up to $50 to $70 per metric ton of carbon, but only if industrialized countries join forces and adopt similar carbon taxes.","container-title":"Science Advances","DOI":"10.1126/sciadv.aax3323","ISSN":"2375-2548","issue":"9","journalAbbreviation":"Sci. Adv.","language":"en","page":"eaax3323","source":"DOI.org (Crossref)","title":"Could revenue recycling make effective carbon taxation politically feasible?","volume":"5","author":[{"family":"Beiser-McGrath","given":"Liam F."},{"family":"Bernauer","given":"Thomas"}],"issued":{"date-parts":[["2019",9,6]]},"citation-key":"beiser-mcgrath2019"}},{"id":3653,"uris":["http://zotero.org/users/9378747/items/IBZVHFJV"],"itemData":{"id":3653,"type":"article-journal","abstract":"Although many people are concerned about climate change, active public support for ambitious policies is still lagging behind. How can this gap be closed? Recent work has theorized that the perceived urgency of climate change drives public support for climate policy, but this lacks empirical evidence. Using advanced sparse regressions and comparative survey-embedded framing experiments with 9,911 eligible voters in Germany and the United States, we empirically studied the role of perceived urgency. Our study provides two ﬁndings. First, although perceived urgency is key in driving support for ‘‘low-cost’’ mitigation policies, it does not lead to more support for ‘‘high-cost’’ mitigation policies where the behavioral implications are visible. Second, while temporal reframing does not increase policy support or feelings of dread, context information about demand-side mitigation increases support for such costly climate policies. The results are particularly relevant for democracies, where ambitious policies require the support of citizens.","container-title":"One Earth","DOI":"10.1016/j.oneear.2021.02.010","ISSN":"25903322","issue":"3","journalAbbreviation":"One Earth","language":"en","page":"411-424","source":"DOI.org (Crossref)","title":"Emphasizing urgency of climate change is insufficient to increase policy support","volume":"4","author":[{"family":"Fesenfeld","given":"Lukas Paul"},{"family":"Rinscheid","given":"Adrian"}],"issued":{"date-parts":[["2021",3]]},"citation-key":"fesenfeld2021"}},{"id":1797,"uris":["http://zotero.org/users/9378747/items/3HMEL7SG"],"itemData":{"id":1797,"type":"article-journal","abstract":"Although the public’s perception that climate change is caused primarily by humans rather than nature is a key predictor of public engagement with the issue, little research has examined the way in which climate change communication can inﬂuence public perception. Drawing on attribution theory, this study found that American participants who were exposed to information about their in-group’s excessive energy use were more likely to attribute climate change to uncontrollable (natural) rather than controllable (human) causes than were those who were exposed to information about an out-group’s (China) excessive energy use and those in the control group. In addition, this attribution of climate change to nature was negatively associated with climate change concern for climate change and policy support for climate change mitigation. These causal relationships were reﬂected in the mediation path model.","container-title":"Journal of Environmental Psychology","DOI":"10.1016/j.jenvp.2013.07.003","ISSN":"02724944","journalAbbreviation":"Journal of Environmental Psychology","language":"en","page":"27-36","source":"DOI.org (Crossref)","title":"Framing responsibility in climate change discourse: Ethnocentric attribution bias, perceived causes, and policy attitudes","title-short":"Framing responsibility in climate change discourse","volume":"36","author":[{"family":"Jang","given":"S. Mo"}],"issued":{"date-parts":[["2013",12]]},"citation-key":"jang2013"}},{"id":3592,"uris":["http://zotero.org/users/9378747/items/UHA9RU7E"],"itemData":{"id":3592,"type":"article-journal","abstract":"Conventional wisdom holds that climate change poses a global public goods problem, thus requiring a global solution that reduces greenhouse gas (GHG) emissions worldwide through some form of centralized target setting and burden-sharing arrangement among countries. Yet, the 2015 Paris Agreement has essentially given up on this approach, on which the 1997 Kyoto Protocol was based, and now relies on policies that are adopted unilaterally and voluntarily by individual countries. Since ambitious climate policies are very unlikely to be enacted and effectively implemented without strong public support, research is beginning to explore how strong public support is for unilateral climate policy and what its determinants are. Recent research has developed useful survey instruments to gauge public support for unilateral climate policy. Results from surveys and survey-embedded experiments show that when respondents are confronted with cost implications and free-riding problems associated with unilateral climate policy, public support tends to drop to some extent, but still remains quite high. Current research thus shows that people are—the hitherto strong global public goods framing of climate policy notwithstandingsurprisingly nonreciprocal in their climate policy preferences. Preferences concerning climate policy tend to be driven primarily by a range of personal predispositions and cost considerations, which existing research has already explored quite extensively, rather than by considerations of what other countries do.","container-title":"WIREs Climate Change","DOI":"10.1002/wcc.484","ISSN":"1757-7780, 1757-7799","issue":"6","journalAbbreviation":"WIREs Clim Change","language":"en","page":"8:e484","source":"DOI.org (Crossref)","title":"How strong is public support for unilateral climate policy and what drives it?","volume":"8","author":[{"family":"McGrath","given":"Liam F."},{"family":"Bernauer","given":"Thomas"}],"issued":{"date-parts":[["2017",11]]},"citation-key":"mcgrath2017"}},{"id":"uIssvjNb/3JjRbF0h","uris":["http://www.mendeley.com/documents/?uuid=57d4eef8-1bb5-4972-9762-5ccc28f40c71"],"itemData":{"DOI":"10.1016/j.gloenvcha.2014.05.002","ISSN":"09593780","abstract":"Previous research has demonstrated a striking difference in climate change beliefs and policy support between people who identify with the right-wing of politics and with the left-wing of politics. But are we destined to continue with this divergence? We suggest that there is movement around these differences based on the politicization of climate change and we conducted two experimental studies with 126 and 646 people, respectively, to examine this effect. We found that those people whose political identity was made salient were less likely to believe in an anthropogenic cause of climate change and less likely to support government climate change policies than those whose identity was not made salient; particularly when those people were aligned with the right-wing of politics. The results demonstrate the importance of the salience of one's political identity in determining attitudes and beliefs even for scientific facts such as climate change. Our research also identifies some ways forward in dealing with climate change-based on depoliticizing the issue. © 2014 Elsevier Ltd.","author":[{"dropping-particle":"","family":"Unsworth","given":"Kerrie L.","non-dropping-particle":"","parse-names":false,"suffix":""},{"dropping-particle":"","family":"Fielding","given":"Kelly S.","non-dropping-particle":"","parse-names":false,"suffix":""}],"container-title":"Global Environmental Change","id":"ITEM-1","issue":"1","issued":{"date-parts":[["2014","7"]]},"note":"From Duplicate 1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S.)\n\nFrom Duplicate 2 (It's political: How the salience of one's politica</w:instrText>
      </w:r>
      <w:r w:rsidR="000E020A" w:rsidRPr="000E020A">
        <w:rPr>
          <w:rFonts w:ascii="Times New Roman" w:hAnsi="Times New Roman" w:cs="Times New Roman"/>
          <w:iCs/>
          <w:sz w:val="24"/>
          <w:szCs w:val="24"/>
        </w:rPr>
        <w:instrText xml:space="preserve">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attitudes.\n\nFrom Duplicate 2 (It's political: How the salience of one's political identity changes climate change beliefs and policy support - Unsworth, Kerrie L.; Fielding, Kelly S.)\n\nFrom Duplicate 1 (It's political: How the salience of one's political identity changes climate change beliefs and policy support - Unsworth, Kerrie L.; Fielding, Kelly S.)\n\nsurvey experiment\nNote: Potentially in line with assumption that more persistent ideology/party identification has a stronger effect on climate change support.\n\nConclusion here: Politicisation of issue as a reason for the influence of salient political identities on climate change attitudes.","page":"131-137","title":"It's political: How the salience of one's political identity changes climate change beliefs and policy support","type":"article-journal","volume":"27"}}],"schema":"https://github.com/citation-style-language/schema/raw/master/csl-citation.json"} </w:instrText>
      </w:r>
      <w:r w:rsidR="00852CD0" w:rsidRPr="000E020A">
        <w:rPr>
          <w:rFonts w:ascii="Times New Roman" w:hAnsi="Times New Roman" w:cs="Times New Roman"/>
          <w:iCs/>
          <w:sz w:val="24"/>
          <w:szCs w:val="24"/>
          <w:lang w:val="en-GB"/>
        </w:rPr>
        <w:fldChar w:fldCharType="separate"/>
      </w:r>
      <w:r w:rsidR="00EA44E8" w:rsidRPr="000E020A">
        <w:rPr>
          <w:rFonts w:ascii="Times New Roman" w:hAnsi="Times New Roman" w:cs="Times New Roman"/>
          <w:sz w:val="24"/>
        </w:rPr>
        <w:t>(Beiser-McGrath &amp; Bernauer, 2019; Fesenfeld &amp; Rinscheid, 2021; Jang, 2013; McGrath &amp; Bernauer, 2017; Unsworth &amp; Fielding, 2014)</w:t>
      </w:r>
      <w:r w:rsidR="00852CD0" w:rsidRPr="000E020A">
        <w:rPr>
          <w:rFonts w:ascii="Times New Roman" w:hAnsi="Times New Roman" w:cs="Times New Roman"/>
          <w:iCs/>
          <w:sz w:val="24"/>
          <w:szCs w:val="24"/>
          <w:lang w:val="en-GB"/>
        </w:rPr>
        <w:fldChar w:fldCharType="end"/>
      </w:r>
      <w:r w:rsidR="00BC521B" w:rsidRPr="000E020A">
        <w:rPr>
          <w:rFonts w:ascii="Times New Roman" w:hAnsi="Times New Roman" w:cs="Times New Roman"/>
          <w:iCs/>
          <w:sz w:val="24"/>
          <w:szCs w:val="24"/>
        </w:rPr>
        <w:t xml:space="preserve">. </w:t>
      </w:r>
      <w:r w:rsidR="00BC521B" w:rsidRPr="000E020A">
        <w:rPr>
          <w:rFonts w:ascii="Times New Roman" w:hAnsi="Times New Roman" w:cs="Times New Roman"/>
          <w:iCs/>
          <w:sz w:val="24"/>
          <w:szCs w:val="24"/>
          <w:lang w:val="en-GB"/>
        </w:rPr>
        <w:t xml:space="preserve">Depending on </w:t>
      </w:r>
      <w:r w:rsidR="00367B3E" w:rsidRPr="000E020A">
        <w:rPr>
          <w:rFonts w:ascii="Times New Roman" w:hAnsi="Times New Roman" w:cs="Times New Roman"/>
          <w:iCs/>
          <w:sz w:val="24"/>
          <w:szCs w:val="24"/>
          <w:lang w:val="en-GB"/>
        </w:rPr>
        <w:t>the evaluation of already considered</w:t>
      </w:r>
      <w:r w:rsidR="00BC521B" w:rsidRPr="000E020A">
        <w:rPr>
          <w:rFonts w:ascii="Times New Roman" w:hAnsi="Times New Roman" w:cs="Times New Roman"/>
          <w:iCs/>
          <w:sz w:val="24"/>
          <w:szCs w:val="24"/>
          <w:lang w:val="en-GB"/>
        </w:rPr>
        <w:t xml:space="preserve"> </w:t>
      </w:r>
      <w:r w:rsidR="00367B3E" w:rsidRPr="000E020A">
        <w:rPr>
          <w:rFonts w:ascii="Times New Roman" w:hAnsi="Times New Roman" w:cs="Times New Roman"/>
          <w:iCs/>
          <w:sz w:val="24"/>
          <w:szCs w:val="24"/>
          <w:lang w:val="en-GB"/>
        </w:rPr>
        <w:t xml:space="preserve">and newly learned </w:t>
      </w:r>
      <w:r w:rsidR="00BC521B" w:rsidRPr="000E020A">
        <w:rPr>
          <w:rFonts w:ascii="Times New Roman" w:hAnsi="Times New Roman" w:cs="Times New Roman"/>
          <w:iCs/>
          <w:sz w:val="24"/>
          <w:szCs w:val="24"/>
          <w:lang w:val="en-GB"/>
        </w:rPr>
        <w:t xml:space="preserve">policy effects, different patterns </w:t>
      </w:r>
      <w:r w:rsidRPr="000E020A">
        <w:rPr>
          <w:rFonts w:ascii="Times New Roman" w:hAnsi="Times New Roman" w:cs="Times New Roman"/>
          <w:iCs/>
          <w:sz w:val="24"/>
          <w:szCs w:val="24"/>
          <w:lang w:val="en-GB"/>
        </w:rPr>
        <w:t>may</w:t>
      </w:r>
      <w:r w:rsidR="00BC521B" w:rsidRPr="000E020A">
        <w:rPr>
          <w:rFonts w:ascii="Times New Roman" w:hAnsi="Times New Roman" w:cs="Times New Roman"/>
          <w:iCs/>
          <w:sz w:val="24"/>
          <w:szCs w:val="24"/>
          <w:lang w:val="en-GB"/>
        </w:rPr>
        <w:t xml:space="preserve"> emerge.</w:t>
      </w:r>
      <w:r w:rsidR="00367B3E" w:rsidRPr="000E020A">
        <w:rPr>
          <w:rFonts w:ascii="Times New Roman" w:hAnsi="Times New Roman" w:cs="Times New Roman"/>
          <w:iCs/>
          <w:sz w:val="24"/>
          <w:szCs w:val="24"/>
          <w:lang w:val="en-GB"/>
        </w:rPr>
        <w:t xml:space="preserve"> </w:t>
      </w:r>
      <w:r w:rsidR="00602621" w:rsidRPr="000E020A">
        <w:rPr>
          <w:rFonts w:ascii="Times New Roman" w:hAnsi="Times New Roman" w:cs="Times New Roman"/>
          <w:iCs/>
          <w:sz w:val="24"/>
          <w:szCs w:val="24"/>
          <w:lang w:val="en-GB"/>
        </w:rPr>
        <w:t xml:space="preserve">People who do not care about the conflicting policy goals </w:t>
      </w:r>
      <w:r w:rsidR="00EA3196" w:rsidRPr="000E020A">
        <w:rPr>
          <w:rFonts w:ascii="Times New Roman" w:hAnsi="Times New Roman" w:cs="Times New Roman"/>
          <w:iCs/>
          <w:sz w:val="24"/>
          <w:szCs w:val="24"/>
          <w:lang w:val="en-GB"/>
        </w:rPr>
        <w:t>have no reason to weigh one against the other and thus</w:t>
      </w:r>
      <w:r w:rsidR="00367B3E" w:rsidRPr="000E020A">
        <w:rPr>
          <w:rFonts w:ascii="Times New Roman" w:hAnsi="Times New Roman" w:cs="Times New Roman"/>
          <w:iCs/>
          <w:sz w:val="24"/>
          <w:szCs w:val="24"/>
          <w:lang w:val="en-GB"/>
        </w:rPr>
        <w:t xml:space="preserve"> cannot be expected to change their policy evaluation. Yet, someone who </w:t>
      </w:r>
      <w:r w:rsidR="00BC521B" w:rsidRPr="000E020A">
        <w:rPr>
          <w:rFonts w:ascii="Times New Roman" w:hAnsi="Times New Roman" w:cs="Times New Roman"/>
          <w:iCs/>
          <w:sz w:val="24"/>
          <w:szCs w:val="24"/>
          <w:lang w:val="en-GB"/>
        </w:rPr>
        <w:t>support</w:t>
      </w:r>
      <w:r w:rsidR="00367B3E" w:rsidRPr="000E020A">
        <w:rPr>
          <w:rFonts w:ascii="Times New Roman" w:hAnsi="Times New Roman" w:cs="Times New Roman"/>
          <w:iCs/>
          <w:sz w:val="24"/>
          <w:szCs w:val="24"/>
          <w:lang w:val="en-GB"/>
        </w:rPr>
        <w:t>s</w:t>
      </w:r>
      <w:r w:rsidR="00BC521B" w:rsidRPr="000E020A">
        <w:rPr>
          <w:rFonts w:ascii="Times New Roman" w:hAnsi="Times New Roman" w:cs="Times New Roman"/>
          <w:iCs/>
          <w:sz w:val="24"/>
          <w:szCs w:val="24"/>
          <w:lang w:val="en-GB"/>
        </w:rPr>
        <w:t xml:space="preserve"> a policy</w:t>
      </w:r>
      <w:r w:rsidR="00367B3E" w:rsidRPr="000E020A">
        <w:rPr>
          <w:rFonts w:ascii="Times New Roman" w:hAnsi="Times New Roman" w:cs="Times New Roman"/>
          <w:iCs/>
          <w:sz w:val="24"/>
          <w:szCs w:val="24"/>
          <w:lang w:val="en-GB"/>
        </w:rPr>
        <w:t xml:space="preserve"> </w:t>
      </w:r>
      <w:r w:rsidR="00BC521B" w:rsidRPr="000E020A">
        <w:rPr>
          <w:rFonts w:ascii="Times New Roman" w:hAnsi="Times New Roman" w:cs="Times New Roman"/>
          <w:iCs/>
          <w:sz w:val="24"/>
          <w:szCs w:val="24"/>
          <w:lang w:val="en-GB"/>
        </w:rPr>
        <w:t>may become less supportive when learn</w:t>
      </w:r>
      <w:r w:rsidR="00367B3E" w:rsidRPr="000E020A">
        <w:rPr>
          <w:rFonts w:ascii="Times New Roman" w:hAnsi="Times New Roman" w:cs="Times New Roman"/>
          <w:iCs/>
          <w:sz w:val="24"/>
          <w:szCs w:val="24"/>
          <w:lang w:val="en-GB"/>
        </w:rPr>
        <w:t>ing</w:t>
      </w:r>
      <w:r w:rsidR="00BC521B" w:rsidRPr="000E020A">
        <w:rPr>
          <w:rFonts w:ascii="Times New Roman" w:hAnsi="Times New Roman" w:cs="Times New Roman"/>
          <w:iCs/>
          <w:sz w:val="24"/>
          <w:szCs w:val="24"/>
          <w:lang w:val="en-GB"/>
        </w:rPr>
        <w:t xml:space="preserve"> about negative </w:t>
      </w:r>
      <w:r w:rsidR="00D5348E" w:rsidRPr="000E020A">
        <w:rPr>
          <w:rFonts w:ascii="Times New Roman" w:hAnsi="Times New Roman" w:cs="Times New Roman"/>
          <w:iCs/>
          <w:sz w:val="24"/>
          <w:szCs w:val="24"/>
          <w:lang w:val="en-GB"/>
        </w:rPr>
        <w:t xml:space="preserve">consequences </w:t>
      </w:r>
      <w:r w:rsidR="00367B3E" w:rsidRPr="000E020A">
        <w:rPr>
          <w:rFonts w:ascii="Times New Roman" w:hAnsi="Times New Roman" w:cs="Times New Roman"/>
          <w:iCs/>
          <w:sz w:val="24"/>
          <w:szCs w:val="24"/>
          <w:lang w:val="en-GB"/>
        </w:rPr>
        <w:t>for another valued goal</w:t>
      </w:r>
      <w:r w:rsidR="00BC521B" w:rsidRPr="000E020A">
        <w:rPr>
          <w:rFonts w:ascii="Times New Roman" w:hAnsi="Times New Roman" w:cs="Times New Roman"/>
          <w:iCs/>
          <w:sz w:val="24"/>
          <w:szCs w:val="24"/>
          <w:lang w:val="en-GB"/>
        </w:rPr>
        <w:t xml:space="preserve">. </w:t>
      </w:r>
      <w:r w:rsidR="00367B3E" w:rsidRPr="000E020A">
        <w:rPr>
          <w:rFonts w:ascii="Times New Roman" w:hAnsi="Times New Roman" w:cs="Times New Roman"/>
          <w:iCs/>
          <w:sz w:val="24"/>
          <w:szCs w:val="24"/>
          <w:lang w:val="en-GB"/>
        </w:rPr>
        <w:t xml:space="preserve">According to the literature on ambivalence, people may also </w:t>
      </w:r>
      <w:r w:rsidR="00065E1E" w:rsidRPr="000E020A">
        <w:rPr>
          <w:rFonts w:ascii="Times New Roman" w:hAnsi="Times New Roman" w:cs="Times New Roman"/>
          <w:iCs/>
          <w:sz w:val="24"/>
          <w:szCs w:val="24"/>
          <w:lang w:val="en-GB"/>
        </w:rPr>
        <w:t xml:space="preserve">become hesitant about their decisions, </w:t>
      </w:r>
      <w:r w:rsidR="00367B3E" w:rsidRPr="000E020A">
        <w:rPr>
          <w:rFonts w:ascii="Times New Roman" w:hAnsi="Times New Roman" w:cs="Times New Roman"/>
          <w:iCs/>
          <w:sz w:val="24"/>
          <w:szCs w:val="24"/>
          <w:lang w:val="en-GB"/>
        </w:rPr>
        <w:t>feel torn</w:t>
      </w:r>
      <w:r w:rsidR="00065E1E" w:rsidRPr="000E020A">
        <w:rPr>
          <w:rFonts w:ascii="Times New Roman" w:hAnsi="Times New Roman" w:cs="Times New Roman"/>
          <w:iCs/>
          <w:sz w:val="24"/>
          <w:szCs w:val="24"/>
          <w:lang w:val="en-GB"/>
        </w:rPr>
        <w:t xml:space="preserve">, and become </w:t>
      </w:r>
      <w:r w:rsidR="007E66E3" w:rsidRPr="000E020A">
        <w:rPr>
          <w:rFonts w:ascii="Times New Roman" w:hAnsi="Times New Roman" w:cs="Times New Roman"/>
          <w:iCs/>
          <w:sz w:val="24"/>
          <w:szCs w:val="24"/>
          <w:lang w:val="en-GB"/>
        </w:rPr>
        <w:t>volatile</w:t>
      </w:r>
      <w:r w:rsidR="00065E1E" w:rsidRPr="000E020A">
        <w:rPr>
          <w:rFonts w:ascii="Times New Roman" w:hAnsi="Times New Roman" w:cs="Times New Roman"/>
          <w:iCs/>
          <w:sz w:val="24"/>
          <w:szCs w:val="24"/>
          <w:lang w:val="en-GB"/>
        </w:rPr>
        <w:t xml:space="preserve"> in their evaluations</w:t>
      </w:r>
      <w:r w:rsidR="00367B3E" w:rsidRPr="000E020A">
        <w:rPr>
          <w:rFonts w:ascii="Times New Roman" w:hAnsi="Times New Roman" w:cs="Times New Roman"/>
          <w:iCs/>
          <w:sz w:val="24"/>
          <w:szCs w:val="24"/>
          <w:lang w:val="en-GB"/>
        </w:rPr>
        <w:t xml:space="preserve"> if they </w:t>
      </w:r>
      <w:r w:rsidR="00BC521B" w:rsidRPr="000E020A">
        <w:rPr>
          <w:rFonts w:ascii="Times New Roman" w:hAnsi="Times New Roman" w:cs="Times New Roman"/>
          <w:iCs/>
          <w:sz w:val="24"/>
          <w:szCs w:val="24"/>
          <w:lang w:val="en-GB"/>
        </w:rPr>
        <w:t>deem both</w:t>
      </w:r>
      <w:r w:rsidR="00367B3E" w:rsidRPr="000E020A">
        <w:rPr>
          <w:rFonts w:ascii="Times New Roman" w:hAnsi="Times New Roman" w:cs="Times New Roman"/>
          <w:iCs/>
          <w:sz w:val="24"/>
          <w:szCs w:val="24"/>
          <w:lang w:val="en-GB"/>
        </w:rPr>
        <w:t xml:space="preserve"> the intended positive and the incidental negative</w:t>
      </w:r>
      <w:r w:rsidR="00BC521B" w:rsidRPr="000E020A">
        <w:rPr>
          <w:rFonts w:ascii="Times New Roman" w:hAnsi="Times New Roman" w:cs="Times New Roman"/>
          <w:iCs/>
          <w:sz w:val="24"/>
          <w:szCs w:val="24"/>
          <w:lang w:val="en-GB"/>
        </w:rPr>
        <w:t xml:space="preserve"> effects equally importan</w:t>
      </w:r>
      <w:r w:rsidR="00367B3E" w:rsidRPr="000E020A">
        <w:rPr>
          <w:rFonts w:ascii="Times New Roman" w:hAnsi="Times New Roman" w:cs="Times New Roman"/>
          <w:iCs/>
          <w:sz w:val="24"/>
          <w:szCs w:val="24"/>
          <w:lang w:val="en-GB"/>
        </w:rPr>
        <w:t>t</w:t>
      </w:r>
      <w:r w:rsidR="00BC521B" w:rsidRPr="000E020A">
        <w:rPr>
          <w:rFonts w:ascii="Times New Roman" w:hAnsi="Times New Roman" w:cs="Times New Roman"/>
          <w:iCs/>
          <w:sz w:val="24"/>
          <w:szCs w:val="24"/>
          <w:lang w:val="en-GB"/>
        </w:rPr>
        <w:t xml:space="preserve"> </w:t>
      </w:r>
      <w:r w:rsidR="007E66E3"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{"citationID":"0Qm6yUe5","properties":{"formattedCitation":"(Feldman &amp; Zaller, 1992; Rudolph, 2005; van Harreveld et al., 2015)","plainCitation":"(Feldman &amp; Zaller, 1992; Rudolph, 2005; van Harreveld et al., 2015)","noteIndex":0},"citationItems":[{"id":1888,"uris":["http://zotero.org/users/9378747/items/RI7LP5PM"],"itemData":{"id":1888,"type":"article-journal","abstract":"This paper explores the principles that people draw upon to justify their support for social welfare policy in the United States. The data for this study were produced by open-ended questions asked of a representative sample of the U.S. public. The results show that most people readily use values and principles central to the political culture when discussing their policy preferences. The wide diffusion of diverse values-individualism, humanitarianism, and opposition to big government-leads to significant ambivalence in people's discussions of their issue positions. The implications of these patterns of belief for popular support of the welfare state are discussed","container-title":"American Journal of Political Science","DOI":"10.2307/2111433","ISSN":"00925853","issue":"1","journalAbbreviation":"American Journal of Political Science","language":"en","page":"268-307","source":"DOI.org (Crossref)","title":"The Political Culture of Ambivalence: Ideological Responses to the Welfare State","title-short":"The Political Culture of Ambivalence","volume":"36","author":[{"family":"Feldman","given":"Stanley"},{"family":"Zaller","given":"John"}],"issued":{"date-parts":[["1992",2]]},"citation-key":"feldman1992"}},{"id":1874,"uris":["http://zotero.org/users/9378747/items/NAEZL56Z"],"itemData":{"id":1874,"type":"article-journal","abstract":"This article analyzes the effects of value-driven ambivalence and group attachment on response variability in public attitudes toward campaign ﬁnance reform. The analysis demonstrates that group attachment, when activated by affective cues, moderates the effects of ambivalence on response variability. By tipping the balance of considerations in one direction or the other, group attachments make it easier for ambivalent respondents to make tradeoffs between competing values during policy choices and, as a result, dampen response variability. Methodologically, the results offer an important cautionary note about the use of linear ambivalence scales by calling into question the assumption that indifference is an intermediate state between preference and ambivalence.","container-title":"Political Psychology","DOI":"10.1111/j.1467-9221.2005.00450.x","ISSN":"0162-895X, 1467-9221","issue":"6","journalAbbreviation":"Political Psychology","language":"en","page":"905-928","source":"DOI.org (Crossref)","title":"Group Attachment and the Reduction of Value-Driven Ambivalence","volume":"26","author":[{"family":"Rudolph","given":"Thomas J."}],"issued":{"date-parts":[["2005",12]]},"citation-key":"rudolph2005"}},{"id":1867,"uris":["http://zotero.org/users/9378747/items/M8IB9G3F"],"itemData":{"id":1867,"type":"chapter","collection-title":"Advances in Experimental Social Psychology","ISBN":"978-0-12-802247-4","language":"en","note":"DOI: 10.1016/bs.aesp.2015.01.002","page":"285-324","publisher":"Academic Press","source":"DOI.org (Crossref)","title":"The ABC of Ambivalence: Affective, Behavioral, and Cognitive Consequences of Attitudinal Conflict","URL":"https://doi.org/10.1016/bs.aesp.2015.01.002.","volume":"52","author":[{"family":"Harreveld","given":"Frenk","non-dropping-particle":"van"},{"family":"Nohlen","given":"Hannah U."},{"family":"Schneider","given":"Iris K."}],"editor":[{"family":"Olson","given":"James M."},{"family":"Zanna","given":"Mark P."}],"accessed":{"date-parts":[["2022",5,24]]},"issued":{"date-parts":[["2015"]]},"citation-key":"vanharreveld2015"}}],"schema":"https://github.com/citation-style-language/schema/raw/master/csl-citation.json"} </w:instrText>
      </w:r>
      <w:r w:rsidR="007E66E3"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(Feldman &amp; Zaller, 1992; Rudolph, 2005; van Harreveld et al., 2015)</w:t>
      </w:r>
      <w:r w:rsidR="007E66E3" w:rsidRPr="000E020A">
        <w:rPr>
          <w:rFonts w:ascii="Times New Roman" w:hAnsi="Times New Roman" w:cs="Times New Roman"/>
          <w:iCs/>
          <w:sz w:val="24"/>
          <w:szCs w:val="24"/>
          <w:lang w:val="en-GB"/>
        </w:rPr>
        <w:fldChar w:fldCharType="end"/>
      </w:r>
      <w:r w:rsidR="007E66E3" w:rsidRPr="000E020A">
        <w:rPr>
          <w:rFonts w:ascii="Times New Roman" w:hAnsi="Times New Roman" w:cs="Times New Roman"/>
          <w:iCs/>
          <w:sz w:val="24"/>
          <w:szCs w:val="24"/>
          <w:lang w:val="en-GB"/>
        </w:rPr>
        <w:t xml:space="preserve">. </w:t>
      </w:r>
      <w:r w:rsidR="00F5239F" w:rsidRPr="000E020A">
        <w:rPr>
          <w:rFonts w:ascii="Times New Roman" w:hAnsi="Times New Roman" w:cs="Times New Roman"/>
          <w:iCs/>
          <w:sz w:val="24"/>
          <w:szCs w:val="24"/>
          <w:lang w:val="en-GB"/>
        </w:rPr>
        <w:t xml:space="preserve">Hence, citizens may react very differently </w:t>
      </w:r>
      <w:r w:rsidR="00D059DC" w:rsidRPr="000E020A">
        <w:rPr>
          <w:rFonts w:ascii="Times New Roman" w:hAnsi="Times New Roman" w:cs="Times New Roman"/>
          <w:iCs/>
          <w:sz w:val="24"/>
          <w:szCs w:val="24"/>
          <w:lang w:val="en-GB"/>
        </w:rPr>
        <w:t>to</w:t>
      </w:r>
      <w:r w:rsidR="00F5239F" w:rsidRPr="000E020A">
        <w:rPr>
          <w:rFonts w:ascii="Times New Roman" w:hAnsi="Times New Roman" w:cs="Times New Roman"/>
          <w:iCs/>
          <w:sz w:val="24"/>
          <w:szCs w:val="24"/>
          <w:lang w:val="en-GB"/>
        </w:rPr>
        <w:t xml:space="preserve"> new </w:t>
      </w:r>
      <w:r w:rsidR="00F5239F" w:rsidRPr="000E020A">
        <w:rPr>
          <w:rFonts w:ascii="Times New Roman" w:hAnsi="Times New Roman" w:cs="Times New Roman"/>
          <w:iCs/>
          <w:sz w:val="24"/>
          <w:szCs w:val="24"/>
          <w:lang w:val="en-GB"/>
        </w:rPr>
        <w:lastRenderedPageBreak/>
        <w:t xml:space="preserve">information about a policy depending on their predispositions towards the potentially conflicting goals. </w:t>
      </w:r>
    </w:p>
    <w:p w14:paraId="61C30780" w14:textId="77777777" w:rsidR="00852CD0" w:rsidRPr="000E020A" w:rsidRDefault="00852CD0" w:rsidP="00284355">
      <w:pPr>
        <w:pStyle w:val="Kommentartext"/>
        <w:spacing w:line="360" w:lineRule="auto"/>
        <w:jc w:val="both"/>
        <w:rPr>
          <w:rFonts w:ascii="Times New Roman" w:hAnsi="Times New Roman" w:cs="Times New Roman"/>
          <w:iCs/>
          <w:sz w:val="24"/>
          <w:szCs w:val="24"/>
          <w:lang w:val="en-GB"/>
        </w:rPr>
      </w:pPr>
    </w:p>
    <w:p w14:paraId="360953ED" w14:textId="0A59862B" w:rsidR="004014E7" w:rsidRPr="000E020A" w:rsidRDefault="00EA3196" w:rsidP="006F0224">
      <w:pPr>
        <w:pStyle w:val="Kommentartext"/>
        <w:spacing w:line="360" w:lineRule="auto"/>
        <w:jc w:val="both"/>
        <w:rPr>
          <w:rFonts w:ascii="Times New Roman" w:hAnsi="Times New Roman" w:cs="Times New Roman"/>
          <w:sz w:val="24"/>
          <w:szCs w:val="24"/>
          <w:lang w:val="en-GB"/>
        </w:rPr>
      </w:pPr>
      <w:r w:rsidRPr="000E020A">
        <w:rPr>
          <w:rFonts w:ascii="Times New Roman" w:hAnsi="Times New Roman" w:cs="Times New Roman"/>
          <w:iCs/>
          <w:sz w:val="24"/>
          <w:szCs w:val="24"/>
          <w:lang w:val="en-GB"/>
        </w:rPr>
        <w:t xml:space="preserve">As climate policies routinely involve high costs and come with palpable </w:t>
      </w:r>
      <w:r w:rsidR="00602621" w:rsidRPr="000E020A">
        <w:rPr>
          <w:rFonts w:ascii="Times New Roman" w:hAnsi="Times New Roman" w:cs="Times New Roman"/>
          <w:iCs/>
          <w:sz w:val="24"/>
          <w:szCs w:val="24"/>
          <w:lang w:val="en-GB"/>
        </w:rPr>
        <w:t>consequences</w:t>
      </w:r>
      <w:r w:rsidRPr="000E020A">
        <w:rPr>
          <w:rFonts w:ascii="Times New Roman" w:hAnsi="Times New Roman" w:cs="Times New Roman"/>
          <w:iCs/>
          <w:sz w:val="24"/>
          <w:szCs w:val="24"/>
          <w:lang w:val="en-GB"/>
        </w:rPr>
        <w:t xml:space="preserve"> for </w:t>
      </w:r>
      <w:r w:rsidR="00C062D4" w:rsidRPr="000E020A">
        <w:rPr>
          <w:rFonts w:ascii="Times New Roman" w:hAnsi="Times New Roman" w:cs="Times New Roman"/>
          <w:iCs/>
          <w:sz w:val="24"/>
          <w:szCs w:val="24"/>
          <w:lang w:val="en-GB"/>
        </w:rPr>
        <w:t>other policy goals</w:t>
      </w:r>
      <w:r w:rsidR="00852CD0" w:rsidRPr="000E020A">
        <w:rPr>
          <w:rFonts w:ascii="Times New Roman" w:hAnsi="Times New Roman" w:cs="Times New Roman"/>
          <w:iCs/>
          <w:sz w:val="24"/>
          <w:szCs w:val="24"/>
          <w:lang w:val="en-GB"/>
        </w:rPr>
        <w:t xml:space="preserve"> </w:t>
      </w:r>
      <w:r w:rsidR="00852CD0"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{"citationID":"VJqhACA0","properties":{"formattedCitation":"(Cohen et al., 2021; Liu et al., 2019; Markkanen &amp; Anger-Kraavi, 2019; M. Nilsson et al., 2016; Soergel et al., 2021)","plainCitation":"(Cohen et al., 2021; Liu et al., 2019; Markkanen &amp; Anger-Kraavi, 2019; M. Nilsson et al., 2016; Soergel et al., 2021)","noteIndex":0},"citationItems":[{"id":1538,"uris":["http://zotero.org/users/9378747/items/AJQJKCEN"],"itemData":{"id":1538,"type":"article-journal","container-title":"Sustainable Production and Consumption","DOI":"10.1016/j.spc.2020.12.034","ISSN":"23525509","journalAbbreviation":"Sustainable Production and Consumption","language":"en","page":"805-813","source":"DOI.org (Crossref)","title":"Co-benefits and trade-offs of climate change mitigation actions and the Sustainable Development Goals","volume":"26","author":[{"family":"Cohen","given":"Brett"},{"family":"Cowie","given":"Annette"},{"family":"Babiker","given":"Mustafa"},{"family":"Leip","given":"Adrian"},{"family":"Smith","given":"Pete"}],"issued":{"date-parts":[["2021",4]]},"citation-key":"cohen2021"}},{"id":1536,"uris":["http://zotero.org/users/9378747/items/XPE8PH6C"],"itemData":{"id":1536,"type":"article-journal","abstract":"The Paris Agreement set long-term global climate goals to pursue stabilization of the global mean temperature increase at below 2 °C (the so-called 2 °C goal). Individual countries submitted their own short-term targets, mostly for the year 2030. Meanwhile, the UN’s sustainable development goals (SDGs) were designed to help set multiple societal goals with respect to socioeconomic development, the environment, and other issues. Climate policies can lead to intended or unintended consequences in various sectors, but these types of side effects rarely have been studied in China, where climate policies will play an important role in global greenhouse gas emissions and sustainable development is a major goal. This study identiﬁed the extent to which climate policies in line with the 2 °C goal could have multi-sectoral consequences in China. Carbon constraints in China in the 2Deg scenario are set to align with the global 2 °C target based on the emissions per capita convergence principle. Carbon policies for NDC pledges as well as policies in China regarding renewables, air pollution control, and land management were also simulated. The results show that energy security and air quality have cobeneﬁts related to climate policies, whereas food security and land resources experienced negative side effects (trade-offs). Near-term climate actions were shown to help reduce these trade-offs in the midterm. A policy package that included food and land subsidies also helped achieve climate targets while avoiding the adverse side effects caused by the mitigation policies. The ﬁndings should help policymakers in China develop win–win policies that do not negatively affect some sectors, which could potentially enhance their ability to take climate actions to realize the global 2 °C goal within the context of sustainable development.","container-title":"Environmental Research Letters","DOI":"10.1088/1748-9326/ab59c4","ISSN":"1748-9326","issue":"12","journalAbbreviation":"Environ. Res. Lett.","language":"en","page":"124070","source":"DOI.org (Crossref)","title":"Identifying trade-offs and co-benefits of climate policies in China to align policies with SDGs and achieve the 2 °C goal","volume":"14","author":[{"family":"Liu","given":"Jing-Yu"},{"family":"Fujimori","given":"Shinichiro"},{"family":"Takahashi","given":"Kiyoshi"},{"family":"Hasegawa","given":"Tomoko"},{"family":"Wu","given":"Wenchao"},{"family":"Takakura","given":"Jun’ya"},{"family":"Masui","given":"Toshihiko"}],"issued":{"date-parts":[["2019",12,1]]},"citation-key":"liu2019"}},{"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id":1669,"uris":["http://zotero.org/users/9378747/items/H7ZPSVY3"],"itemData":{"id":1669,"type":"article-journal","container-title":"Nature","DOI":"https://doi.org/10.1038/534320a","language":"en","page":"320-322","source":"Zotero","title":"Policy: Map the interactions between Sustainable Development Goals","volume":"534","author":[{"family":"Nilsson","given":"Måns"},{"family":"Griggs","given":"Dave"},{"family":"Visbeck","given":"Martin"}],"issued":{"date-parts":[["2016"]]},"citation-key":"nilsson2016"}},{"id":1820,"uris":["http://zotero.org/users/9378747/items/3PVWTR26"],"itemData":{"id":1820,"type":"article-journal","abstract":"Abstract\n            Climate change threatens to undermine efforts to eradicate extreme poverty. However, climate policies could impose a financial burden on the global poor through increased energy and food prices. Here, we project poverty rates until 2050 and assess how they are influenced by mitigation policies consistent with the 1.5 °C target. A continuation of historical trends will leave 350 million people globally in extreme poverty by 2030. Without progressive redistribution, climate policies would push an additional 50 million people into poverty. However, redistributing the national carbon pricing revenues domestically as an equal-per-capita climate dividend compensates this policy side effect, even leading to a small net reduction of the global poverty headcount (−6 million). An additional international climate finance scheme enables a substantial poverty reduction globally and also in Sub-Saharan Africa. Combining national redistribution with international climate finance thus provides an important entry point to climate policy in developing countries.","container-title":"Nature Communications","DOI":"10.1038/s41467-021-22315-9","ISSN":"2041-1723","issue":"1","journalAbbreviation":"Nat Commun","language":"en","page":"2342","source":"DOI.org (Crossref)","title":"Combining ambitious climate policies with efforts to eradicate poverty","volume":"12","author":[{"family":"Soergel","given":"Bjoern"},{"family":"Kriegler","given":"Elmar"},{"family":"Bodirsky","given":"Benjamin Leon"},{"family":"Bauer","given":"Nico"},{"family":"Leimbach","given":"Marian"},{"family":"Popp","given":"Alexander"}],"issued":{"date-parts":[["2021",12]]},"citation-key":"soergel2021"}}],"schema":"https://github.com/citation-style-language/schema/raw/master/csl-citation.json"} </w:instrText>
      </w:r>
      <w:r w:rsidR="00852CD0"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(Cohen et al., 2021; Liu et al., 2019; Markkanen &amp; Anger-Kraavi, 2019; M. Nilsson et al., 2016; Soergel et al., 2021)</w:t>
      </w:r>
      <w:r w:rsidR="00852CD0" w:rsidRPr="000E020A">
        <w:rPr>
          <w:rFonts w:ascii="Times New Roman" w:hAnsi="Times New Roman" w:cs="Times New Roman"/>
          <w:iCs/>
          <w:sz w:val="24"/>
          <w:szCs w:val="24"/>
          <w:lang w:val="en-GB"/>
        </w:rPr>
        <w:fldChar w:fldCharType="end"/>
      </w:r>
      <w:r w:rsidRPr="000E020A">
        <w:rPr>
          <w:rFonts w:ascii="Times New Roman" w:hAnsi="Times New Roman" w:cs="Times New Roman"/>
          <w:sz w:val="24"/>
          <w:szCs w:val="24"/>
          <w:lang w:val="en-GB"/>
        </w:rPr>
        <w:t>,</w:t>
      </w:r>
      <w:r w:rsidRPr="009D31E8">
        <w:rPr>
          <w:rStyle w:val="Funotenzeichen"/>
        </w:rPr>
        <w:footnoteReference w:id="2"/>
      </w:r>
      <w:r w:rsidRPr="000E020A">
        <w:rPr>
          <w:rFonts w:ascii="Times New Roman" w:hAnsi="Times New Roman" w:cs="Times New Roman"/>
          <w:sz w:val="24"/>
          <w:szCs w:val="24"/>
          <w:lang w:val="en-GB"/>
        </w:rPr>
        <w:t xml:space="preserve"> the likelihood that people will experience conflicts between </w:t>
      </w:r>
      <w:r w:rsidR="00E73072" w:rsidRPr="000E020A">
        <w:rPr>
          <w:rFonts w:ascii="Times New Roman" w:hAnsi="Times New Roman" w:cs="Times New Roman"/>
          <w:sz w:val="24"/>
          <w:szCs w:val="24"/>
          <w:lang w:val="en-GB"/>
        </w:rPr>
        <w:t xml:space="preserve">climate </w:t>
      </w:r>
      <w:r w:rsidRPr="000E020A">
        <w:rPr>
          <w:rFonts w:ascii="Times New Roman" w:hAnsi="Times New Roman" w:cs="Times New Roman"/>
          <w:sz w:val="24"/>
          <w:szCs w:val="24"/>
          <w:lang w:val="en-GB"/>
        </w:rPr>
        <w:t xml:space="preserve">goals and </w:t>
      </w:r>
      <w:r w:rsidR="00E73072" w:rsidRPr="000E020A">
        <w:rPr>
          <w:rFonts w:ascii="Times New Roman" w:hAnsi="Times New Roman" w:cs="Times New Roman"/>
          <w:sz w:val="24"/>
          <w:szCs w:val="24"/>
          <w:lang w:val="en-GB"/>
        </w:rPr>
        <w:t xml:space="preserve">unintended implications </w:t>
      </w:r>
      <w:r w:rsidRPr="000E020A">
        <w:rPr>
          <w:rFonts w:ascii="Times New Roman" w:hAnsi="Times New Roman" w:cs="Times New Roman"/>
          <w:sz w:val="24"/>
          <w:szCs w:val="24"/>
          <w:lang w:val="en-GB"/>
        </w:rPr>
        <w:t>is comparatively high.</w:t>
      </w:r>
      <w:r w:rsidR="00852CD0" w:rsidRPr="000E020A">
        <w:rPr>
          <w:rFonts w:ascii="Times New Roman" w:hAnsi="Times New Roman" w:cs="Times New Roman"/>
          <w:sz w:val="24"/>
          <w:szCs w:val="24"/>
          <w:lang w:val="en-GB"/>
        </w:rPr>
        <w:t xml:space="preserve"> </w:t>
      </w:r>
      <w:r w:rsidR="00D059DC" w:rsidRPr="000E020A">
        <w:rPr>
          <w:rFonts w:ascii="Times New Roman" w:hAnsi="Times New Roman" w:cs="Times New Roman"/>
          <w:sz w:val="24"/>
          <w:szCs w:val="24"/>
          <w:lang w:val="en-GB"/>
        </w:rPr>
        <w:t>M</w:t>
      </w:r>
      <w:r w:rsidR="00C062D4" w:rsidRPr="000E020A">
        <w:rPr>
          <w:rFonts w:ascii="Times New Roman" w:hAnsi="Times New Roman" w:cs="Times New Roman"/>
          <w:sz w:val="24"/>
          <w:szCs w:val="24"/>
          <w:lang w:val="en-GB"/>
        </w:rPr>
        <w:t>any policy domains</w:t>
      </w:r>
      <w:r w:rsidR="00034CC6" w:rsidRPr="000E020A">
        <w:rPr>
          <w:rFonts w:ascii="Times New Roman" w:hAnsi="Times New Roman" w:cs="Times New Roman"/>
          <w:sz w:val="24"/>
          <w:szCs w:val="24"/>
          <w:lang w:val="en-GB"/>
        </w:rPr>
        <w:t>, like agriculture and environment,</w:t>
      </w:r>
      <w:r w:rsidR="00E73072" w:rsidRPr="000E020A">
        <w:rPr>
          <w:rFonts w:ascii="Times New Roman" w:hAnsi="Times New Roman" w:cs="Times New Roman"/>
          <w:sz w:val="24"/>
          <w:szCs w:val="24"/>
          <w:lang w:val="en-GB"/>
        </w:rPr>
        <w:t xml:space="preserve"> can</w:t>
      </w:r>
      <w:r w:rsidR="00C062D4" w:rsidRPr="000E020A">
        <w:rPr>
          <w:rFonts w:ascii="Times New Roman" w:hAnsi="Times New Roman" w:cs="Times New Roman"/>
          <w:sz w:val="24"/>
          <w:szCs w:val="24"/>
          <w:lang w:val="en-GB"/>
        </w:rPr>
        <w:t xml:space="preserve"> co-benefit from climate policy</w:t>
      </w:r>
      <w:r w:rsidR="00D059DC" w:rsidRPr="000E020A">
        <w:rPr>
          <w:rFonts w:ascii="Times New Roman" w:hAnsi="Times New Roman" w:cs="Times New Roman"/>
          <w:sz w:val="24"/>
          <w:szCs w:val="24"/>
          <w:lang w:val="en-GB"/>
        </w:rPr>
        <w:t>.</w:t>
      </w:r>
      <w:r w:rsidR="00C062D4" w:rsidRPr="000E020A">
        <w:rPr>
          <w:rFonts w:ascii="Times New Roman" w:hAnsi="Times New Roman" w:cs="Times New Roman"/>
          <w:sz w:val="24"/>
          <w:szCs w:val="24"/>
          <w:lang w:val="en-GB"/>
        </w:rPr>
        <w:t xml:space="preserve"> </w:t>
      </w:r>
      <w:r w:rsidR="00D059DC" w:rsidRPr="000E020A">
        <w:rPr>
          <w:rFonts w:ascii="Times New Roman" w:hAnsi="Times New Roman" w:cs="Times New Roman"/>
          <w:sz w:val="24"/>
          <w:szCs w:val="24"/>
          <w:lang w:val="en-GB"/>
        </w:rPr>
        <w:t xml:space="preserve">However, </w:t>
      </w:r>
      <w:r w:rsidR="00C062D4" w:rsidRPr="000E020A">
        <w:rPr>
          <w:rFonts w:ascii="Times New Roman" w:hAnsi="Times New Roman" w:cs="Times New Roman"/>
          <w:sz w:val="24"/>
          <w:szCs w:val="24"/>
          <w:lang w:val="en-GB"/>
        </w:rPr>
        <w:t>other policy goals such as redistributio</w:t>
      </w:r>
      <w:r w:rsidR="00006F45" w:rsidRPr="000E020A">
        <w:rPr>
          <w:rFonts w:ascii="Times New Roman" w:hAnsi="Times New Roman" w:cs="Times New Roman"/>
          <w:sz w:val="24"/>
          <w:szCs w:val="24"/>
          <w:lang w:val="en-GB"/>
        </w:rPr>
        <w:t>n</w:t>
      </w:r>
      <w:r w:rsidR="00C062D4" w:rsidRPr="000E020A">
        <w:rPr>
          <w:rFonts w:ascii="Times New Roman" w:hAnsi="Times New Roman" w:cs="Times New Roman"/>
          <w:sz w:val="24"/>
          <w:szCs w:val="24"/>
          <w:lang w:val="en-GB"/>
        </w:rPr>
        <w:t xml:space="preserve"> are not generally compatible</w:t>
      </w:r>
      <w:r w:rsidR="00D059DC" w:rsidRPr="000E020A">
        <w:rPr>
          <w:rFonts w:ascii="Times New Roman" w:hAnsi="Times New Roman" w:cs="Times New Roman"/>
          <w:sz w:val="24"/>
          <w:szCs w:val="24"/>
          <w:lang w:val="en-GB"/>
        </w:rPr>
        <w:t>, m</w:t>
      </w:r>
      <w:r w:rsidR="00C062D4" w:rsidRPr="000E020A">
        <w:rPr>
          <w:rFonts w:ascii="Times New Roman" w:hAnsi="Times New Roman" w:cs="Times New Roman"/>
          <w:sz w:val="24"/>
          <w:szCs w:val="24"/>
          <w:lang w:val="en-GB"/>
        </w:rPr>
        <w:t xml:space="preserve">ainly </w:t>
      </w:r>
      <w:r w:rsidR="00034CC6" w:rsidRPr="000E020A">
        <w:rPr>
          <w:rFonts w:ascii="Times New Roman" w:hAnsi="Times New Roman" w:cs="Times New Roman"/>
          <w:sz w:val="24"/>
          <w:szCs w:val="24"/>
          <w:lang w:val="en-GB"/>
        </w:rPr>
        <w:t xml:space="preserve">because </w:t>
      </w:r>
      <w:r w:rsidR="00C062D4" w:rsidRPr="000E020A">
        <w:rPr>
          <w:rFonts w:ascii="Times New Roman" w:hAnsi="Times New Roman" w:cs="Times New Roman"/>
          <w:sz w:val="24"/>
          <w:szCs w:val="24"/>
          <w:lang w:val="en-GB"/>
        </w:rPr>
        <w:t>budgets</w:t>
      </w:r>
      <w:r w:rsidR="00034CC6" w:rsidRPr="000E020A">
        <w:rPr>
          <w:rFonts w:ascii="Times New Roman" w:hAnsi="Times New Roman" w:cs="Times New Roman"/>
          <w:sz w:val="24"/>
          <w:szCs w:val="24"/>
          <w:lang w:val="en-GB"/>
        </w:rPr>
        <w:t xml:space="preserve"> are limited</w:t>
      </w:r>
      <w:r w:rsidR="00C900FA" w:rsidRPr="000E020A">
        <w:rPr>
          <w:rFonts w:ascii="Times New Roman" w:hAnsi="Times New Roman" w:cs="Times New Roman"/>
          <w:sz w:val="24"/>
          <w:szCs w:val="24"/>
          <w:lang w:val="en-GB"/>
        </w:rPr>
        <w:t>,</w:t>
      </w:r>
      <w:r w:rsidR="00C062D4" w:rsidRPr="000E020A">
        <w:rPr>
          <w:rFonts w:ascii="Times New Roman" w:hAnsi="Times New Roman" w:cs="Times New Roman"/>
          <w:sz w:val="24"/>
          <w:szCs w:val="24"/>
          <w:lang w:val="en-GB"/>
        </w:rPr>
        <w:t xml:space="preserve"> and benefits and costs are unequally distributed </w:t>
      </w:r>
      <w:r w:rsidR="00C062D4"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{"citationID":"lXcQD8rB","properties":{"formattedCitation":"(Armingeon &amp; B\\uc0\\u252{}rgisser, 2021; Markkanen &amp; Anger-Kraavi, 2019; Soergel et al., 2021)","plainCitation":"(Armingeon &amp; Bürgisser, 2021; Markkanen &amp; Anger-Kraavi, 2019; Soergel et al., 2021)","noteIndex":0},"citationItems":[{"id":1540,"uris":["http://zotero.org/users/9378747/items/BAT3MXUY"],"itemData":{"id":1540,"type":"article-journal","abstract":"Reducing economic inequality and combatting climate change are two strongly supported policy goals, but they will require signiﬁcant public investments. In times of limited ﬁscal resources, governments struggle to raise additional revenues needed to ﬁnance both, making trade-oﬀs between generally supported policy goals likely. But how do citizens decide if they have to choose between goals they support in principle, such as spending on eﬀorts to reduce inequality and channeling resources toward initiatives to protect the environment? We discuss three major factors that help explain this choice – information, self-interest, and ideological orientation. Our experimental study shows that information is not a signiﬁcant determinant of such choices, and that ideology is only important as long as there are no conﬂicting goals. Once citizens have to decide between redistribution and environmental protection, myopic self-interest trumps all other theoretically relevant variables mentioned in the literature.","container-title":"Journal of European Public Policy","DOI":"10.1080/13501763.2020.1749715","ISSN":"1350-1763, 1466-4429","issue":"4","journalAbbreviation":"Journal of European Public Policy","language":"en","page":"489-509","source":"DOI.org (Crossref)","title":"Trade-offs between redistribution and environmental protection: the role of information, ideology, and self-interest","title-short":"Trade-offs between redistribution and environmental protection","volume":"28","author":[{"family":"Armingeon","given":"Klaus"},{"family":"Bürgisser","given":"Reto"}],"issued":{"date-parts":[["2021",4,3]]},"citation-key":"armingeon2021"}},{"id":1537,"uris":["http://zotero.org/users/9378747/items/MNM77WXY"],"itemData":{"id":1537,"type":"article-journal","abstract":"The Paris Agreement and the Sustainable Development Goals (SDGs) set ambitious targets for environmental, economic and social progress. Climate change mitigation policies play a central role in this process. To maximize the beneﬁts and minimize the negative eﬀects of climate change mitigation policies, policymakers need to be aware of the indirect and often complex social and inequality impacts that these policies may have and the pathways through which these impacts emerge. Better understanding of the distributional and inequality impacts is important to avoid negative social and distributional outcomes as countries ratchet up their climate policy ambition in the post-Paris context. This paper synthesizes evidence from the existing literature on social co-impacts of climate change mitigation policy and their implications for inequality. The analysis shows that most policies are linked to both co-beneﬁts and adverse side-eﬀects, and can compound or lessen inequalities depending on contextual factors, policy design and policy implementation. The risk of negative outcomes is greater in contexts characterized by high levels of poverty, corruption and economic and social inequalities, and where limited action is taken to identify and mitigate potentially adverse side-eﬀects.","container-title":"Climate Policy","DOI":"10.1080/14693062.2019.1596873","ISSN":"1469-3062, 1752-7457","issue":"7","journalAbbreviation":"Climate Policy","language":"en","page":"827-844","source":"DOI.org (Crossref)","title":"Social impacts of climate change mitigation policies and their implications for inequality","volume":"19","author":[{"family":"Markkanen","given":"Sanna"},{"family":"Anger-Kraavi","given":"Annela"}],"issued":{"date-parts":[["2019",8,9]]},"citation-key":"markkanen2019"}},{"id":1820,"uris":["http://zotero.org/users/9378747/items/3PVWTR26"],"itemData":{"id":1820,"type":"article-journal","abstract":"Abstract\n            Climate change threatens to undermine efforts to eradicate extreme poverty. However, climate policies could impose a financial burden on the global poor through increased energy and food prices. Here, we project poverty rates until 2050 and assess how they are influenced by mitigation policies consistent with the 1.5 °C target. A continuation of historical trends will leave 350 million people globally in extreme poverty by 2030. Without progressive redistribution, climate policies would push an additional 50 million people into poverty. However, redistributing the national carbon pricing revenues domestically as an equal-per-capita climate dividend compensates this policy side effect, even leading to a small net reduction of the global poverty headcount (−6 million). An additional international climate finance scheme enables a substantial poverty reduction globally and also in Sub-Saharan Africa. Combining national redistribution with international climate finance thus provides an important entry point to climate policy in developing countries.","container-title":"Nature Communications","DOI":"10.1038/s41467-021-22315-9","ISSN":"2041-1723","issue":"1","journalAbbreviation":"Nat Commun","language":"en","page":"2342","source":"DOI.org (Crossref)","title":"Combining ambitious climate policies with efforts to eradicate poverty","volume":"12","author":[{"family":"Soergel","given":"Bjoern"},{"family":"Kriegler","given":"Elmar"},{"family":"Bodirsky","given":"Benjamin Leon"},{"family":"Bauer","given":"Nico"},{"family":"Leimbach","given":"Marian"},{"family":"Popp","given":"Alexander"}],"issued":{"date-parts":[["2021",12]]},"citation-key":"soergel2021"}}],"schema":"https://github.com/citation-style-language/schema/raw/master/csl-citation.json"} </w:instrText>
      </w:r>
      <w:r w:rsidR="00C062D4"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szCs w:val="24"/>
          <w:lang w:val="en-GB"/>
        </w:rPr>
        <w:t>(Armingeon &amp; Bürgisser, 2021; Markkanen &amp; Anger-Kraavi, 2019; Soergel et al., 2021)</w:t>
      </w:r>
      <w:r w:rsidR="00C062D4" w:rsidRPr="000E020A">
        <w:rPr>
          <w:rFonts w:ascii="Times New Roman" w:hAnsi="Times New Roman" w:cs="Times New Roman"/>
          <w:sz w:val="24"/>
          <w:szCs w:val="24"/>
          <w:lang w:val="en-GB"/>
        </w:rPr>
        <w:fldChar w:fldCharType="end"/>
      </w:r>
      <w:r w:rsidR="00C062D4" w:rsidRPr="000E020A">
        <w:rPr>
          <w:rFonts w:ascii="Times New Roman" w:hAnsi="Times New Roman" w:cs="Times New Roman"/>
          <w:sz w:val="24"/>
          <w:szCs w:val="24"/>
          <w:lang w:val="en-GB"/>
        </w:rPr>
        <w:t>.</w:t>
      </w:r>
      <w:r w:rsidR="002B697F" w:rsidRPr="009D31E8">
        <w:rPr>
          <w:rStyle w:val="Funotenzeichen"/>
        </w:rPr>
        <w:footnoteReference w:id="3"/>
      </w:r>
      <w:r w:rsidR="00C062D4" w:rsidRPr="000E020A">
        <w:rPr>
          <w:rFonts w:ascii="Times New Roman" w:hAnsi="Times New Roman" w:cs="Times New Roman"/>
          <w:sz w:val="24"/>
          <w:szCs w:val="24"/>
          <w:lang w:val="en-GB"/>
        </w:rPr>
        <w:t xml:space="preserve"> </w:t>
      </w:r>
      <w:r w:rsidR="00E73072" w:rsidRPr="000E020A">
        <w:rPr>
          <w:rFonts w:ascii="Times New Roman" w:hAnsi="Times New Roman" w:cs="Times New Roman"/>
          <w:sz w:val="24"/>
          <w:szCs w:val="24"/>
          <w:lang w:val="en-GB"/>
        </w:rPr>
        <w:t>Moreover, s</w:t>
      </w:r>
      <w:r w:rsidR="00EB39FC" w:rsidRPr="000E020A">
        <w:rPr>
          <w:rFonts w:ascii="Times New Roman" w:hAnsi="Times New Roman" w:cs="Times New Roman"/>
          <w:iCs/>
          <w:sz w:val="24"/>
          <w:szCs w:val="24"/>
          <w:lang w:val="en-GB"/>
        </w:rPr>
        <w:t xml:space="preserve">ocial </w:t>
      </w:r>
      <w:r w:rsidR="00A97D79" w:rsidRPr="000E020A">
        <w:rPr>
          <w:rFonts w:ascii="Times New Roman" w:hAnsi="Times New Roman" w:cs="Times New Roman"/>
          <w:iCs/>
          <w:sz w:val="24"/>
          <w:szCs w:val="24"/>
          <w:lang w:val="en-GB"/>
        </w:rPr>
        <w:t>equity</w:t>
      </w:r>
      <w:r w:rsidR="00572AED" w:rsidRPr="000E020A">
        <w:rPr>
          <w:rFonts w:ascii="Times New Roman" w:hAnsi="Times New Roman" w:cs="Times New Roman"/>
          <w:sz w:val="24"/>
          <w:szCs w:val="24"/>
          <w:lang w:val="en-GB"/>
        </w:rPr>
        <w:t xml:space="preserve"> preferences and </w:t>
      </w:r>
      <w:r w:rsidR="00B5630E" w:rsidRPr="000E020A">
        <w:rPr>
          <w:rFonts w:ascii="Times New Roman" w:hAnsi="Times New Roman" w:cs="Times New Roman"/>
          <w:sz w:val="24"/>
          <w:szCs w:val="24"/>
          <w:lang w:val="en-GB"/>
        </w:rPr>
        <w:t xml:space="preserve">the </w:t>
      </w:r>
      <w:r w:rsidR="00572AED" w:rsidRPr="000E020A">
        <w:rPr>
          <w:rFonts w:ascii="Times New Roman" w:hAnsi="Times New Roman" w:cs="Times New Roman"/>
          <w:sz w:val="24"/>
          <w:szCs w:val="24"/>
          <w:lang w:val="en-GB"/>
        </w:rPr>
        <w:t>perceived fairness of climate polic</w:t>
      </w:r>
      <w:r w:rsidR="00257AEB" w:rsidRPr="000E020A">
        <w:rPr>
          <w:rFonts w:ascii="Times New Roman" w:hAnsi="Times New Roman" w:cs="Times New Roman"/>
          <w:sz w:val="24"/>
          <w:szCs w:val="24"/>
          <w:lang w:val="en-GB"/>
        </w:rPr>
        <w:t>ies</w:t>
      </w:r>
      <w:r w:rsidR="00572AED" w:rsidRPr="000E020A">
        <w:rPr>
          <w:rFonts w:ascii="Times New Roman" w:hAnsi="Times New Roman" w:cs="Times New Roman"/>
          <w:sz w:val="24"/>
          <w:szCs w:val="24"/>
          <w:lang w:val="en-GB"/>
        </w:rPr>
        <w:t xml:space="preserve"> ha</w:t>
      </w:r>
      <w:r w:rsidR="00A97D79" w:rsidRPr="000E020A">
        <w:rPr>
          <w:rFonts w:ascii="Times New Roman" w:hAnsi="Times New Roman" w:cs="Times New Roman"/>
          <w:sz w:val="24"/>
          <w:szCs w:val="24"/>
          <w:lang w:val="en-GB"/>
        </w:rPr>
        <w:t>ve</w:t>
      </w:r>
      <w:r w:rsidR="00572AED" w:rsidRPr="000E020A">
        <w:rPr>
          <w:rFonts w:ascii="Times New Roman" w:hAnsi="Times New Roman" w:cs="Times New Roman"/>
          <w:sz w:val="24"/>
          <w:szCs w:val="24"/>
          <w:lang w:val="en-GB"/>
        </w:rPr>
        <w:t xml:space="preserve"> been highlighted</w:t>
      </w:r>
      <w:r w:rsidR="00B5630E" w:rsidRPr="000E020A">
        <w:rPr>
          <w:rFonts w:ascii="Times New Roman" w:hAnsi="Times New Roman" w:cs="Times New Roman"/>
          <w:sz w:val="24"/>
          <w:szCs w:val="24"/>
          <w:lang w:val="en-GB"/>
        </w:rPr>
        <w:t xml:space="preserve"> </w:t>
      </w:r>
      <w:r w:rsidR="00A97D79" w:rsidRPr="000E020A">
        <w:rPr>
          <w:rFonts w:ascii="Times New Roman" w:hAnsi="Times New Roman" w:cs="Times New Roman"/>
          <w:sz w:val="24"/>
          <w:szCs w:val="24"/>
          <w:lang w:val="en-GB"/>
        </w:rPr>
        <w:t>as predictors of</w:t>
      </w:r>
      <w:r w:rsidR="00572AED" w:rsidRPr="000E020A">
        <w:rPr>
          <w:rFonts w:ascii="Times New Roman" w:hAnsi="Times New Roman" w:cs="Times New Roman"/>
          <w:sz w:val="24"/>
          <w:szCs w:val="24"/>
          <w:lang w:val="en-GB"/>
        </w:rPr>
        <w:t xml:space="preserve"> </w:t>
      </w:r>
      <w:r w:rsidR="00EB39FC" w:rsidRPr="000E020A">
        <w:rPr>
          <w:rFonts w:ascii="Times New Roman" w:hAnsi="Times New Roman" w:cs="Times New Roman"/>
          <w:sz w:val="24"/>
          <w:szCs w:val="24"/>
          <w:lang w:val="en-GB"/>
        </w:rPr>
        <w:t xml:space="preserve">public </w:t>
      </w:r>
      <w:r w:rsidR="00B5630E" w:rsidRPr="000E020A">
        <w:rPr>
          <w:rFonts w:ascii="Times New Roman" w:hAnsi="Times New Roman" w:cs="Times New Roman"/>
          <w:sz w:val="24"/>
          <w:szCs w:val="24"/>
          <w:lang w:val="en-GB"/>
        </w:rPr>
        <w:t xml:space="preserve">climate </w:t>
      </w:r>
      <w:r w:rsidR="00572AED" w:rsidRPr="000E020A">
        <w:rPr>
          <w:rFonts w:ascii="Times New Roman" w:hAnsi="Times New Roman" w:cs="Times New Roman"/>
          <w:sz w:val="24"/>
          <w:szCs w:val="24"/>
          <w:lang w:val="en-GB"/>
        </w:rPr>
        <w:t xml:space="preserve">policy support </w:t>
      </w:r>
      <w:r w:rsidR="00572AED"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{"citationID":"50Fiw0fm","properties":{"formattedCitation":"(Jagers et al., 2019; Klinsky et al., 2012; Svenningsen, 2019)","plainCitation":"(Jagers et al., 2019; Klinsky et al., 2012; Svenningsen, 2019)","noteIndex":0},"citationItems":[{"id":2792,"uris":["http://zotero.org/users/9378747/items/ABVTCXTG"],"itemData":{"id":2792,"type":"article-journal","abstract":"This study aims at better understanding how, and to what extent, perceptions of a policy instrument’s distributional effects impact on policy support, focusing on the case of CO2 taxes on petrol in Sweden. Through a large-scale (N = 5000) randomized survey experiment with a 2 × 3 factorial design, the extent to which perceptions of fairness determine attitudes to a suggested increase of the Swedish CO2 tax is explored. Furthermore, the study considers whether these effects change with the level of the suggested tax increase, as well as whether negative sentiments can be alleviated by combining it with a compensatory measure in the shape of a simultaneous income tax cut financed by the revenues from the tax increase. The results show that a higher tax increase is both viewed as more unfair and enjoys weaker support. Furthermore, compensatory measures can be a powerful policy design tool to increase perceptions of the policy as fair, but the effect of compensation on policy support is conditioned by the individual’s left–right ideological position. Whereas people self-identifying to the right react favourably to compensatory measures, people self-identifying to the left become less supportive of a tax increase when combined with a simultaneous cut in income taxes.","container-title":"Climate Policy","DOI":"10.1080/14693062.2018.1470963","ISSN":"1469-3062, 1752-7457","issue":"2","journalAbbreviation":"Climate Policy","language":"en","page":"147-160","source":"DOI.org (Crossref)","title":"The impact of compensatory measures on public support for carbon taxation: an experimental study in Sweden","title-short":"The impact of compensatory measures on public support for carbon taxation","volume":"19","author":[{"family":"Jagers","given":"Sverker C."},{"family":"Martinsson","given":"Johan"},{"family":"Matti","given":"Simon"}],"issued":{"date-parts":[["2019",2,7]]},"citation-key":"jagers2019"}},{"id":1584,"uris":["http://zotero.org/users/9378747/items/56HGJAX5"],"itemData":{"id":1584,"type":"article-journal","container-title":"Global Environmental Change","DOI":"10.1016/j.gloenvcha.2012.05.008","ISSN":"09593780","issue":"4","journalAbbreviation":"Global Environmental Change","language":"en","page":"862-876","source":"DOI.org (Crossref)","title":"Comparing public rationales for justice trade-offs in mitigation and adaptation climate policy dilemmas","volume":"22","author":[{"family":"Klinsky","given":"Sonja"},{"family":"Dowlatabadi","given":"Hadi"},{"family":"McDaniels","given":"Timothy"}],"issued":{"date-parts":[["2012",10]]},"citation-key":"klinsky2012"}},{"id":2931,"uris":["http://zotero.org/users/9378747/items/F26W37TH"],"itemData":{"id":2931,"type":"article-journal","abstract":"This study examines whether people exhibit social preferences for the distributive outcomes of climate policy when making actual donations towards such policies. In an online choice experiment, using a real donation mechanism, a sample of 95 members of the Danish public are provided 27 € and asked to make 16 donation choices among different climate policy options. The climate policies are described in terms of two main outcome variables: future effects on income in 2100 and present-time provision of co-benefits from climate policy. Both outcomes are described for three specific regions of the world, Western Europe, Southeast Asia and Sub-Saharan Africa. For each participant, one policy choice is drawn at random to be realized. The total amount donated by participants is used to purchase and withdraw CO2 quotas and credits in the European Emission Trading Scheme and as donations to the UN Adaptation Fund. The results indicate that distributional outcomes matter for people when they donate to climate policy and that elements of both inequity aversion and general altruism influence the choice of climate policy. The findings contribute towards an empirical foundation for the use of equity weights in determining the social cost of carbon, with the implication that the price on greenhouse gas emissions should be higher due to the concern for distributional impacts.","container-title":"Climatic Change","DOI":"10.1007/s10584-019-02546-y","ISSN":"0165-0009, 1573-1480","issue":"2","journalAbbreviation":"Climatic Change","language":"en","page":"319-336","source":"DOI.org (Crossref)","title":"Social preferences for distributive outcomes of climate policy","volume":"157","author":[{"family":"Svenningsen","given":"Lea S."}],"issued":{"date-parts":[["2019",11]]},"citation-key":"svenningsen2019"}}],"schema":"https://github.com/citation-style-language/schema/raw/master/csl-citation.json"} </w:instrText>
      </w:r>
      <w:r w:rsidR="00572AED"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(Jagers et al., 2019; Klinsky et al., 2012; Svenningsen, 2019)</w:t>
      </w:r>
      <w:r w:rsidR="00572AED" w:rsidRPr="000E020A">
        <w:rPr>
          <w:rFonts w:ascii="Times New Roman" w:hAnsi="Times New Roman" w:cs="Times New Roman"/>
          <w:sz w:val="24"/>
          <w:szCs w:val="24"/>
          <w:lang w:val="en-GB"/>
        </w:rPr>
        <w:fldChar w:fldCharType="end"/>
      </w:r>
      <w:r w:rsidR="00572AED" w:rsidRPr="000E020A">
        <w:rPr>
          <w:rFonts w:ascii="Times New Roman" w:hAnsi="Times New Roman" w:cs="Times New Roman"/>
          <w:sz w:val="24"/>
          <w:szCs w:val="24"/>
          <w:lang w:val="en-GB"/>
        </w:rPr>
        <w:t xml:space="preserve">. </w:t>
      </w:r>
      <w:r w:rsidR="00D67C2C" w:rsidRPr="000E020A">
        <w:rPr>
          <w:rFonts w:ascii="Times New Roman" w:hAnsi="Times New Roman" w:cs="Times New Roman"/>
          <w:sz w:val="24"/>
          <w:szCs w:val="24"/>
          <w:lang w:val="en-GB"/>
        </w:rPr>
        <w:t>Given their shared value base</w:t>
      </w:r>
      <w:r w:rsidR="002B59A6" w:rsidRPr="000E020A">
        <w:rPr>
          <w:rFonts w:ascii="Times New Roman" w:hAnsi="Times New Roman" w:cs="Times New Roman"/>
          <w:sz w:val="24"/>
          <w:szCs w:val="24"/>
          <w:lang w:val="en-GB"/>
        </w:rPr>
        <w:t xml:space="preserve"> </w:t>
      </w:r>
      <w:r w:rsidR="002B59A6"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{"citationID":"tdpzVs8O","properties":{"formattedCitation":"(Spies-Butcher &amp; Stebbing, 2016)","plainCitation":"(Spies-Butcher &amp; Stebbing, 2016)","noteIndex":0},"citationItems":[{"id":4581,"uris":["http://zotero.org/users/9378747/items/DNB22PEP"],"itemData":{"id":4581,"type":"article-journal","abstract":"Despite growing evidence of significant impacts from human-induced climate change, policy responses have been slow. Understanding this policy inertia has led to competing explanations, which either point to the need to build a consensual politics separated from economic partisanship, or which encourage solidarities between environmental and social movements and issues. This article analyses a recent successful mobilisation, leading to the passage of the Clean Energy Act in Australia, to explore the relationship between attitudes to environmental and social protection, particularly among the core constituency in favour of stronger climate action. Using social survey data from the Australian Election Study, the article finds evidence of independent associations between prioritising environmental concerns and support for welfare state expansion, and a realignment of materialist and post-materialist values. This we argue is consistent with Polanyian analysis that posits a link between social and environmental causes based on resistance to commodification.","container-title":"Journal of Sociology","DOI":"10.1177/1440783315584209","ISSN":"1440-7833, 1741-2978","issue":"4","journalAbbreviation":"Journal of Sociology","language":"en","page":"741-758","source":"DOI.org (Crossref)","title":"Climate change and the welfare state? Exploring Australian attitudes to climate and social policy","title-short":"Climate change and the welfare state?","volume":"52","author":[{"family":"Spies-Butcher","given":"Ben"},{"family":"Stebbing","given":"Adam"}],"issued":{"date-parts":[["2016",12]]},"citation-key":"spies-butcher2016"}}],"schema":"https://github.com/citation-style-language/schema/raw/master/csl-citation.json"} </w:instrText>
      </w:r>
      <w:r w:rsidR="002B59A6"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(Spies-Butcher &amp; Stebbing, 2016)</w:t>
      </w:r>
      <w:r w:rsidR="002B59A6" w:rsidRPr="000E020A">
        <w:rPr>
          <w:rFonts w:ascii="Times New Roman" w:hAnsi="Times New Roman" w:cs="Times New Roman"/>
          <w:sz w:val="24"/>
          <w:szCs w:val="24"/>
          <w:lang w:val="en-GB"/>
        </w:rPr>
        <w:fldChar w:fldCharType="end"/>
      </w:r>
      <w:r w:rsidR="00D67C2C" w:rsidRPr="000E020A">
        <w:rPr>
          <w:rFonts w:ascii="Times New Roman" w:hAnsi="Times New Roman" w:cs="Times New Roman"/>
          <w:sz w:val="24"/>
          <w:szCs w:val="24"/>
          <w:lang w:val="en-GB"/>
        </w:rPr>
        <w:t xml:space="preserve">, support for climate protection and preferences for government assistance can be expected to coincide for many people. </w:t>
      </w:r>
      <w:r w:rsidR="00A97D79" w:rsidRPr="000E020A">
        <w:rPr>
          <w:rFonts w:ascii="Times New Roman" w:hAnsi="Times New Roman" w:cs="Times New Roman"/>
          <w:sz w:val="24"/>
          <w:szCs w:val="24"/>
          <w:lang w:val="en-GB"/>
        </w:rPr>
        <w:t>This suggests</w:t>
      </w:r>
      <w:r w:rsidR="00572AED" w:rsidRPr="000E020A">
        <w:rPr>
          <w:rFonts w:ascii="Times New Roman" w:hAnsi="Times New Roman" w:cs="Times New Roman"/>
          <w:sz w:val="24"/>
          <w:szCs w:val="24"/>
          <w:lang w:val="en-GB"/>
        </w:rPr>
        <w:t xml:space="preserve"> </w:t>
      </w:r>
      <w:r w:rsidR="00831E43" w:rsidRPr="000E020A">
        <w:rPr>
          <w:rFonts w:ascii="Times New Roman" w:hAnsi="Times New Roman" w:cs="Times New Roman"/>
          <w:sz w:val="24"/>
          <w:szCs w:val="24"/>
          <w:lang w:val="en-GB"/>
        </w:rPr>
        <w:t xml:space="preserve">that </w:t>
      </w:r>
      <w:r w:rsidR="00A97D79" w:rsidRPr="000E020A">
        <w:rPr>
          <w:rFonts w:ascii="Times New Roman" w:hAnsi="Times New Roman" w:cs="Times New Roman"/>
          <w:sz w:val="24"/>
          <w:szCs w:val="24"/>
          <w:lang w:val="en-GB"/>
        </w:rPr>
        <w:t>people</w:t>
      </w:r>
      <w:r w:rsidR="00572AED" w:rsidRPr="000E020A">
        <w:rPr>
          <w:rFonts w:ascii="Times New Roman" w:hAnsi="Times New Roman" w:cs="Times New Roman"/>
          <w:sz w:val="24"/>
          <w:szCs w:val="24"/>
          <w:lang w:val="en-GB"/>
        </w:rPr>
        <w:t xml:space="preserve"> perceive </w:t>
      </w:r>
      <w:r w:rsidR="00D36B09" w:rsidRPr="000E020A">
        <w:rPr>
          <w:rFonts w:ascii="Times New Roman" w:hAnsi="Times New Roman" w:cs="Times New Roman"/>
          <w:sz w:val="24"/>
          <w:szCs w:val="24"/>
          <w:lang w:val="en-GB"/>
        </w:rPr>
        <w:t>conflicts</w:t>
      </w:r>
      <w:r w:rsidR="00572AED" w:rsidRPr="000E020A">
        <w:rPr>
          <w:rFonts w:ascii="Times New Roman" w:hAnsi="Times New Roman" w:cs="Times New Roman"/>
          <w:sz w:val="24"/>
          <w:szCs w:val="24"/>
          <w:lang w:val="en-GB"/>
        </w:rPr>
        <w:t xml:space="preserve"> between their climate</w:t>
      </w:r>
      <w:r w:rsidR="00A97D79" w:rsidRPr="000E020A">
        <w:rPr>
          <w:rFonts w:ascii="Times New Roman" w:hAnsi="Times New Roman" w:cs="Times New Roman"/>
          <w:sz w:val="24"/>
          <w:szCs w:val="24"/>
          <w:lang w:val="en-GB"/>
        </w:rPr>
        <w:t xml:space="preserve"> policy preferences</w:t>
      </w:r>
      <w:r w:rsidR="00572AED" w:rsidRPr="000E020A">
        <w:rPr>
          <w:rFonts w:ascii="Times New Roman" w:hAnsi="Times New Roman" w:cs="Times New Roman"/>
          <w:sz w:val="24"/>
          <w:szCs w:val="24"/>
          <w:lang w:val="en-GB"/>
        </w:rPr>
        <w:t xml:space="preserve"> and </w:t>
      </w:r>
      <w:r w:rsidR="00474BAE" w:rsidRPr="000E020A">
        <w:rPr>
          <w:rFonts w:ascii="Times New Roman" w:hAnsi="Times New Roman" w:cs="Times New Roman"/>
          <w:sz w:val="24"/>
          <w:szCs w:val="24"/>
          <w:lang w:val="en-GB"/>
        </w:rPr>
        <w:t>social</w:t>
      </w:r>
      <w:r w:rsidR="00572AED" w:rsidRPr="000E020A">
        <w:rPr>
          <w:rFonts w:ascii="Times New Roman" w:hAnsi="Times New Roman" w:cs="Times New Roman"/>
          <w:sz w:val="24"/>
          <w:szCs w:val="24"/>
          <w:lang w:val="en-GB"/>
        </w:rPr>
        <w:t xml:space="preserve"> goals</w:t>
      </w:r>
      <w:r w:rsidR="00A97D79" w:rsidRPr="000E020A">
        <w:rPr>
          <w:rFonts w:ascii="Times New Roman" w:hAnsi="Times New Roman" w:cs="Times New Roman"/>
          <w:sz w:val="24"/>
          <w:szCs w:val="24"/>
          <w:lang w:val="en-GB"/>
        </w:rPr>
        <w:t xml:space="preserve"> </w:t>
      </w:r>
      <w:r w:rsidR="00257AEB" w:rsidRPr="000E020A">
        <w:rPr>
          <w:rFonts w:ascii="Times New Roman" w:hAnsi="Times New Roman" w:cs="Times New Roman"/>
          <w:sz w:val="24"/>
          <w:szCs w:val="24"/>
          <w:lang w:val="en-GB"/>
        </w:rPr>
        <w:t>as trade-offs.</w:t>
      </w:r>
    </w:p>
    <w:p w14:paraId="622A6AE6" w14:textId="77777777" w:rsidR="004014E7" w:rsidRPr="000E020A" w:rsidRDefault="004014E7" w:rsidP="006F0224">
      <w:pPr>
        <w:pStyle w:val="Kommentartext"/>
        <w:spacing w:line="360" w:lineRule="auto"/>
        <w:jc w:val="both"/>
        <w:rPr>
          <w:rFonts w:ascii="Times New Roman" w:hAnsi="Times New Roman" w:cs="Times New Roman"/>
          <w:sz w:val="24"/>
          <w:szCs w:val="24"/>
          <w:lang w:val="en-GB"/>
        </w:rPr>
      </w:pPr>
    </w:p>
    <w:p w14:paraId="26700841" w14:textId="7089CC25" w:rsidR="008A6D7E" w:rsidRPr="000E020A" w:rsidRDefault="0073087E" w:rsidP="006F0224">
      <w:pPr>
        <w:pStyle w:val="Kommentartext"/>
        <w:spacing w:line="360" w:lineRule="auto"/>
        <w:jc w:val="both"/>
        <w:rPr>
          <w:rFonts w:ascii="Times New Roman" w:hAnsi="Times New Roman" w:cs="Times New Roman"/>
          <w:iCs/>
          <w:sz w:val="24"/>
          <w:szCs w:val="24"/>
          <w:lang w:val="en-GB"/>
        </w:rPr>
      </w:pPr>
      <w:r w:rsidRPr="000E020A">
        <w:rPr>
          <w:rFonts w:ascii="Times New Roman" w:hAnsi="Times New Roman" w:cs="Times New Roman"/>
          <w:sz w:val="24"/>
          <w:szCs w:val="24"/>
          <w:lang w:val="en-GB"/>
        </w:rPr>
        <w:t>C</w:t>
      </w:r>
      <w:r w:rsidR="00A77EC1" w:rsidRPr="000E020A">
        <w:rPr>
          <w:rFonts w:ascii="Times New Roman" w:hAnsi="Times New Roman" w:cs="Times New Roman"/>
          <w:sz w:val="24"/>
          <w:szCs w:val="24"/>
          <w:lang w:val="en-GB"/>
        </w:rPr>
        <w:t>ompared to adaptation, c</w:t>
      </w:r>
      <w:r w:rsidR="002E027F" w:rsidRPr="000E020A">
        <w:rPr>
          <w:rFonts w:ascii="Times New Roman" w:hAnsi="Times New Roman" w:cs="Times New Roman"/>
          <w:sz w:val="24"/>
          <w:szCs w:val="24"/>
          <w:lang w:val="en-GB"/>
        </w:rPr>
        <w:t xml:space="preserve">onflicts between </w:t>
      </w:r>
      <w:r w:rsidRPr="000E020A">
        <w:rPr>
          <w:rFonts w:ascii="Times New Roman" w:hAnsi="Times New Roman" w:cs="Times New Roman"/>
          <w:sz w:val="24"/>
          <w:szCs w:val="24"/>
          <w:lang w:val="en-GB"/>
        </w:rPr>
        <w:t xml:space="preserve">mitigation </w:t>
      </w:r>
      <w:r w:rsidR="002E027F" w:rsidRPr="000E020A">
        <w:rPr>
          <w:rFonts w:ascii="Times New Roman" w:hAnsi="Times New Roman" w:cs="Times New Roman"/>
          <w:sz w:val="24"/>
          <w:szCs w:val="24"/>
          <w:lang w:val="en-GB"/>
        </w:rPr>
        <w:t xml:space="preserve">and </w:t>
      </w:r>
      <w:r w:rsidR="00947B77" w:rsidRPr="000E020A">
        <w:rPr>
          <w:rFonts w:ascii="Times New Roman" w:hAnsi="Times New Roman" w:cs="Times New Roman"/>
          <w:sz w:val="24"/>
          <w:szCs w:val="24"/>
          <w:lang w:val="en-GB"/>
        </w:rPr>
        <w:t>social</w:t>
      </w:r>
      <w:r w:rsidR="004019B5" w:rsidRPr="000E020A">
        <w:rPr>
          <w:rFonts w:ascii="Times New Roman" w:hAnsi="Times New Roman" w:cs="Times New Roman"/>
          <w:sz w:val="24"/>
          <w:szCs w:val="24"/>
          <w:lang w:val="en-GB"/>
        </w:rPr>
        <w:t xml:space="preserve"> </w:t>
      </w:r>
      <w:r w:rsidR="002E027F" w:rsidRPr="000E020A">
        <w:rPr>
          <w:rFonts w:ascii="Times New Roman" w:hAnsi="Times New Roman" w:cs="Times New Roman"/>
          <w:sz w:val="24"/>
          <w:szCs w:val="24"/>
          <w:lang w:val="en-GB"/>
        </w:rPr>
        <w:t xml:space="preserve">goals may be </w:t>
      </w:r>
      <w:r w:rsidR="00EF34FF" w:rsidRPr="000E020A">
        <w:rPr>
          <w:rFonts w:ascii="Times New Roman" w:hAnsi="Times New Roman" w:cs="Times New Roman"/>
          <w:sz w:val="24"/>
          <w:szCs w:val="24"/>
          <w:lang w:val="en-GB"/>
        </w:rPr>
        <w:t xml:space="preserve">especially hard </w:t>
      </w:r>
      <w:r w:rsidR="002E027F" w:rsidRPr="000E020A">
        <w:rPr>
          <w:rFonts w:ascii="Times New Roman" w:hAnsi="Times New Roman" w:cs="Times New Roman"/>
          <w:sz w:val="24"/>
          <w:szCs w:val="24"/>
          <w:lang w:val="en-GB"/>
        </w:rPr>
        <w:t xml:space="preserve">to resolve as both goals can be traced back to care for others </w:t>
      </w:r>
      <w:r w:rsidR="002E027F" w:rsidRPr="000E020A">
        <w:rPr>
          <w:rFonts w:ascii="Times New Roman" w:hAnsi="Times New Roman" w:cs="Times New Roman"/>
          <w:sz w:val="24"/>
          <w:szCs w:val="24"/>
          <w:lang w:val="en-GB"/>
        </w:rPr>
        <w:fldChar w:fldCharType="begin"/>
      </w:r>
      <w:r w:rsidR="000E020A">
        <w:rPr>
          <w:rFonts w:ascii="Times New Roman" w:hAnsi="Times New Roman" w:cs="Times New Roman"/>
          <w:sz w:val="24"/>
          <w:szCs w:val="24"/>
          <w:lang w:val="en-GB"/>
        </w:rPr>
        <w:instrText xml:space="preserve"> ADDIN ZOTERO_ITEM CSL_CITATION {"citationID":"lgLyFyil","properties":{"unsorted":true,"formattedCitation":"(sometimes labelled as self-transcendence: Cheung et al., 2014; Harring &amp; Jagers, 2013; Kulin &amp; Svallfors, 2013; A. Nilsson et al., 2004; A. Nilsson &amp; Biel, 2008; Smith et al., 2020; or altruistic care: Dimick et al., 2018; Feinberg &amp; Willer, 2013; Rhodes et al., 2017)","plainCitation":"(sometimes labelled as self-transcendence: Cheung et al., 2014; Harring &amp; Jagers, 2013; Kulin &amp; Svallfors, 2013; A. Nilsson et al., 2004; A. Nilsson &amp; Biel, 2008; Smith et al., 2020; or altruistic care: Dimick et al., 2018; Feinberg &amp; Willer, 2013; Rhodes et al., 2017)","dontUpdate":true,"noteIndex":0},"citationItems":[{"id":1527,"uris":["http://zotero.org/users/9378747/items/RBUWGNRJ"],"itemData":{"id":1527,"type":"article-journal","abstract":"In climate change communications, do attitudes towards humans inﬂuence pro-environmental action? If so, does it depend on endorsement of self-transcendence values? Two experiments examined these questions by assessing the effects of activating positive (vs. negative) humanity esteem on environmental motives, personal moral norms, and behavioural intentions to protect the environment. The experiments tested whether the effects of humanity esteem depend on individuals’ self-transcendence values. Results indicated that among people who endorse self-transcendence values less strongly, those in the positive (vs. negative) humanity-esteem condition had lower ecocentrism (Experiment 1) and weaker personal norms, which led to weaker behavioural intentions to protect the environment (Experiment 2). In contrast, across the two humanity-esteem conditions, people who more strongly endorsed selftranscendence values showed stronger ecocentrism, personal moral norms, and behavioural intentions to protect the environment. Thus, for people with weaker self-transcendence values, portrayals of humanity play a role in people’s engagement with environmental causes. Copyright © 2014 John Wiley &amp; Sons, Ltd.","container-title":"European Journal of Social Psychology","DOI":"10.1002/ejsp.2037","ISSN":"00462772","issue":"5","journalAbbreviation":"Eur. J. Soc. Psychol.","language":"en","page":"496-506","source":"DOI.org (Crossref)","title":"On attitudes towards humanity and climate change: The effects of humanity esteem and self-transcendence values on environmental concerns: Humanity esteem and climate change","title-short":"On attitudes towards humanity and climate change","volume":"44","author":[{"family":"Cheung","given":"Wing-Yee"},{"family":"Luke","given":"Michelle A."},{"family":"Maio","given":"Gregory R."}],"issued":{"date-parts":[["2014",8]]},"citation-key":"cheung2014"},"label":"page","prefix":"sometimes labelled as self-transcendence:"},{"id":1638,"uris":["http://zotero.org/users/9378747/items/EGKLW8HD"],"itemData":{"id":1638,"type":"article-journal","abstract":"In this paper we are concerned with what explains public acceptance and support of environmental taxes. We examine findings in environmental psychology emphasizing that people’s (environmental) value-orientation is the dominant driver determining individuals’ support for pro-environmental policy instruments. We introduce a complementary model, mainly drawing upon findings in political science, suggesting that people’s support for policy instruments is dependent on their level of political trust and their trust in other citizens. More specifically, we analyze whether political trust and interpersonal trust affect individuals’ support for an increased carbon dioxide tax in Sweden, while checking their value orientation, self-interest, and various socio-economic values. We make use of survey data obtained from a mail questionnaire sent out to a random sample of 3,000 individuals in 2009. We find that apart from people’s values, beliefs, and norms, both political trust and interpersonal trust have significant effects on people's attitudes toward an increased tax on carbon dioxide.","container-title":"Sustainability","DOI":"10.3390/su5010210","ISSN":"2071-1050","issue":"1","journalAbbreviation":"Sustainability","language":"en","page":"210-227","source":"DOI.org (Crossref)","title":"Should We Trust in Values? Explaining Public Support for Pro-Environmental Taxes","title-short":"Should We Trust in Values?","volume":"5","author":[{"family":"Harring","given":"Niklas"},{"family":"Jagers","given":"Sverker"}],"issued":{"date-parts":[["2013",1,16]]},"citation-key":"harring2013"}},{"id":1796,"uris":["http://zotero.org/users/9378747/items/WSFL7DWD"],"itemData":{"id":1796,"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 1468-2672","issue":"2","journalAbbreviation":"European Sociological Review","language":"en","page":"155-167","source":"DOI.org (Crossref)","title":"Class, Values, and Attitudes Towards Redistribution: A European Comparison","title-short":"Class, Values, and Attitudes Towards Redistribution","volume":"29","author":[{"family":"Kulin","given":"J."},{"family":"Svallfors","given":"S."}],"issued":{"date-parts":[["2013",4,1]]},"citation-key":"kulin2013"}},{"id":1639,"uris":["http://zotero.org/users/9378747/items/8QTCQ64R"],"itemData":{"id":1639,"type":"article-journal","abstract":"The present study examined how values, organizational goals and norms inﬂuence willingness to accept climate change policy measures within organizations. Respondents were 356 decision makers within the public and private sectors in a metropolitan area of Sweden. Regression models were estimated to investigate the mediating effect of norms on the relationship between values and support of policy measures aimed at reducing green house gas emissions. The results showed that for decision makers in the public sector, but not in the private sector, environmental values were important determinants of willingness to accept climate change policy measures. As hypothesized, these effects were mediated by norms. Together these ﬁndings corroborate earlier research on public support for environmental movement.","container-title":"Journal of Environmental Psychology","DOI":"10.1016/j.jenvp.2004.06.002","ISSN":"02724944","issue":"3","journalAbbreviation":"Journal of Environmental Psychology","language":"en","page":"267-277","source":"DOI.org (Crossref)","title":"Willingness to accept climate change strategies: The effect of values and norms","title-short":"Willingness to accept climate change strategies","volume":"24","author":[{"family":"Nilsson","given":"Andreas"},{"family":"Borgstede","given":"Chris","non-dropping-particle":"von"},{"family":"Biel","given":"Anders"}],"issued":{"date-parts":[["2004",9]]},"citation-key":"nilsson2004"}},{"id":1637,"uris":["http://zotero.org/users/9378747/items/LXRBEQJX"],"itemData":{"id":1637,"type":"article-journal","abstract":"The study investigates determinants of attitudes towards environmental policy measures among decision makers in private companies responsible for large amounts of greenhouse gas emissions. Acceptance of climate change policy measures was investigated using a questionnaire sent to a sample of decision makers in the private sector addressed as private citizens. The results showed that acceptance could be predicted by environmental values mediated by personal norms. The results are in line with earlier ﬁndings on public support for environmental policy measures. The motives for acceptance differed however from previous ﬁndings concerning decision makers in their professional role. Copyright © 2008 John Wiley &amp; Sons, Ltd and ERP Environment.","container-title":"European Environment","DOI":"10.1002/eet.477","ISSN":"09610405, 10990976","issue":"4","journalAbbreviation":"Eur. Env.","language":"en","page":"203-215","source":"DOI.org (Crossref)","title":"Acceptance of climate change policy measures: role framing and value guidance","title-short":"Acceptance of climate change policy measures","volume":"18","author":[{"family":"Nilsson","given":"Andreas"},{"family":"Biel","given":"Anders"}],"issued":{"date-parts":[["2008",7]]},"citation-key":"nilsson2008"}},{"id":"uIssvjNb/z3jvY9WK","uris":["http://www.mendeley.com/documents/?uuid=9da40539-8ef1-428a-bd4b-0cabbee0ef54"],"itemData":{"author":[{"dropping-particle":"","family":"Smith","given":"E Keith","non-dropping-particle":"","parse-names":false,"suffix":""},{"dropping-particle":"","family":"Lacy","given":"Michael G","non-dropping-particle":"","parse-names":false,"suffix":""},{"dropping-particle":"","family":"Hastings","given":"Orestes P","non-dropping-particle":"","parse-names":false,"suffix":""}],"container-title":"ProQuest Dissertations Publishing","id":"5dR9KhwQ/0qCS5YQp","issue":"28022539","issued":{"date-parts":[["2020"]]},"number-of-pages":"204","publisher":"Colorado State University","title":"Beliefs, Ideologies, Contexts and Climate Change: The Role of Human Values and Political Orientations in Western European and Transition States (PhD Dissertation)","type":"thesis"}},{"id":1643,"uris":["http://zotero.org/users/9378747/items/U9MABKEF"],"itemData":{"id":1643,"type":"article-journal","abstract":"Despite the increasing popularity of comparative work on other-regarding preferences, the implications of different models of altruism are not always fully understood. This article analyzes different theoretical approaches to altruism and explores what empirical conclusions we should draw from them, paying particular attention to models of redistribution preferences where inequality explicitly triggers other-regarding motives for redistribution. While the main contribution of this article is to clarify the conclusions of these models, we also illustrate the importance of their distinct implications by analyzing Western European data to compare among them. We draw on individual-level data from the European Social Survey ﬁelded between September 2002 and December 2013.","container-title":"Annual Review of Political Science","DOI":"10.1146/annurev-polisci-091515-030034","ISSN":"1094-2939, 1545-1577","issue":"1","journalAbbreviation":"Annu. Rev. Polit. Sci.","language":"en","page":"441-460","source":"DOI.org (Crossref)","title":"Models of Other-Regarding Preferences, Inequality, and Redistribution","volume":"21","author":[{"family":"Dimick","given":"Matthew"},{"family":"Rueda","given":"David"},{"family":"Stegmueller","given":"Daniel"}],"issued":{"date-parts":[["2018",5,11]]},"citation-key":"dimick2018"},"label":"page","prefix":"or altruistic care:"},{"id":1528,"uris":["http://zotero.org/users/9378747/items/2GEVGB8T"],"itemData":{"id":1528,"type":"article-journal","abstract":"Americans’ attitudes about the environment are highly polarized, but it is unclear why this is the case. We conducted five studies to examine this issue. Studies 1a and 1b demonstrated that liberals, but not conservatives, view the environment in moral terms and that this tendency partially explains the relation between political ideology and environmental attitudes. Content analyses of newspaper op-eds (Study 2a) and public-service announcements (Study 2b) found that contemporary environmental discourse is based largely on moral concerns related to harm and care, which are more deeply held by liberals than by conservatives. However, we found that reframing proenvironmental rhetoric in terms of purity, a moral value resonating primarily among conservatives, largely eliminated the difference between liberals’ and conservatives’ environmental attitudes (Study 3). These results establish the importance of moralization as a cause of polarization on environmental attitudes and suggest that reframing environmental discourse in different moral terms can reduce the gap between liberals and conservatives in environmental concern.","container-title":"Psychological Science","DOI":"10.1177/0956797612449177","ISSN":"0956-7976, 1467-9280","issue":"1","journalAbbreviation":"Psychol Sci","language":"en","page":"56-62","source":"DOI.org (Crossref)","title":"The Moral Roots of Environmental Attitudes","volume":"24","author":[{"family":"Feinberg","given":"Matthew"},{"family":"Willer","given":"Robb"}],"issued":{"date-parts":[["2013",1]]},"citation-key":"feinberg2013"}},{"id":"uIssvjNb/pV7IbSc2","uris":["http://www.mendeley.com/documents/?uuid=0f226c52-a391-42bb-85e3-b9e34feeeff7"],"itemData":{"DOI":"10.1016/j.ecolecon.2017.02.027","ISSN":"09218009","abstract":"Citizen support for climate policies is considered an important criterion in climate policy-making. While there is a growing body of literature exploring factors of citizen support, most studies tend to use climate policy support as an aggregate variable, overlooking differences in support for different climate policy types. This study examines citizen support for several market-based, regulatory, and voluntary climate policies using survey data collected from a representative sample of Canadian citizens (n = 1306). Specifically, the research objectives are to (1) assess citizen support for different types of climate policies, (2) identify the key factors associated with citizen support for different policy types, and (3) explore heterogeneity across respondents based on policy support patterns. Results indicate that most regulatory and voluntary policies receive high levels of support (83–90% of respondents), while a carbon tax receives the highest levels of opposition (47%). Regression analysis identifies several factors associated with citizen support, including values, trust, and household features. However, only a few factors are consistently associated with support across policy types, including being concerned about climate change, having trust in scientists, and being female. Other significant factors are unique to different policy types. Cluster analysis identifies four distinct respondent clusters based on policy support.","author":[{"dropping-particle":"","family":"Rhodes","given":"Ekaterina","non-dropping-particle":"","parse-names":false,"suffix":""},{"dropping-particle":"","family":"Axsen","given":"Jonn","non-dropping-particle":"","parse-names":false,"suffix":""},{"dropping-particle":"","family":"Jaccard","given":"Mark","non-dropping-particle":"","parse-names":false,"suffix":""}],"container-title":"Ecological Economics","id":"tlPNlstj/JPGpBnud","issued":{"date-parts":[["2017","7"]]},"page":"56-69","publisher":"Elsevier B.V.","title":"Exploring Citizen Support for Different Types of Climate Policy","type":"article-journal","volume":"137"}}],"schema":"https://github.com/citation-style-language/schema/raw/master/csl-citation.json"} </w:instrText>
      </w:r>
      <w:r w:rsidR="002E027F" w:rsidRPr="000E020A">
        <w:rPr>
          <w:rFonts w:ascii="Times New Roman" w:hAnsi="Times New Roman" w:cs="Times New Roman"/>
          <w:sz w:val="24"/>
          <w:szCs w:val="24"/>
          <w:lang w:val="en-GB"/>
        </w:rPr>
        <w:fldChar w:fldCharType="separate"/>
      </w:r>
      <w:r w:rsidR="00257AEB" w:rsidRPr="000E020A">
        <w:rPr>
          <w:rFonts w:ascii="Times New Roman" w:hAnsi="Times New Roman" w:cs="Times New Roman"/>
          <w:sz w:val="24"/>
          <w:lang w:val="en-GB"/>
        </w:rPr>
        <w:t>(sometimes labelled self-transcendence: Cheung et al., 2014; Harring &amp; Jagers, 2013; Kulin &amp; Svallfors, 2013; A. Nilsson et al., 2004; A. Nilsson &amp; Biel, 2008; Smith et al., 2020; or altruistic care: Dimick et al., 2018; Feinberg &amp; Willer, 2013; Rhodes et al., 2017)</w:t>
      </w:r>
      <w:r w:rsidR="002E027F" w:rsidRPr="000E020A">
        <w:rPr>
          <w:rFonts w:ascii="Times New Roman" w:hAnsi="Times New Roman" w:cs="Times New Roman"/>
          <w:sz w:val="24"/>
          <w:szCs w:val="24"/>
          <w:lang w:val="en-GB"/>
        </w:rPr>
        <w:fldChar w:fldCharType="end"/>
      </w:r>
      <w:r w:rsidR="00257AEB" w:rsidRPr="000E020A">
        <w:rPr>
          <w:rFonts w:ascii="Times New Roman" w:hAnsi="Times New Roman" w:cs="Times New Roman"/>
          <w:sz w:val="24"/>
          <w:szCs w:val="24"/>
          <w:lang w:val="en-GB"/>
        </w:rPr>
        <w:t xml:space="preserve">. </w:t>
      </w:r>
      <w:r w:rsidR="00F0734D" w:rsidRPr="000E020A">
        <w:rPr>
          <w:rFonts w:ascii="Times New Roman" w:hAnsi="Times New Roman" w:cs="Times New Roman"/>
          <w:iCs/>
          <w:sz w:val="24"/>
          <w:szCs w:val="24"/>
          <w:lang w:val="en-GB"/>
        </w:rPr>
        <w:t xml:space="preserve">People who care strongly about the welfare of others should find it difficult to reconcile their concern about the impacts of climate change with their concern about possible negative </w:t>
      </w:r>
      <w:r w:rsidR="0016365F" w:rsidRPr="000E020A">
        <w:rPr>
          <w:rFonts w:ascii="Times New Roman" w:hAnsi="Times New Roman" w:cs="Times New Roman"/>
          <w:iCs/>
          <w:sz w:val="24"/>
          <w:szCs w:val="24"/>
          <w:lang w:val="en-GB"/>
        </w:rPr>
        <w:t>implications</w:t>
      </w:r>
      <w:r w:rsidR="00F0734D" w:rsidRPr="000E020A">
        <w:rPr>
          <w:rFonts w:ascii="Times New Roman" w:hAnsi="Times New Roman" w:cs="Times New Roman"/>
          <w:iCs/>
          <w:sz w:val="24"/>
          <w:szCs w:val="24"/>
          <w:lang w:val="en-GB"/>
        </w:rPr>
        <w:t xml:space="preserve"> of climate policies for </w:t>
      </w:r>
      <w:r w:rsidR="00257AEB" w:rsidRPr="000E020A">
        <w:rPr>
          <w:rFonts w:ascii="Times New Roman" w:hAnsi="Times New Roman" w:cs="Times New Roman"/>
          <w:iCs/>
          <w:sz w:val="24"/>
          <w:szCs w:val="24"/>
          <w:lang w:val="en-GB"/>
        </w:rPr>
        <w:t>disadvantaged</w:t>
      </w:r>
      <w:r w:rsidR="00F0734D" w:rsidRPr="000E020A">
        <w:rPr>
          <w:rFonts w:ascii="Times New Roman" w:hAnsi="Times New Roman" w:cs="Times New Roman"/>
          <w:iCs/>
          <w:sz w:val="24"/>
          <w:szCs w:val="24"/>
          <w:lang w:val="en-GB"/>
        </w:rPr>
        <w:t xml:space="preserve"> groups. </w:t>
      </w:r>
      <w:r w:rsidR="00A77EC1" w:rsidRPr="000E020A">
        <w:rPr>
          <w:rFonts w:ascii="Times New Roman" w:hAnsi="Times New Roman" w:cs="Times New Roman"/>
          <w:iCs/>
          <w:sz w:val="24"/>
          <w:szCs w:val="24"/>
          <w:lang w:val="en-GB"/>
        </w:rPr>
        <w:t xml:space="preserve">In contrast, </w:t>
      </w:r>
      <w:r w:rsidR="008A6D7E" w:rsidRPr="000E020A">
        <w:rPr>
          <w:rFonts w:ascii="Times New Roman" w:hAnsi="Times New Roman" w:cs="Times New Roman"/>
          <w:iCs/>
          <w:sz w:val="24"/>
          <w:szCs w:val="24"/>
          <w:lang w:val="en-GB"/>
        </w:rPr>
        <w:t xml:space="preserve">support for </w:t>
      </w:r>
      <w:r w:rsidR="00A77EC1" w:rsidRPr="000E020A">
        <w:rPr>
          <w:rFonts w:ascii="Times New Roman" w:hAnsi="Times New Roman" w:cs="Times New Roman"/>
          <w:iCs/>
          <w:sz w:val="24"/>
          <w:szCs w:val="24"/>
          <w:lang w:val="en-GB"/>
        </w:rPr>
        <w:t>(</w:t>
      </w:r>
      <w:r w:rsidR="008A6D7E" w:rsidRPr="000E020A">
        <w:rPr>
          <w:rFonts w:ascii="Times New Roman" w:hAnsi="Times New Roman" w:cs="Times New Roman"/>
          <w:iCs/>
          <w:sz w:val="24"/>
          <w:szCs w:val="24"/>
          <w:lang w:val="en-GB"/>
        </w:rPr>
        <w:t>local</w:t>
      </w:r>
      <w:r w:rsidR="00A77EC1" w:rsidRPr="000E020A">
        <w:rPr>
          <w:rFonts w:ascii="Times New Roman" w:hAnsi="Times New Roman" w:cs="Times New Roman"/>
          <w:iCs/>
          <w:sz w:val="24"/>
          <w:szCs w:val="24"/>
          <w:lang w:val="en-GB"/>
        </w:rPr>
        <w:t>)</w:t>
      </w:r>
      <w:r w:rsidR="008A6D7E" w:rsidRPr="000E020A">
        <w:rPr>
          <w:rFonts w:ascii="Times New Roman" w:hAnsi="Times New Roman" w:cs="Times New Roman"/>
          <w:iCs/>
          <w:sz w:val="24"/>
          <w:szCs w:val="24"/>
          <w:lang w:val="en-GB"/>
        </w:rPr>
        <w:t xml:space="preserve"> adaptation projects</w:t>
      </w:r>
      <w:r w:rsidR="00257AEB" w:rsidRPr="000E020A">
        <w:rPr>
          <w:rFonts w:ascii="Times New Roman" w:hAnsi="Times New Roman" w:cs="Times New Roman"/>
          <w:iCs/>
          <w:sz w:val="24"/>
          <w:szCs w:val="24"/>
          <w:lang w:val="en-GB"/>
        </w:rPr>
        <w:t xml:space="preserve"> </w:t>
      </w:r>
      <w:r w:rsidR="00A77EC1" w:rsidRPr="000E020A">
        <w:rPr>
          <w:rFonts w:ascii="Times New Roman" w:hAnsi="Times New Roman" w:cs="Times New Roman"/>
          <w:iCs/>
          <w:sz w:val="24"/>
          <w:szCs w:val="24"/>
          <w:lang w:val="en-GB"/>
        </w:rPr>
        <w:t xml:space="preserve">that </w:t>
      </w:r>
      <w:r w:rsidR="00257AEB" w:rsidRPr="000E020A">
        <w:rPr>
          <w:rFonts w:ascii="Times New Roman" w:hAnsi="Times New Roman" w:cs="Times New Roman"/>
          <w:iCs/>
          <w:sz w:val="24"/>
          <w:szCs w:val="24"/>
          <w:lang w:val="en-GB"/>
        </w:rPr>
        <w:t>benefit residents directly</w:t>
      </w:r>
      <w:r w:rsidR="008A6D7E" w:rsidRPr="000E020A">
        <w:rPr>
          <w:rFonts w:ascii="Times New Roman" w:hAnsi="Times New Roman" w:cs="Times New Roman"/>
          <w:iCs/>
          <w:sz w:val="24"/>
          <w:szCs w:val="24"/>
          <w:lang w:val="en-GB"/>
        </w:rPr>
        <w:t xml:space="preserve"> can be expected to link back to </w:t>
      </w:r>
      <w:r w:rsidR="008B538D" w:rsidRPr="000E020A">
        <w:rPr>
          <w:rFonts w:ascii="Times New Roman" w:hAnsi="Times New Roman" w:cs="Times New Roman"/>
          <w:iCs/>
          <w:sz w:val="24"/>
          <w:szCs w:val="24"/>
          <w:lang w:val="en-GB"/>
        </w:rPr>
        <w:t>self-interest</w:t>
      </w:r>
      <w:r w:rsidR="008A6D7E" w:rsidRPr="000E020A">
        <w:rPr>
          <w:rFonts w:ascii="Times New Roman" w:hAnsi="Times New Roman" w:cs="Times New Roman"/>
          <w:iCs/>
          <w:sz w:val="24"/>
          <w:szCs w:val="24"/>
          <w:lang w:val="en-GB"/>
        </w:rPr>
        <w:t xml:space="preserve"> rather than </w:t>
      </w:r>
      <w:r w:rsidR="008B538D" w:rsidRPr="000E020A">
        <w:rPr>
          <w:rFonts w:ascii="Times New Roman" w:hAnsi="Times New Roman" w:cs="Times New Roman"/>
          <w:iCs/>
          <w:sz w:val="24"/>
          <w:szCs w:val="24"/>
          <w:lang w:val="en-GB"/>
        </w:rPr>
        <w:t>care for others</w:t>
      </w:r>
      <w:r w:rsidR="00240CAF" w:rsidRPr="000E020A">
        <w:rPr>
          <w:rFonts w:ascii="Times New Roman" w:hAnsi="Times New Roman" w:cs="Times New Roman"/>
          <w:iCs/>
          <w:sz w:val="24"/>
          <w:szCs w:val="24"/>
          <w:lang w:val="en-GB"/>
        </w:rPr>
        <w:t xml:space="preserve"> </w:t>
      </w:r>
      <w:r w:rsidR="00240CAF"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{"citationID":"dGnUB6Hu","properties":{"formattedCitation":"(Blennow et al., 2020; Singh et al., 2017; Yazar &amp; York, 2022)","plainCitation":"(Blennow et al., 2020; Singh et al., 2017; Yazar &amp; York, 2022)","noteIndex":0},"citationItems":[{"id":1765,"uris":["http://zotero.org/users/9378747/items/QB6YATNG"],"itemData":{"id":1765,"type":"article-journal","abstract":"Abstract\n            Beliefs, expectations and values are often assumed to drive decisions about climate change adaptation. We tested hypotheses based on this assumption using survey responses from 508 European forest professionals in ten countries. We used the survey results to identify communication needs and the decision strategies at play, and to develop guidelines on adequate communications about climate change adaptation. We observed polarization in the positive and negative values associated with climate change impacts accepted by survey respondents. We identified a mechanism creating the polarization that we call the ‘blocked belief’ effect. We found that polarized values did not correlate with decisions about climate change adaptation. Strong belief in the local impacts of climate change on the forest was, however, a prerequisite of decision-making favoring adaptation. Decision-making in favor of adaptation to climate change also correlated with net values of expected specific impacts on the forest and generally increased with the absolute value of these in the absence of ‘tipping point’ behavior. Tipping point behavior occurs when adaptation is not pursued in spite of the strongly negative or positive net value of expected climate change impacts. We observed negative and positive tipping point behavior, mainly in SW Europe and N-NE Europe, respectively. In addition we found that advice on effective adaptation may inhibit adaptation when the receiver is aware of effective adaptation measures unless it is balanced with information explaining how climate change leads to negative impacts. Forest professionals with weak expectations of impacts require communications on climate change and its impacts on forests before any advice on adaptation measures can be effective. We develop evidence-based guidelines on communications using a new methodology which includes Bayesian machine learning modeling of the equivalent of an expected utility function for the adaptation decision problem.","container-title":"Environmental Research Letters","DOI":"10.1088/1748-9326/abc2fa","ISSN":"1748-9326","issue":"11","journalAbbreviation":"Environ. Res. Lett.","language":"en","page":"114061","source":"DOI.org (Crossref)","title":"The role of beliefs, expectations and values in decision-making favoring climate change adaptation—implications for communications with European forest professionals","volume":"15","author":[{"family":"Blennow","given":"K"},{"family":"Persson","given":"J"},{"family":"Gonçalves","given":"L M S"},{"family":"Borys","given":"A"},{"family":"Dutcă","given":"I"},{"family":"Hynynen","given":"J"},{"family":"Janeczko","given":"E"},{"family":"Lyubenova","given":"M"},{"family":"Merganič","given":"J"},{"family":"Merganičová","given":"K"},{"family":"Peltoniemi","given":"M"},{"family":"Petr","given":"M"},{"family":"Reboredo","given":"F"},{"family":"Vacchiano","given":"G"},{"family":"Reyer","given":"C P O"}],"issued":{"date-parts":[["2020",11,1]]},"citation-key":"blennow2020"}},{"id":1754,"uris":["http://zotero.org/users/9378747/items/LL924PA4"],"itemData":{"id":1754,"type":"article-journal","abstract":"Factors inﬂuencing support for climate mitigation policy in the United States are well researched, however, research regarding individuals’ support for climate adaptation policy is relatively sparse. This study explores how an individual’s perception of climate change impacts may inﬂuence their support for adaptation actions. Results of a survey of the U.S. public (n = 653) indicates that individuals who believe climate change impacts are unlikely to happen or will primarily aﬀect other people in other places are less likely to be concerned about climate change impacts and less likely to support climate adaptation. However, an individual’s support for climate change adaptation measures is not inﬂuenced by their perception of when climate change impacts will occur even when taking into account concern for climate impacts. Critical for policy-makers, a belief that climate adaptation measures will not be eﬀective attenuates the relationship between psychological distance, concern for climate change impacts, and adaptation policy measures. Our results indicate that to eﬀectively communicate about climate change, policy-makers should emphasize that: (i) climate change impacts are occurring, (ii) that their constituents are being aﬀected now, or will be in the future, and (iii) communicate that adaptation measures can be eﬀective in addressing risks associated with climate change impacts.","container-title":"Environmental Science &amp; Policy","DOI":"10.1016/j.envsci.2017.04.011","ISSN":"14629011","journalAbbreviation":"Environmental Science &amp; Policy","language":"en","page":"93-99","source":"DOI.org (Crossref)","title":"The perceived psychological distance of climate change impacts and its influence on support for adaptation policy","volume":"73","author":[{"family":"Singh","given":"Ajay S."},{"family":"Zwickle","given":"Adam"},{"family":"Bruskotter","given":"Jeremy T."},{"family":"Wilson","given":"Robyn"}],"issued":{"date-parts":[["2017",7]]},"citation-key":"singh2017"}},{"id":2093,"uris":["http://zotero.org/users/9378747/items/IJU2VJXJ"],"itemData":{"id":2093,"type":"article-journal","abstract":"Public policy in the US is partially influenced by public opinion. Studies that focus on the factors that predict urban populations’ strong supports for local climate adaptation policies are still lacking. Engaging environmental and public policy behavior and recognition justice approaches, we argue people’s support for urban climate policies reveal certain vulnerable communities’ lack of recognition in local adaptation decision-making processes. Using the 2011 Phoenix Area Social Survey, we focus on two climate adaptation policies: 1) increasing the number of trees planted along public streets, a nature-based solution; 2) engineering new paving materials that absorb less heat”, a technology-oriented infrastructure configuration to deal with rising temperatures in the Phoenix Metro Area, Arizona. We found climate change beliefs and acknowledging climate change as a threat to people’s households and ways of life are the strongest predictors supporting the two suggested local climate policies. While individuals other than non-Hispanic White background and who identify themselves as liberal strongly support a nature-based solution, people who are 41 to 56 years of age support a technology-oriented infrastructure configuration. Further studies must focus on the persistent power asymmetries and divergence in regulations spurred from the state and local governments that inhibit further climate actions through urban planning and design.","container-title":"Urban Climate","DOI":"10.1016/j.uclim.2021.101079","ISSN":"22120955","journalAbbreviation":"Urban Climate","language":"en","page":"101079","source":"DOI.org (Crossref)","title":"Disentangling justice as recognition through public support for local climate adaptation policies: Insights from the Southwest US","title-short":"Disentangling justice as recognition through public support for local climate adaptation policies","volume":"41","author":[{"family":"Yazar","given":"Mahir"},{"family":"York","given":"Abigail"}],"issued":{"date-parts":[["2022",1]]},"citation-key":"yazar2022"}}],"schema":"https://github.com/citation-style-language/schema/raw/master/csl-citation.json"} </w:instrText>
      </w:r>
      <w:r w:rsidR="00240CAF"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(Blennow et al., 2020; Singh et al., 2017; Yazar &amp; York, 2022)</w:t>
      </w:r>
      <w:r w:rsidR="00240CAF" w:rsidRPr="000E020A">
        <w:rPr>
          <w:rFonts w:ascii="Times New Roman" w:hAnsi="Times New Roman" w:cs="Times New Roman"/>
          <w:sz w:val="24"/>
          <w:szCs w:val="24"/>
          <w:lang w:val="en-GB"/>
        </w:rPr>
        <w:fldChar w:fldCharType="end"/>
      </w:r>
      <w:r w:rsidR="00240CAF" w:rsidRPr="000E020A">
        <w:rPr>
          <w:rFonts w:ascii="Times New Roman" w:hAnsi="Times New Roman" w:cs="Times New Roman"/>
          <w:sz w:val="24"/>
          <w:szCs w:val="24"/>
          <w:lang w:val="en-GB"/>
        </w:rPr>
        <w:t>.</w:t>
      </w:r>
      <w:r w:rsidR="008A6D7E" w:rsidRPr="000E020A">
        <w:rPr>
          <w:rFonts w:ascii="Times New Roman" w:hAnsi="Times New Roman" w:cs="Times New Roman"/>
          <w:iCs/>
          <w:sz w:val="24"/>
          <w:szCs w:val="24"/>
          <w:lang w:val="en-GB"/>
        </w:rPr>
        <w:t xml:space="preserve"> </w:t>
      </w:r>
      <w:r w:rsidR="00A77EC1" w:rsidRPr="000E020A">
        <w:rPr>
          <w:rFonts w:ascii="Times New Roman" w:hAnsi="Times New Roman" w:cs="Times New Roman"/>
          <w:iCs/>
          <w:sz w:val="24"/>
          <w:szCs w:val="24"/>
          <w:lang w:val="en-GB"/>
        </w:rPr>
        <w:t>Yet</w:t>
      </w:r>
      <w:r w:rsidR="008A6D7E" w:rsidRPr="000E020A">
        <w:rPr>
          <w:rFonts w:ascii="Times New Roman" w:hAnsi="Times New Roman" w:cs="Times New Roman"/>
          <w:iCs/>
          <w:sz w:val="24"/>
          <w:szCs w:val="24"/>
          <w:lang w:val="en-GB"/>
        </w:rPr>
        <w:t>, many (global) adaptation policies benefit others and may therefore be based on the same values as mitigation policies</w:t>
      </w:r>
      <w:r w:rsidR="00D65842" w:rsidRPr="000E020A">
        <w:rPr>
          <w:rFonts w:ascii="Times New Roman" w:hAnsi="Times New Roman" w:cs="Times New Roman"/>
          <w:iCs/>
          <w:sz w:val="24"/>
          <w:szCs w:val="24"/>
          <w:lang w:val="en-GB"/>
        </w:rPr>
        <w:t xml:space="preserve">. </w:t>
      </w:r>
      <w:r w:rsidR="00F532B9" w:rsidRPr="000E020A">
        <w:rPr>
          <w:rFonts w:ascii="Times New Roman" w:hAnsi="Times New Roman" w:cs="Times New Roman"/>
          <w:iCs/>
          <w:sz w:val="24"/>
          <w:szCs w:val="24"/>
          <w:lang w:val="en-GB"/>
        </w:rPr>
        <w:t xml:space="preserve">In summary, </w:t>
      </w:r>
      <w:r w:rsidR="009B0A92" w:rsidRPr="000E020A">
        <w:rPr>
          <w:rFonts w:ascii="Times New Roman" w:hAnsi="Times New Roman" w:cs="Times New Roman"/>
          <w:iCs/>
          <w:sz w:val="24"/>
          <w:szCs w:val="24"/>
          <w:lang w:val="en-GB"/>
        </w:rPr>
        <w:t>social</w:t>
      </w:r>
      <w:r w:rsidR="004019B5" w:rsidRPr="000E020A">
        <w:rPr>
          <w:rFonts w:ascii="Times New Roman" w:hAnsi="Times New Roman" w:cs="Times New Roman"/>
          <w:iCs/>
          <w:sz w:val="24"/>
          <w:szCs w:val="24"/>
          <w:lang w:val="en-GB"/>
        </w:rPr>
        <w:t xml:space="preserve"> </w:t>
      </w:r>
      <w:r w:rsidR="00F532B9" w:rsidRPr="000E020A">
        <w:rPr>
          <w:rFonts w:ascii="Times New Roman" w:hAnsi="Times New Roman" w:cs="Times New Roman"/>
          <w:iCs/>
          <w:sz w:val="24"/>
          <w:szCs w:val="24"/>
          <w:lang w:val="en-GB"/>
        </w:rPr>
        <w:lastRenderedPageBreak/>
        <w:t xml:space="preserve">and climate </w:t>
      </w:r>
      <w:r w:rsidR="004019B5" w:rsidRPr="000E020A">
        <w:rPr>
          <w:rFonts w:ascii="Times New Roman" w:hAnsi="Times New Roman" w:cs="Times New Roman"/>
          <w:iCs/>
          <w:sz w:val="24"/>
          <w:szCs w:val="24"/>
          <w:lang w:val="en-GB"/>
        </w:rPr>
        <w:t xml:space="preserve">goals </w:t>
      </w:r>
      <w:r w:rsidR="009918A8" w:rsidRPr="000E020A">
        <w:rPr>
          <w:rFonts w:ascii="Times New Roman" w:hAnsi="Times New Roman" w:cs="Times New Roman"/>
          <w:iCs/>
          <w:sz w:val="24"/>
          <w:szCs w:val="24"/>
          <w:lang w:val="en-GB"/>
        </w:rPr>
        <w:t xml:space="preserve">are </w:t>
      </w:r>
      <w:r w:rsidR="00257AEB" w:rsidRPr="000E020A">
        <w:rPr>
          <w:rFonts w:ascii="Times New Roman" w:hAnsi="Times New Roman" w:cs="Times New Roman"/>
          <w:iCs/>
          <w:sz w:val="24"/>
          <w:szCs w:val="24"/>
          <w:lang w:val="en-GB"/>
        </w:rPr>
        <w:t>at times</w:t>
      </w:r>
      <w:r w:rsidR="009918A8" w:rsidRPr="000E020A">
        <w:rPr>
          <w:rFonts w:ascii="Times New Roman" w:hAnsi="Times New Roman" w:cs="Times New Roman"/>
          <w:iCs/>
          <w:sz w:val="24"/>
          <w:szCs w:val="24"/>
          <w:lang w:val="en-GB"/>
        </w:rPr>
        <w:t xml:space="preserve"> incompatible</w:t>
      </w:r>
      <w:r w:rsidR="00D059DC" w:rsidRPr="000E020A">
        <w:rPr>
          <w:rFonts w:ascii="Times New Roman" w:hAnsi="Times New Roman" w:cs="Times New Roman"/>
          <w:iCs/>
          <w:sz w:val="24"/>
          <w:szCs w:val="24"/>
          <w:lang w:val="en-GB"/>
        </w:rPr>
        <w:t>,</w:t>
      </w:r>
      <w:r w:rsidR="009918A8" w:rsidRPr="000E020A">
        <w:rPr>
          <w:rFonts w:ascii="Times New Roman" w:hAnsi="Times New Roman" w:cs="Times New Roman"/>
          <w:iCs/>
          <w:sz w:val="24"/>
          <w:szCs w:val="24"/>
          <w:lang w:val="en-GB"/>
        </w:rPr>
        <w:t xml:space="preserve"> forcing people to choose between two equally valu</w:t>
      </w:r>
      <w:r w:rsidR="00257AEB" w:rsidRPr="000E020A">
        <w:rPr>
          <w:rFonts w:ascii="Times New Roman" w:hAnsi="Times New Roman" w:cs="Times New Roman"/>
          <w:iCs/>
          <w:sz w:val="24"/>
          <w:szCs w:val="24"/>
          <w:lang w:val="en-GB"/>
        </w:rPr>
        <w:t>ed</w:t>
      </w:r>
      <w:r w:rsidR="009918A8" w:rsidRPr="000E020A">
        <w:rPr>
          <w:rFonts w:ascii="Times New Roman" w:hAnsi="Times New Roman" w:cs="Times New Roman"/>
          <w:iCs/>
          <w:sz w:val="24"/>
          <w:szCs w:val="24"/>
          <w:lang w:val="en-GB"/>
        </w:rPr>
        <w:t xml:space="preserve"> goals</w:t>
      </w:r>
      <w:r w:rsidR="00F532B9" w:rsidRPr="000E020A">
        <w:rPr>
          <w:rFonts w:ascii="Times New Roman" w:hAnsi="Times New Roman" w:cs="Times New Roman"/>
          <w:iCs/>
          <w:sz w:val="24"/>
          <w:szCs w:val="24"/>
          <w:lang w:val="en-GB"/>
        </w:rPr>
        <w:t xml:space="preserve">. </w:t>
      </w:r>
    </w:p>
    <w:p w14:paraId="75278482" w14:textId="0813562F" w:rsidR="0031021F" w:rsidRPr="000E020A" w:rsidRDefault="0031021F" w:rsidP="006F0224">
      <w:pPr>
        <w:pStyle w:val="Kommentartext"/>
        <w:spacing w:line="360" w:lineRule="auto"/>
        <w:jc w:val="both"/>
        <w:rPr>
          <w:rFonts w:ascii="Times New Roman" w:hAnsi="Times New Roman" w:cs="Times New Roman"/>
          <w:iCs/>
          <w:sz w:val="24"/>
          <w:szCs w:val="24"/>
          <w:lang w:val="en-GB"/>
        </w:rPr>
      </w:pPr>
    </w:p>
    <w:p w14:paraId="28CAC0FB" w14:textId="4DA8A708" w:rsidR="006646C0" w:rsidRPr="000E020A" w:rsidRDefault="0031021F" w:rsidP="006F0224">
      <w:pPr>
        <w:pStyle w:val="Kommentartext"/>
        <w:spacing w:line="360" w:lineRule="auto"/>
        <w:jc w:val="both"/>
        <w:rPr>
          <w:rFonts w:ascii="Times New Roman" w:hAnsi="Times New Roman" w:cs="Times New Roman"/>
          <w:sz w:val="24"/>
          <w:szCs w:val="24"/>
          <w:lang w:val="en-GB"/>
        </w:rPr>
      </w:pPr>
      <w:bookmarkStart w:id="7" w:name="_Hlk104296047"/>
      <w:r w:rsidRPr="000E020A">
        <w:rPr>
          <w:rFonts w:ascii="Times New Roman" w:hAnsi="Times New Roman" w:cs="Times New Roman"/>
          <w:iCs/>
          <w:sz w:val="24"/>
          <w:szCs w:val="24"/>
          <w:lang w:val="en-GB"/>
        </w:rPr>
        <w:t xml:space="preserve">Building on the notion that people evaluate policies based on currently available considerations </w:t>
      </w:r>
      <w:r w:rsidR="003E3BB3"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{"citationID":"LHY2Osic","properties":{"formattedCitation":"(Lau, 1989; Lavine et al., 1996)","plainCitation":"(Lau, 1989; Lavine et al., 1996)","noteIndex":0},"citationItems":[{"id":1930,"uris":["http://zotero.org/users/9378747/items/G87E6JMA"],"itemData":{"id":1930,"type":"article-journal","container-title":"Political Behavior","DOI":"https://doi.org/10.1007/BF00993365","issue":"1","language":"en","page":"5-32","source":"Zotero","title":"Construct accessibility and electoral choice","volume":"11","author":[{"family":"Lau","given":"Richard R"}],"issued":{"date-parts":[["1989"]]},"citation-key":"lau1989"}},{"id":1931,"uris":["http://zotero.org/users/9378747/items/ZGFKX8A9"],"itemData":{"id":1931,"type":"article-journal","container-title":"Political Psychology","DOI":"10.2307/3791812","ISSN":"0162895X","issue":"2","journalAbbreviation":"Political Psychology","language":"en","page":"293-316","source":"DOI.org (Crossref)","title":"The Relationship of National and Personal Issue Salience to Attitude Accessibility on Foreign and Domestic Policy Issues","volume":"17","author":[{"family":"Lavine","given":"Howard"},{"family":"Sullivan","given":"John L."},{"family":"Borgida","given":"Eugene"},{"family":"Thomsen","given":"Cynthia J."}],"issued":{"date-parts":[["1996",6]]},"citation-key":"lavine1996"}}],"schema":"https://github.com/citation-style-language/schema/raw/master/csl-citation.json"} </w:instrText>
      </w:r>
      <w:r w:rsidR="003E3BB3"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(Lau, 1989; Lavine et al., 1996)</w:t>
      </w:r>
      <w:r w:rsidR="003E3BB3" w:rsidRPr="000E020A">
        <w:rPr>
          <w:rFonts w:ascii="Times New Roman" w:hAnsi="Times New Roman" w:cs="Times New Roman"/>
          <w:iCs/>
          <w:sz w:val="24"/>
          <w:szCs w:val="24"/>
          <w:lang w:val="en-GB"/>
        </w:rPr>
        <w:fldChar w:fldCharType="end"/>
      </w:r>
      <w:r w:rsidRPr="000E020A">
        <w:rPr>
          <w:rFonts w:ascii="Times New Roman" w:hAnsi="Times New Roman" w:cs="Times New Roman"/>
          <w:iCs/>
          <w:sz w:val="24"/>
          <w:szCs w:val="24"/>
          <w:lang w:val="en-GB"/>
        </w:rPr>
        <w:t xml:space="preserve">, </w:t>
      </w:r>
      <w:bookmarkEnd w:id="7"/>
      <w:r w:rsidRPr="000E020A">
        <w:rPr>
          <w:rFonts w:ascii="Times New Roman" w:hAnsi="Times New Roman" w:cs="Times New Roman"/>
          <w:iCs/>
          <w:sz w:val="24"/>
          <w:szCs w:val="24"/>
          <w:lang w:val="en-GB"/>
        </w:rPr>
        <w:t xml:space="preserve">we expect that people will assess policies differently when negative </w:t>
      </w:r>
      <w:r w:rsidR="0016365F" w:rsidRPr="000E020A">
        <w:rPr>
          <w:rFonts w:ascii="Times New Roman" w:hAnsi="Times New Roman" w:cs="Times New Roman"/>
          <w:iCs/>
          <w:sz w:val="24"/>
          <w:szCs w:val="24"/>
          <w:lang w:val="en-GB"/>
        </w:rPr>
        <w:t>implications</w:t>
      </w:r>
      <w:r w:rsidRPr="000E020A">
        <w:rPr>
          <w:rFonts w:ascii="Times New Roman" w:hAnsi="Times New Roman" w:cs="Times New Roman"/>
          <w:iCs/>
          <w:sz w:val="24"/>
          <w:szCs w:val="24"/>
          <w:lang w:val="en-GB"/>
        </w:rPr>
        <w:t xml:space="preserve"> are salient</w:t>
      </w:r>
      <w:r w:rsidR="007C2C9F" w:rsidRPr="000E020A">
        <w:rPr>
          <w:rFonts w:ascii="Times New Roman" w:hAnsi="Times New Roman" w:cs="Times New Roman"/>
          <w:iCs/>
          <w:sz w:val="24"/>
          <w:szCs w:val="24"/>
          <w:lang w:val="en-GB"/>
        </w:rPr>
        <w:t>,</w:t>
      </w:r>
      <w:r w:rsidRPr="000E020A">
        <w:rPr>
          <w:rFonts w:ascii="Times New Roman" w:hAnsi="Times New Roman" w:cs="Times New Roman"/>
          <w:iCs/>
          <w:sz w:val="24"/>
          <w:szCs w:val="24"/>
          <w:lang w:val="en-GB"/>
        </w:rPr>
        <w:t xml:space="preserve"> and the intended aim of </w:t>
      </w:r>
      <w:r w:rsidR="000A6122" w:rsidRPr="000E020A">
        <w:rPr>
          <w:rFonts w:ascii="Times New Roman" w:hAnsi="Times New Roman" w:cs="Times New Roman"/>
          <w:iCs/>
          <w:sz w:val="24"/>
          <w:szCs w:val="24"/>
          <w:lang w:val="en-GB"/>
        </w:rPr>
        <w:t xml:space="preserve">a </w:t>
      </w:r>
      <w:r w:rsidRPr="000E020A">
        <w:rPr>
          <w:rFonts w:ascii="Times New Roman" w:hAnsi="Times New Roman" w:cs="Times New Roman"/>
          <w:iCs/>
          <w:sz w:val="24"/>
          <w:szCs w:val="24"/>
          <w:lang w:val="en-GB"/>
        </w:rPr>
        <w:t xml:space="preserve">policy and the conflicting goal are </w:t>
      </w:r>
      <w:r w:rsidR="00DE5F40" w:rsidRPr="000E020A">
        <w:rPr>
          <w:rFonts w:ascii="Times New Roman" w:hAnsi="Times New Roman" w:cs="Times New Roman"/>
          <w:iCs/>
          <w:sz w:val="24"/>
          <w:szCs w:val="24"/>
          <w:lang w:val="en-GB"/>
        </w:rPr>
        <w:t>both</w:t>
      </w:r>
      <w:r w:rsidR="001C0B42" w:rsidRPr="000E020A">
        <w:rPr>
          <w:rFonts w:ascii="Times New Roman" w:hAnsi="Times New Roman" w:cs="Times New Roman"/>
          <w:iCs/>
          <w:sz w:val="24"/>
          <w:szCs w:val="24"/>
          <w:lang w:val="en-GB"/>
        </w:rPr>
        <w:t xml:space="preserve"> supported</w:t>
      </w:r>
      <w:r w:rsidRPr="000E020A">
        <w:rPr>
          <w:rFonts w:ascii="Times New Roman" w:hAnsi="Times New Roman" w:cs="Times New Roman"/>
          <w:iCs/>
          <w:sz w:val="24"/>
          <w:szCs w:val="24"/>
          <w:lang w:val="en-GB"/>
        </w:rPr>
        <w:t xml:space="preserve">. </w:t>
      </w:r>
      <w:r w:rsidR="006C1A81" w:rsidRPr="000E020A">
        <w:rPr>
          <w:rFonts w:ascii="Times New Roman" w:hAnsi="Times New Roman" w:cs="Times New Roman"/>
          <w:iCs/>
          <w:sz w:val="24"/>
          <w:szCs w:val="24"/>
          <w:lang w:val="en-GB"/>
        </w:rPr>
        <w:t>Hence, we expect that</w:t>
      </w:r>
      <w:r w:rsidR="00DC754E" w:rsidRPr="000E020A">
        <w:rPr>
          <w:rFonts w:ascii="Times New Roman" w:hAnsi="Times New Roman" w:cs="Times New Roman"/>
          <w:i/>
          <w:sz w:val="24"/>
          <w:szCs w:val="24"/>
          <w:lang w:val="en-GB"/>
        </w:rPr>
        <w:t xml:space="preserve"> </w:t>
      </w:r>
      <w:r w:rsidR="00F55C62" w:rsidRPr="000E020A">
        <w:rPr>
          <w:rFonts w:ascii="Times New Roman" w:hAnsi="Times New Roman" w:cs="Times New Roman"/>
          <w:i/>
          <w:sz w:val="24"/>
          <w:szCs w:val="24"/>
          <w:lang w:val="en-GB"/>
        </w:rPr>
        <w:t xml:space="preserve">individuals who are concerned about climate change </w:t>
      </w:r>
      <w:r w:rsidR="00851638" w:rsidRPr="000E020A">
        <w:rPr>
          <w:rFonts w:ascii="Times New Roman" w:hAnsi="Times New Roman" w:cs="Times New Roman"/>
          <w:i/>
          <w:sz w:val="24"/>
          <w:szCs w:val="24"/>
          <w:lang w:val="en-GB"/>
        </w:rPr>
        <w:t>are</w:t>
      </w:r>
      <w:r w:rsidR="002F6AD6" w:rsidRPr="000E020A">
        <w:rPr>
          <w:rFonts w:ascii="Times New Roman" w:hAnsi="Times New Roman" w:cs="Times New Roman"/>
          <w:i/>
          <w:sz w:val="24"/>
          <w:szCs w:val="24"/>
          <w:lang w:val="en-GB"/>
        </w:rPr>
        <w:t xml:space="preserve"> more supportive</w:t>
      </w:r>
      <w:r w:rsidR="00F55C62" w:rsidRPr="000E020A">
        <w:rPr>
          <w:rFonts w:ascii="Times New Roman" w:hAnsi="Times New Roman" w:cs="Times New Roman"/>
          <w:i/>
          <w:sz w:val="24"/>
          <w:szCs w:val="24"/>
          <w:lang w:val="en-GB"/>
        </w:rPr>
        <w:t xml:space="preserve"> </w:t>
      </w:r>
      <w:r w:rsidR="00851638" w:rsidRPr="000E020A">
        <w:rPr>
          <w:rFonts w:ascii="Times New Roman" w:hAnsi="Times New Roman" w:cs="Times New Roman"/>
          <w:i/>
          <w:sz w:val="24"/>
          <w:szCs w:val="24"/>
          <w:lang w:val="en-GB"/>
        </w:rPr>
        <w:t>of</w:t>
      </w:r>
      <w:r w:rsidR="00F55C62" w:rsidRPr="000E020A">
        <w:rPr>
          <w:rFonts w:ascii="Times New Roman" w:hAnsi="Times New Roman" w:cs="Times New Roman"/>
          <w:i/>
          <w:sz w:val="24"/>
          <w:szCs w:val="24"/>
          <w:lang w:val="en-GB"/>
        </w:rPr>
        <w:t xml:space="preserve"> climate policies when negative </w:t>
      </w:r>
      <w:r w:rsidR="00F36FEF" w:rsidRPr="000E020A">
        <w:rPr>
          <w:rFonts w:ascii="Times New Roman" w:hAnsi="Times New Roman" w:cs="Times New Roman"/>
          <w:i/>
          <w:sz w:val="24"/>
          <w:szCs w:val="24"/>
          <w:lang w:val="en-GB"/>
        </w:rPr>
        <w:t>implications</w:t>
      </w:r>
      <w:r w:rsidR="00F55C62" w:rsidRPr="000E020A">
        <w:rPr>
          <w:rFonts w:ascii="Times New Roman" w:hAnsi="Times New Roman" w:cs="Times New Roman"/>
          <w:i/>
          <w:sz w:val="24"/>
          <w:szCs w:val="24"/>
          <w:lang w:val="en-GB"/>
        </w:rPr>
        <w:t xml:space="preserve"> are </w:t>
      </w:r>
      <w:r w:rsidR="007B1B75" w:rsidRPr="000E020A">
        <w:rPr>
          <w:rFonts w:ascii="Times New Roman" w:hAnsi="Times New Roman" w:cs="Times New Roman"/>
          <w:i/>
          <w:sz w:val="24"/>
          <w:szCs w:val="24"/>
          <w:lang w:val="en-GB"/>
        </w:rPr>
        <w:t>salient</w:t>
      </w:r>
      <w:r w:rsidR="00A77EC1" w:rsidRPr="000E020A">
        <w:rPr>
          <w:rFonts w:ascii="Times New Roman" w:hAnsi="Times New Roman" w:cs="Times New Roman"/>
          <w:i/>
          <w:sz w:val="24"/>
          <w:szCs w:val="24"/>
          <w:lang w:val="en-GB"/>
        </w:rPr>
        <w:t xml:space="preserve"> </w:t>
      </w:r>
      <w:r w:rsidR="00786E2D" w:rsidRPr="000E020A">
        <w:rPr>
          <w:rFonts w:ascii="Times New Roman" w:hAnsi="Times New Roman" w:cs="Times New Roman"/>
          <w:sz w:val="24"/>
          <w:szCs w:val="24"/>
          <w:lang w:val="en-GB"/>
        </w:rPr>
        <w:t xml:space="preserve">(H1a) </w:t>
      </w:r>
      <w:r w:rsidR="00A77EC1" w:rsidRPr="000E020A">
        <w:rPr>
          <w:rFonts w:ascii="Times New Roman" w:hAnsi="Times New Roman" w:cs="Times New Roman"/>
          <w:sz w:val="24"/>
          <w:szCs w:val="24"/>
          <w:lang w:val="en-GB"/>
        </w:rPr>
        <w:t>because they weigh the benefits for the climate against the expected disadvantages.</w:t>
      </w:r>
      <w:r w:rsidR="00DC754E" w:rsidRPr="009D31E8">
        <w:rPr>
          <w:rStyle w:val="Funotenzeichen"/>
        </w:rPr>
        <w:footnoteReference w:id="4"/>
      </w:r>
      <w:r w:rsidR="00F55C62" w:rsidRPr="000E020A">
        <w:rPr>
          <w:rFonts w:ascii="Times New Roman" w:hAnsi="Times New Roman" w:cs="Times New Roman"/>
          <w:sz w:val="24"/>
          <w:szCs w:val="24"/>
          <w:lang w:val="en-GB"/>
        </w:rPr>
        <w:t>.</w:t>
      </w:r>
      <w:r w:rsidR="00863881" w:rsidRPr="000E020A">
        <w:rPr>
          <w:rFonts w:ascii="Times New Roman" w:hAnsi="Times New Roman" w:cs="Times New Roman"/>
          <w:sz w:val="24"/>
          <w:szCs w:val="24"/>
          <w:lang w:val="en-GB"/>
        </w:rPr>
        <w:t xml:space="preserve"> Inversely, </w:t>
      </w:r>
      <w:r w:rsidR="00F55C62" w:rsidRPr="000E020A">
        <w:rPr>
          <w:rFonts w:ascii="Times New Roman" w:hAnsi="Times New Roman" w:cs="Times New Roman"/>
          <w:i/>
          <w:sz w:val="24"/>
          <w:szCs w:val="24"/>
          <w:lang w:val="en-GB"/>
        </w:rPr>
        <w:t>individuals who support government assistance for specific groups</w:t>
      </w:r>
      <w:r w:rsidR="00851638" w:rsidRPr="000E020A">
        <w:rPr>
          <w:rFonts w:ascii="Times New Roman" w:hAnsi="Times New Roman" w:cs="Times New Roman"/>
          <w:i/>
          <w:sz w:val="24"/>
          <w:szCs w:val="24"/>
          <w:lang w:val="en-GB"/>
        </w:rPr>
        <w:t xml:space="preserve"> should be less supportive of </w:t>
      </w:r>
      <w:r w:rsidR="00F55C62" w:rsidRPr="000E020A">
        <w:rPr>
          <w:rFonts w:ascii="Times New Roman" w:hAnsi="Times New Roman" w:cs="Times New Roman"/>
          <w:i/>
          <w:sz w:val="24"/>
          <w:szCs w:val="24"/>
          <w:lang w:val="en-GB"/>
        </w:rPr>
        <w:t>climate polic</w:t>
      </w:r>
      <w:r w:rsidR="00851638" w:rsidRPr="000E020A">
        <w:rPr>
          <w:rFonts w:ascii="Times New Roman" w:hAnsi="Times New Roman" w:cs="Times New Roman"/>
          <w:i/>
          <w:sz w:val="24"/>
          <w:szCs w:val="24"/>
          <w:lang w:val="en-GB"/>
        </w:rPr>
        <w:t>ies</w:t>
      </w:r>
      <w:r w:rsidR="00F55C62" w:rsidRPr="000E020A">
        <w:rPr>
          <w:rFonts w:ascii="Times New Roman" w:hAnsi="Times New Roman" w:cs="Times New Roman"/>
          <w:i/>
          <w:sz w:val="24"/>
          <w:szCs w:val="24"/>
          <w:lang w:val="en-GB"/>
        </w:rPr>
        <w:t xml:space="preserve"> when negative </w:t>
      </w:r>
      <w:r w:rsidR="00F36FEF" w:rsidRPr="000E020A">
        <w:rPr>
          <w:rFonts w:ascii="Times New Roman" w:hAnsi="Times New Roman" w:cs="Times New Roman"/>
          <w:i/>
          <w:sz w:val="24"/>
          <w:szCs w:val="24"/>
          <w:lang w:val="en-GB"/>
        </w:rPr>
        <w:t xml:space="preserve">implications </w:t>
      </w:r>
      <w:r w:rsidR="00F55C62" w:rsidRPr="000E020A">
        <w:rPr>
          <w:rFonts w:ascii="Times New Roman" w:hAnsi="Times New Roman" w:cs="Times New Roman"/>
          <w:i/>
          <w:sz w:val="24"/>
          <w:szCs w:val="24"/>
          <w:lang w:val="en-GB"/>
        </w:rPr>
        <w:t>for those groups are salient</w:t>
      </w:r>
      <w:r w:rsidR="00786E2D" w:rsidRPr="000E020A">
        <w:rPr>
          <w:rFonts w:ascii="Times New Roman" w:hAnsi="Times New Roman" w:cs="Times New Roman"/>
          <w:i/>
          <w:sz w:val="24"/>
          <w:szCs w:val="24"/>
          <w:lang w:val="en-GB"/>
        </w:rPr>
        <w:t xml:space="preserve"> </w:t>
      </w:r>
      <w:r w:rsidR="00786E2D" w:rsidRPr="000E020A">
        <w:rPr>
          <w:rFonts w:ascii="Times New Roman" w:hAnsi="Times New Roman" w:cs="Times New Roman"/>
          <w:sz w:val="24"/>
          <w:szCs w:val="24"/>
          <w:lang w:val="en-GB"/>
        </w:rPr>
        <w:t>(H1b)</w:t>
      </w:r>
      <w:r w:rsidR="00F55C62" w:rsidRPr="000E020A">
        <w:rPr>
          <w:rFonts w:ascii="Times New Roman" w:hAnsi="Times New Roman" w:cs="Times New Roman"/>
          <w:sz w:val="24"/>
          <w:szCs w:val="24"/>
          <w:lang w:val="en-GB"/>
        </w:rPr>
        <w:t xml:space="preserve">. </w:t>
      </w:r>
      <w:r w:rsidR="00786E2D" w:rsidRPr="000E020A">
        <w:rPr>
          <w:rFonts w:ascii="Times New Roman" w:hAnsi="Times New Roman" w:cs="Times New Roman"/>
          <w:sz w:val="24"/>
          <w:szCs w:val="24"/>
          <w:lang w:val="en-GB"/>
        </w:rPr>
        <w:t>These effects should be larger w</w:t>
      </w:r>
      <w:r w:rsidR="00FD67CA" w:rsidRPr="000E020A">
        <w:rPr>
          <w:rFonts w:ascii="Times New Roman" w:hAnsi="Times New Roman" w:cs="Times New Roman"/>
          <w:sz w:val="24"/>
          <w:szCs w:val="24"/>
          <w:lang w:val="en-GB"/>
        </w:rPr>
        <w:t xml:space="preserve">hen people clearly value one goal over the other </w:t>
      </w:r>
      <w:r w:rsidR="00786E2D" w:rsidRPr="000E020A">
        <w:rPr>
          <w:rFonts w:ascii="Times New Roman" w:hAnsi="Times New Roman" w:cs="Times New Roman"/>
          <w:sz w:val="24"/>
          <w:szCs w:val="24"/>
          <w:lang w:val="en-GB"/>
        </w:rPr>
        <w:t xml:space="preserve">and </w:t>
      </w:r>
      <w:r w:rsidR="00CB7DC3" w:rsidRPr="000E020A">
        <w:rPr>
          <w:rFonts w:ascii="Times New Roman" w:hAnsi="Times New Roman" w:cs="Times New Roman"/>
          <w:sz w:val="24"/>
          <w:szCs w:val="24"/>
          <w:lang w:val="en-GB"/>
        </w:rPr>
        <w:t>smaller w</w:t>
      </w:r>
      <w:r w:rsidR="00FD67CA" w:rsidRPr="000E020A">
        <w:rPr>
          <w:rFonts w:ascii="Times New Roman" w:hAnsi="Times New Roman" w:cs="Times New Roman"/>
          <w:sz w:val="24"/>
          <w:szCs w:val="24"/>
          <w:lang w:val="en-GB"/>
        </w:rPr>
        <w:t xml:space="preserve">hen </w:t>
      </w:r>
      <w:r w:rsidR="00466F87" w:rsidRPr="000E020A">
        <w:rPr>
          <w:rFonts w:ascii="Times New Roman" w:hAnsi="Times New Roman" w:cs="Times New Roman"/>
          <w:sz w:val="24"/>
          <w:szCs w:val="24"/>
          <w:lang w:val="en-GB"/>
        </w:rPr>
        <w:t xml:space="preserve">people </w:t>
      </w:r>
      <w:r w:rsidR="00786E2D" w:rsidRPr="000E020A">
        <w:rPr>
          <w:rFonts w:ascii="Times New Roman" w:hAnsi="Times New Roman" w:cs="Times New Roman"/>
          <w:sz w:val="24"/>
          <w:szCs w:val="24"/>
          <w:lang w:val="en-GB"/>
        </w:rPr>
        <w:t xml:space="preserve">perceive </w:t>
      </w:r>
      <w:r w:rsidR="00CB7DC3" w:rsidRPr="000E020A">
        <w:rPr>
          <w:rFonts w:ascii="Times New Roman" w:hAnsi="Times New Roman" w:cs="Times New Roman"/>
          <w:sz w:val="24"/>
          <w:szCs w:val="24"/>
          <w:lang w:val="en-GB"/>
        </w:rPr>
        <w:t xml:space="preserve">climate protection and </w:t>
      </w:r>
      <w:r w:rsidR="00F079AF" w:rsidRPr="000E020A">
        <w:rPr>
          <w:rFonts w:ascii="Times New Roman" w:hAnsi="Times New Roman" w:cs="Times New Roman"/>
          <w:sz w:val="24"/>
          <w:szCs w:val="24"/>
          <w:lang w:val="en-GB"/>
        </w:rPr>
        <w:t xml:space="preserve">governmental support for a </w:t>
      </w:r>
      <w:r w:rsidR="00466F87" w:rsidRPr="000E020A">
        <w:rPr>
          <w:rFonts w:ascii="Times New Roman" w:hAnsi="Times New Roman" w:cs="Times New Roman"/>
          <w:sz w:val="24"/>
          <w:szCs w:val="24"/>
          <w:lang w:val="en-GB"/>
        </w:rPr>
        <w:t xml:space="preserve">specific societal </w:t>
      </w:r>
      <w:r w:rsidR="00F079AF" w:rsidRPr="000E020A">
        <w:rPr>
          <w:rFonts w:ascii="Times New Roman" w:hAnsi="Times New Roman" w:cs="Times New Roman"/>
          <w:sz w:val="24"/>
          <w:szCs w:val="24"/>
          <w:lang w:val="en-GB"/>
        </w:rPr>
        <w:t xml:space="preserve">group </w:t>
      </w:r>
      <w:r w:rsidR="00466F87" w:rsidRPr="000E020A">
        <w:rPr>
          <w:rFonts w:ascii="Times New Roman" w:hAnsi="Times New Roman" w:cs="Times New Roman"/>
          <w:sz w:val="24"/>
          <w:szCs w:val="24"/>
          <w:lang w:val="en-GB"/>
        </w:rPr>
        <w:t>as equally important</w:t>
      </w:r>
      <w:r w:rsidR="00927BA9" w:rsidRPr="000E020A">
        <w:rPr>
          <w:rFonts w:ascii="Times New Roman" w:hAnsi="Times New Roman" w:cs="Times New Roman"/>
          <w:sz w:val="24"/>
          <w:szCs w:val="24"/>
          <w:lang w:val="en-GB"/>
        </w:rPr>
        <w:t xml:space="preserve">. </w:t>
      </w:r>
      <w:r w:rsidR="00786E2D" w:rsidRPr="000E020A">
        <w:rPr>
          <w:rFonts w:ascii="Times New Roman" w:hAnsi="Times New Roman" w:cs="Times New Roman"/>
          <w:sz w:val="24"/>
          <w:szCs w:val="24"/>
          <w:lang w:val="en-GB"/>
        </w:rPr>
        <w:t>Thus,</w:t>
      </w:r>
      <w:r w:rsidR="00D4734D" w:rsidRPr="000E020A">
        <w:rPr>
          <w:rFonts w:ascii="Times New Roman" w:hAnsi="Times New Roman" w:cs="Times New Roman"/>
          <w:sz w:val="24"/>
          <w:szCs w:val="24"/>
          <w:lang w:val="en-GB"/>
        </w:rPr>
        <w:t xml:space="preserve"> </w:t>
      </w:r>
      <w:r w:rsidR="000D7C42" w:rsidRPr="000E020A">
        <w:rPr>
          <w:rFonts w:ascii="Times New Roman" w:hAnsi="Times New Roman" w:cs="Times New Roman"/>
          <w:i/>
          <w:sz w:val="24"/>
          <w:szCs w:val="24"/>
          <w:lang w:val="en-GB"/>
        </w:rPr>
        <w:t>the climate policy support of</w:t>
      </w:r>
      <w:r w:rsidR="000D7C42" w:rsidRPr="000E020A">
        <w:rPr>
          <w:rFonts w:ascii="Times New Roman" w:hAnsi="Times New Roman" w:cs="Times New Roman"/>
          <w:sz w:val="24"/>
          <w:szCs w:val="24"/>
          <w:lang w:val="en-GB"/>
        </w:rPr>
        <w:t xml:space="preserve"> </w:t>
      </w:r>
      <w:r w:rsidR="00B15D57" w:rsidRPr="000E020A">
        <w:rPr>
          <w:rFonts w:ascii="Times New Roman" w:hAnsi="Times New Roman" w:cs="Times New Roman"/>
          <w:i/>
          <w:sz w:val="24"/>
          <w:szCs w:val="24"/>
          <w:lang w:val="en-GB"/>
        </w:rPr>
        <w:t>individuals</w:t>
      </w:r>
      <w:r w:rsidR="000D7C42" w:rsidRPr="000E020A">
        <w:rPr>
          <w:rFonts w:ascii="Times New Roman" w:hAnsi="Times New Roman" w:cs="Times New Roman"/>
          <w:i/>
          <w:sz w:val="24"/>
          <w:szCs w:val="24"/>
          <w:lang w:val="en-GB"/>
        </w:rPr>
        <w:t xml:space="preserve"> with</w:t>
      </w:r>
      <w:r w:rsidR="00B15D57" w:rsidRPr="000E020A">
        <w:rPr>
          <w:rFonts w:ascii="Times New Roman" w:hAnsi="Times New Roman" w:cs="Times New Roman"/>
          <w:i/>
          <w:sz w:val="24"/>
          <w:szCs w:val="24"/>
          <w:lang w:val="en-GB"/>
        </w:rPr>
        <w:t xml:space="preserve"> more </w:t>
      </w:r>
      <w:r w:rsidR="000D7C42" w:rsidRPr="000E020A">
        <w:rPr>
          <w:rFonts w:ascii="Times New Roman" w:hAnsi="Times New Roman" w:cs="Times New Roman"/>
          <w:i/>
          <w:sz w:val="24"/>
          <w:szCs w:val="24"/>
          <w:lang w:val="en-GB"/>
        </w:rPr>
        <w:t xml:space="preserve">unambiguous </w:t>
      </w:r>
      <w:r w:rsidR="00B15D57" w:rsidRPr="000E020A">
        <w:rPr>
          <w:rFonts w:ascii="Times New Roman" w:hAnsi="Times New Roman" w:cs="Times New Roman"/>
          <w:i/>
          <w:sz w:val="24"/>
          <w:szCs w:val="24"/>
          <w:lang w:val="en-GB"/>
        </w:rPr>
        <w:t>priorities</w:t>
      </w:r>
      <w:r w:rsidR="000D7C42" w:rsidRPr="000E020A">
        <w:rPr>
          <w:rFonts w:ascii="Times New Roman" w:hAnsi="Times New Roman" w:cs="Times New Roman"/>
          <w:i/>
          <w:sz w:val="24"/>
          <w:szCs w:val="24"/>
          <w:lang w:val="en-GB"/>
        </w:rPr>
        <w:t xml:space="preserve"> </w:t>
      </w:r>
      <w:r w:rsidR="00786E2D" w:rsidRPr="000E020A">
        <w:rPr>
          <w:rFonts w:ascii="Times New Roman" w:hAnsi="Times New Roman" w:cs="Times New Roman"/>
          <w:i/>
          <w:sz w:val="24"/>
          <w:szCs w:val="24"/>
          <w:lang w:val="en-GB"/>
        </w:rPr>
        <w:t>should be</w:t>
      </w:r>
      <w:r w:rsidR="000D7C42" w:rsidRPr="000E020A">
        <w:rPr>
          <w:rFonts w:ascii="Times New Roman" w:hAnsi="Times New Roman" w:cs="Times New Roman"/>
          <w:i/>
          <w:sz w:val="24"/>
          <w:szCs w:val="24"/>
          <w:lang w:val="en-GB"/>
        </w:rPr>
        <w:t xml:space="preserve"> more strongly affected</w:t>
      </w:r>
      <w:r w:rsidR="00B15D57" w:rsidRPr="000E020A">
        <w:rPr>
          <w:rFonts w:ascii="Times New Roman" w:hAnsi="Times New Roman" w:cs="Times New Roman"/>
          <w:i/>
          <w:sz w:val="24"/>
          <w:szCs w:val="24"/>
          <w:lang w:val="en-GB"/>
        </w:rPr>
        <w:t xml:space="preserve"> by</w:t>
      </w:r>
      <w:r w:rsidR="00B15D57" w:rsidRPr="000E020A">
        <w:rPr>
          <w:rFonts w:ascii="Times New Roman" w:hAnsi="Times New Roman" w:cs="Times New Roman"/>
          <w:sz w:val="24"/>
          <w:szCs w:val="24"/>
          <w:lang w:val="en-GB"/>
        </w:rPr>
        <w:t xml:space="preserve"> </w:t>
      </w:r>
      <w:r w:rsidR="006266A1" w:rsidRPr="000E020A">
        <w:rPr>
          <w:rFonts w:ascii="Times New Roman" w:hAnsi="Times New Roman" w:cs="Times New Roman"/>
          <w:i/>
          <w:sz w:val="24"/>
          <w:szCs w:val="24"/>
          <w:lang w:val="en-GB"/>
        </w:rPr>
        <w:t>the respective predispositions</w:t>
      </w:r>
      <w:r w:rsidR="00786E2D" w:rsidRPr="000E020A">
        <w:rPr>
          <w:rFonts w:ascii="Times New Roman" w:hAnsi="Times New Roman" w:cs="Times New Roman"/>
          <w:i/>
          <w:sz w:val="24"/>
          <w:szCs w:val="24"/>
          <w:lang w:val="en-GB"/>
        </w:rPr>
        <w:t xml:space="preserve"> </w:t>
      </w:r>
      <w:r w:rsidR="00786E2D" w:rsidRPr="000E020A">
        <w:rPr>
          <w:rFonts w:ascii="Times New Roman" w:hAnsi="Times New Roman" w:cs="Times New Roman"/>
          <w:sz w:val="24"/>
          <w:szCs w:val="24"/>
          <w:lang w:val="en-GB"/>
        </w:rPr>
        <w:t>(H1c)</w:t>
      </w:r>
      <w:r w:rsidR="00D4734D" w:rsidRPr="000E020A">
        <w:rPr>
          <w:rFonts w:ascii="Times New Roman" w:hAnsi="Times New Roman" w:cs="Times New Roman"/>
          <w:i/>
          <w:sz w:val="24"/>
          <w:szCs w:val="24"/>
          <w:lang w:val="en-GB"/>
        </w:rPr>
        <w:t xml:space="preserve">. </w:t>
      </w:r>
      <w:r w:rsidR="006646C0" w:rsidRPr="000E020A">
        <w:rPr>
          <w:rFonts w:ascii="Times New Roman" w:hAnsi="Times New Roman" w:cs="Times New Roman"/>
          <w:sz w:val="24"/>
          <w:szCs w:val="24"/>
          <w:lang w:val="en-GB"/>
        </w:rPr>
        <w:t>In summary, pre-existing priorities in conflicting goals are decisive for the resilience of people’s climate policy support</w:t>
      </w:r>
      <w:r w:rsidR="00F36FEF" w:rsidRPr="000E020A">
        <w:rPr>
          <w:rFonts w:ascii="Times New Roman" w:hAnsi="Times New Roman" w:cs="Times New Roman"/>
          <w:sz w:val="24"/>
          <w:szCs w:val="24"/>
          <w:lang w:val="en-GB"/>
        </w:rPr>
        <w:t xml:space="preserve"> levels</w:t>
      </w:r>
      <w:r w:rsidR="006646C0" w:rsidRPr="000E020A">
        <w:rPr>
          <w:rFonts w:ascii="Times New Roman" w:hAnsi="Times New Roman" w:cs="Times New Roman"/>
          <w:sz w:val="24"/>
          <w:szCs w:val="24"/>
          <w:lang w:val="en-GB"/>
        </w:rPr>
        <w:t>.</w:t>
      </w:r>
    </w:p>
    <w:p w14:paraId="6F34A769" w14:textId="77777777" w:rsidR="006646C0" w:rsidRPr="000E020A" w:rsidRDefault="006646C0" w:rsidP="006F0224">
      <w:pPr>
        <w:pStyle w:val="Kommentartext"/>
        <w:spacing w:line="360" w:lineRule="auto"/>
        <w:jc w:val="both"/>
        <w:rPr>
          <w:rFonts w:ascii="Times New Roman" w:hAnsi="Times New Roman" w:cs="Times New Roman"/>
          <w:sz w:val="24"/>
          <w:szCs w:val="24"/>
          <w:lang w:val="en-GB"/>
        </w:rPr>
      </w:pPr>
    </w:p>
    <w:p w14:paraId="77A4DDCF" w14:textId="691CE441" w:rsidR="006646C0" w:rsidRPr="000E020A" w:rsidRDefault="00D617D0" w:rsidP="006646C0">
      <w:pPr>
        <w:pStyle w:val="Kommentartext"/>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Furthermore, people’s policy priorities likely influence their response certainty. </w:t>
      </w:r>
      <w:r w:rsidR="00C133E6" w:rsidRPr="000E020A">
        <w:rPr>
          <w:rFonts w:ascii="Times New Roman" w:hAnsi="Times New Roman" w:cs="Times New Roman"/>
          <w:sz w:val="24"/>
          <w:szCs w:val="24"/>
          <w:lang w:val="en-GB"/>
        </w:rPr>
        <w:t>Assuming that people weigh conflicting goals against each other, s</w:t>
      </w:r>
      <w:r w:rsidR="001A3A49" w:rsidRPr="000E020A">
        <w:rPr>
          <w:rFonts w:ascii="Times New Roman" w:hAnsi="Times New Roman" w:cs="Times New Roman"/>
          <w:sz w:val="24"/>
          <w:szCs w:val="24"/>
          <w:lang w:val="en-GB"/>
        </w:rPr>
        <w:t xml:space="preserve">omeone who values </w:t>
      </w:r>
      <w:r w:rsidRPr="000E020A">
        <w:rPr>
          <w:rFonts w:ascii="Times New Roman" w:hAnsi="Times New Roman" w:cs="Times New Roman"/>
          <w:sz w:val="24"/>
          <w:szCs w:val="24"/>
          <w:lang w:val="en-GB"/>
        </w:rPr>
        <w:t xml:space="preserve">both </w:t>
      </w:r>
      <w:r w:rsidR="00466F87" w:rsidRPr="000E020A">
        <w:rPr>
          <w:rFonts w:ascii="Times New Roman" w:hAnsi="Times New Roman" w:cs="Times New Roman"/>
          <w:sz w:val="24"/>
          <w:szCs w:val="24"/>
          <w:lang w:val="en-GB"/>
        </w:rPr>
        <w:t xml:space="preserve">government assistance </w:t>
      </w:r>
      <w:r w:rsidR="001A3A49" w:rsidRPr="000E020A">
        <w:rPr>
          <w:rFonts w:ascii="Times New Roman" w:hAnsi="Times New Roman" w:cs="Times New Roman"/>
          <w:sz w:val="24"/>
          <w:szCs w:val="24"/>
          <w:lang w:val="en-GB"/>
        </w:rPr>
        <w:t xml:space="preserve">and climate protection is likely </w:t>
      </w:r>
      <w:r w:rsidR="00860D1D" w:rsidRPr="000E020A">
        <w:rPr>
          <w:rFonts w:ascii="Times New Roman" w:hAnsi="Times New Roman" w:cs="Times New Roman"/>
          <w:sz w:val="24"/>
          <w:szCs w:val="24"/>
          <w:lang w:val="en-GB"/>
        </w:rPr>
        <w:t xml:space="preserve">less certain </w:t>
      </w:r>
      <w:r w:rsidR="00786E2D" w:rsidRPr="000E020A">
        <w:rPr>
          <w:rFonts w:ascii="Times New Roman" w:hAnsi="Times New Roman" w:cs="Times New Roman"/>
          <w:sz w:val="24"/>
          <w:szCs w:val="24"/>
          <w:lang w:val="en-GB"/>
        </w:rPr>
        <w:t xml:space="preserve">about </w:t>
      </w:r>
      <w:r w:rsidR="00860D1D" w:rsidRPr="000E020A">
        <w:rPr>
          <w:rFonts w:ascii="Times New Roman" w:hAnsi="Times New Roman" w:cs="Times New Roman"/>
          <w:sz w:val="24"/>
          <w:szCs w:val="24"/>
          <w:lang w:val="en-GB"/>
        </w:rPr>
        <w:t>their response</w:t>
      </w:r>
      <w:r w:rsidR="001A3A49" w:rsidRPr="000E020A">
        <w:rPr>
          <w:rFonts w:ascii="Times New Roman" w:hAnsi="Times New Roman" w:cs="Times New Roman"/>
          <w:sz w:val="24"/>
          <w:szCs w:val="24"/>
          <w:lang w:val="en-GB"/>
        </w:rPr>
        <w:t xml:space="preserve"> when trade-offs are </w:t>
      </w:r>
      <w:r w:rsidRPr="000E020A">
        <w:rPr>
          <w:rFonts w:ascii="Times New Roman" w:hAnsi="Times New Roman" w:cs="Times New Roman"/>
          <w:sz w:val="24"/>
          <w:szCs w:val="24"/>
          <w:lang w:val="en-GB"/>
        </w:rPr>
        <w:t>salient</w:t>
      </w:r>
      <w:r w:rsidR="00C45B3C" w:rsidRPr="000E020A">
        <w:rPr>
          <w:rFonts w:ascii="Times New Roman" w:hAnsi="Times New Roman" w:cs="Times New Roman"/>
          <w:sz w:val="24"/>
          <w:szCs w:val="24"/>
          <w:lang w:val="en-GB"/>
        </w:rPr>
        <w:t xml:space="preserve"> because they are </w:t>
      </w:r>
      <w:r w:rsidR="00C45B3C" w:rsidRPr="000E020A">
        <w:rPr>
          <w:rFonts w:ascii="Times New Roman" w:hAnsi="Times New Roman" w:cs="Times New Roman"/>
          <w:iCs/>
          <w:sz w:val="24"/>
          <w:szCs w:val="24"/>
          <w:lang w:val="en-GB"/>
        </w:rPr>
        <w:t xml:space="preserve">“unwilling or unable to sacrifice one value for the sake of the other” </w:t>
      </w:r>
      <w:bookmarkStart w:id="8" w:name="_Hlk137715434"/>
      <w:r w:rsidR="00C45B3C" w:rsidRPr="000E020A">
        <w:rPr>
          <w:rFonts w:ascii="Times New Roman" w:hAnsi="Times New Roman" w:cs="Times New Roman"/>
          <w:iCs/>
          <w:sz w:val="24"/>
          <w:szCs w:val="24"/>
          <w:lang w:val="en-GB"/>
        </w:rPr>
        <w:fldChar w:fldCharType="begin"/>
      </w:r>
      <w:r w:rsidR="00C45B3C" w:rsidRPr="000E020A">
        <w:rPr>
          <w:rFonts w:ascii="Times New Roman" w:hAnsi="Times New Roman" w:cs="Times New Roman"/>
          <w:iCs/>
          <w:sz w:val="24"/>
          <w:szCs w:val="24"/>
          <w:lang w:val="en-GB"/>
        </w:rPr>
        <w:instrText xml:space="preserve"> ADDIN ZOTERO_ITEM CSL_CITATION {"citationID":"h4f2w29M","properties":{"formattedCitation":"(Rudolph, 2005, p. 911)","plainCitation":"(Rudolph, 2005, p. 911)","noteIndex":0},"citationItems":[{"id":1874,"uris":["http://zotero.org/users/9378747/items/NAEZL56Z"],"itemData":{"id":1874,"type":"article-journal","abstract":"This article analyzes the effects of value-driven ambivalence and group attachment on response variability in public attitudes toward campaign ﬁnance reform. The analysis demonstrates that group attachment, when activated by affective cues, moderates the effects of ambivalence on response variability. By tipping the balance of considerations in one direction or the other, group attachments make it easier for ambivalent respondents to make tradeoffs between competing values during policy choices and, as a result, dampen response variability. Methodologically, the results offer an important cautionary note about the use of linear ambivalence scales by calling into question the assumption that indifference is an intermediate state between preference and ambivalence.","container-title":"Political Psychology","DOI":"10.1111/j.1467-9221.2005.00450.x","ISSN":"0162-895X, 1467-9221","issue":"6","journalAbbreviation":"Political Psychology","language":"en","page":"905-928","source":"DOI.org (Crossref)","title":"Group Attachment and the Reduction of Value-Driven Ambivalence","volume":"26","author":[{"family":"Rudolph","given":"Thomas J."}],"issued":{"date-parts":[["2005",12]]},"citation-key":"rudolph2005"},"locator":"911"}],"schema":"https://github.com/citation-style-language/schema/raw/master/csl-citation.json"} </w:instrText>
      </w:r>
      <w:r w:rsidR="00C45B3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(Rudolph, 2005, p. 911)</w:t>
      </w:r>
      <w:r w:rsidR="00C45B3C" w:rsidRPr="000E020A">
        <w:rPr>
          <w:rFonts w:ascii="Times New Roman" w:hAnsi="Times New Roman" w:cs="Times New Roman"/>
          <w:iCs/>
          <w:sz w:val="24"/>
          <w:szCs w:val="24"/>
          <w:lang w:val="en-GB"/>
        </w:rPr>
        <w:fldChar w:fldCharType="end"/>
      </w:r>
      <w:r w:rsidR="00BE2274" w:rsidRPr="000E020A">
        <w:rPr>
          <w:rFonts w:ascii="Times New Roman" w:hAnsi="Times New Roman" w:cs="Times New Roman"/>
          <w:sz w:val="24"/>
          <w:szCs w:val="24"/>
          <w:lang w:val="en-GB"/>
        </w:rPr>
        <w:t>.</w:t>
      </w:r>
      <w:r w:rsidR="00F431C1" w:rsidRPr="000E020A">
        <w:rPr>
          <w:rFonts w:ascii="Times New Roman" w:hAnsi="Times New Roman" w:cs="Times New Roman"/>
          <w:sz w:val="24"/>
          <w:szCs w:val="24"/>
          <w:lang w:val="en-GB"/>
        </w:rPr>
        <w:t xml:space="preserve"> </w:t>
      </w:r>
      <w:r w:rsidR="00C45B3C" w:rsidRPr="000E020A">
        <w:rPr>
          <w:rFonts w:ascii="Times New Roman" w:hAnsi="Times New Roman" w:cs="Times New Roman"/>
          <w:iCs/>
          <w:sz w:val="24"/>
          <w:szCs w:val="24"/>
          <w:lang w:val="en-GB"/>
        </w:rPr>
        <w:t xml:space="preserve">In consequence, this group may exhibit symptoms of ambivalence like insecurity or hesitance when forced to decide between valued goals, and randomly decide for one option or the other </w:t>
      </w:r>
      <w:r w:rsidR="00C45B3C"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{"citationID":"Z9zm5JRY","properties":{"formattedCitation":"(Alvarez &amp; Brehm, 2002; Steenbergen &amp; Brewer, 2004)","plainCitation":"(Alvarez &amp; Brehm, 2002; Steenbergen &amp; Brewer, 2004)","noteIndex":0},"citationItems":[{"id":1920,"uris":["http://zotero.org/users/9378747/items/69464ZYA"],"itemData":{"id":1920,"type":"book","call-number":"HM1236 .A46 2002","event-place":"Princeton, N.J","ISBN":"978-0-691-09635-3","number-of-pages":"247","publisher":"Princeton University Press","publisher-place":"Princeton, N.J","source":"Library of Congress ISBN","title":"Hard choices, easy answers: values, information, and American public opinion","title-short":"Hard choices, easy answers","author":[{"family":"Alvarez","given":"R. Michael"},{"family":"Brehm","given":"John"}],"issued":{"date-parts":[["2002"]]},"citation-key":"alvarez2002"}},{"id":1919,"uris":["http://zotero.org/users/9378747/items/B3EKX6DY"],"itemData":{"id":1919,"type":"chapter","container-title":"Studies in Public Opinion: Attitudes, Nonattitudes, Measurement Error, and Change","event-place":"Princeton","ISBN":"978-0-691-18838-6","note":"DOI: 10.1515/9780691188386-006","page":"93-130","publisher":"Princeton University Press","publisher-place":"Princeton","source":"DOI.org (Crossref)","title":"The Not-So-Ambivalent Public: Policy Attitudes in the Political Culture of Ambivalence","title-short":"CHAPTER 4","URL":"https://doi.org/10.1515/9780691188386-006","editor":[{"family":"Saris","given":"Willem E."},{"family":"Sniderman","given":"Paul M."}],"author":[{"family":"Steenbergen","given":"Marco R."},{"family":"Brewer","given":"Paul R."}],"accessed":{"date-parts":[["2022",5,24]]},"issued":{"date-parts":[["2004",12,31]]},"citation-key":"steenbergen2004"}}],"schema":"https://github.com/citation-style-language/schema/raw/master/csl-citation.json"} </w:instrText>
      </w:r>
      <w:r w:rsidR="00C45B3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(Alvarez &amp; Brehm, 2002; Steenbergen &amp; Brewer, 2004)</w:t>
      </w:r>
      <w:r w:rsidR="00C45B3C" w:rsidRPr="000E020A">
        <w:rPr>
          <w:rFonts w:ascii="Times New Roman" w:hAnsi="Times New Roman" w:cs="Times New Roman"/>
          <w:iCs/>
          <w:sz w:val="24"/>
          <w:szCs w:val="24"/>
          <w:lang w:val="en-GB"/>
        </w:rPr>
        <w:fldChar w:fldCharType="end"/>
      </w:r>
      <w:r w:rsidR="00C45B3C" w:rsidRPr="000E020A">
        <w:rPr>
          <w:rFonts w:ascii="Times New Roman" w:hAnsi="Times New Roman" w:cs="Times New Roman"/>
          <w:iCs/>
          <w:sz w:val="24"/>
          <w:szCs w:val="24"/>
          <w:lang w:val="en-GB"/>
        </w:rPr>
        <w:t xml:space="preserve">, leading to </w:t>
      </w:r>
      <w:r w:rsidR="00C45B3C" w:rsidRPr="000E020A">
        <w:rPr>
          <w:rFonts w:ascii="Times New Roman" w:hAnsi="Times New Roman" w:cs="Times New Roman"/>
          <w:sz w:val="24"/>
          <w:szCs w:val="24"/>
          <w:lang w:val="en-GB"/>
        </w:rPr>
        <w:t>more volatile policy support</w:t>
      </w:r>
      <w:r w:rsidR="00745D49">
        <w:rPr>
          <w:rFonts w:ascii="Times New Roman" w:hAnsi="Times New Roman" w:cs="Times New Roman"/>
          <w:sz w:val="24"/>
          <w:szCs w:val="24"/>
          <w:lang w:val="en-GB"/>
        </w:rPr>
        <w:t xml:space="preserve"> over time</w:t>
      </w:r>
      <w:r w:rsidR="00C45B3C" w:rsidRPr="000E020A">
        <w:rPr>
          <w:rFonts w:ascii="Times New Roman" w:hAnsi="Times New Roman" w:cs="Times New Roman"/>
          <w:sz w:val="24"/>
          <w:szCs w:val="24"/>
          <w:lang w:val="en-GB"/>
        </w:rPr>
        <w:t xml:space="preserve"> </w:t>
      </w:r>
      <w:r w:rsidR="00C45B3C" w:rsidRPr="000E020A">
        <w:rPr>
          <w:rFonts w:ascii="Times New Roman" w:hAnsi="Times New Roman" w:cs="Times New Roman"/>
          <w:iCs/>
          <w:sz w:val="24"/>
          <w:szCs w:val="24"/>
          <w:lang w:val="en-GB"/>
        </w:rPr>
        <w:fldChar w:fldCharType="begin"/>
      </w:r>
      <w:r w:rsidR="009A0A19" w:rsidRPr="000E020A">
        <w:rPr>
          <w:rFonts w:ascii="Times New Roman" w:hAnsi="Times New Roman" w:cs="Times New Roman"/>
          <w:iCs/>
          <w:sz w:val="24"/>
          <w:szCs w:val="24"/>
          <w:lang w:val="en-GB"/>
        </w:rPr>
        <w:instrText xml:space="preserve"> ADDIN ZOTERO_ITEM CSL_CITATION {"citationID":"bfF8y40V","properties":{"formattedCitation":"(Lindstam et al., 2021)","plainCitation":"(Lindstam et al., 2021)","noteIndex":0},"citationItems":[{"id":2358,"uris":["http://zotero.org/users/9378747/items/CUG6TB9B"],"itemData":{"id":2358,"type":"article-journal","abstract":"National identities are often conceived of as factors that lend structure and stability to citizens’ political opinions on issues such as immigration. While citizens who define national membership in ethno-cultural terms are less likely to support immigration, those with a civic conception are more likely to do so. The authors propose that defining national identity along both ethno-cultural and civic lines may give rise to conflicting considerations, leading people to experience ambivalence, implying that national identities may serve less as a stabilizing force than suggested by previous research. Findings from heterogeneous choice models and a unique survey experiment show that German citizens with mixed conceptions of national identity had more variable and more malleable opinions than individuals with ideal-type conceptions during the 2015/2016 European refugee crisis. The findings point to an identity-based source of ambivalence and extend current understandings of how people form attitudes towards immigration.","container-title":"British Journal of Political Science","DOI":"10.1017/S0007123418000522","ISSN":"0007-1234, 1469-2112","issue":"1","journalAbbreviation":"Brit. J. Polit. Sci.","language":"en","page":"93-114","source":"DOI.org (Crossref)","title":"Conceptions of National Identity and Ambivalence towards Immigration","volume":"51","author":[{"family":"Lindstam","given":"Emmy"},{"family":"Mader","given":"Matthias"},{"family":"Schoen","given":"Harald"}],"issued":{"date-parts":[["2021",1]]},"citation-key":"lindstam2021"}}],"schema":"https://github.com/citation-style-language/schema/raw/master/csl-citation.json"} </w:instrText>
      </w:r>
      <w:r w:rsidR="00C45B3C" w:rsidRPr="000E020A">
        <w:rPr>
          <w:rFonts w:ascii="Times New Roman" w:hAnsi="Times New Roman" w:cs="Times New Roman"/>
          <w:iCs/>
          <w:sz w:val="24"/>
          <w:szCs w:val="24"/>
          <w:lang w:val="en-GB"/>
        </w:rPr>
        <w:fldChar w:fldCharType="separate"/>
      </w:r>
      <w:r w:rsidR="009A0A19" w:rsidRPr="000E020A">
        <w:rPr>
          <w:rFonts w:ascii="Times New Roman" w:hAnsi="Times New Roman" w:cs="Times New Roman"/>
          <w:sz w:val="24"/>
          <w:lang w:val="en-GB"/>
        </w:rPr>
        <w:t>(Lindstam et al., 2021)</w:t>
      </w:r>
      <w:r w:rsidR="00C45B3C" w:rsidRPr="000E020A">
        <w:rPr>
          <w:rFonts w:ascii="Times New Roman" w:hAnsi="Times New Roman" w:cs="Times New Roman"/>
          <w:iCs/>
          <w:sz w:val="24"/>
          <w:szCs w:val="24"/>
          <w:lang w:val="en-GB"/>
        </w:rPr>
        <w:fldChar w:fldCharType="end"/>
      </w:r>
      <w:r w:rsidR="00C45B3C" w:rsidRPr="000E020A">
        <w:rPr>
          <w:rFonts w:ascii="Times New Roman" w:hAnsi="Times New Roman" w:cs="Times New Roman"/>
          <w:sz w:val="24"/>
          <w:szCs w:val="24"/>
          <w:lang w:val="en-GB"/>
        </w:rPr>
        <w:t>.</w:t>
      </w:r>
      <w:r w:rsidR="00745D49">
        <w:rPr>
          <w:rStyle w:val="Funotenzeichen"/>
          <w:rFonts w:ascii="Times New Roman" w:hAnsi="Times New Roman" w:cs="Times New Roman"/>
          <w:sz w:val="24"/>
          <w:szCs w:val="24"/>
          <w:lang w:val="en-GB"/>
        </w:rPr>
        <w:footnoteReference w:id="5"/>
      </w:r>
      <w:r w:rsidR="00C45B3C" w:rsidRPr="000E020A">
        <w:rPr>
          <w:rFonts w:ascii="Times New Roman" w:hAnsi="Times New Roman" w:cs="Times New Roman"/>
          <w:sz w:val="24"/>
          <w:szCs w:val="24"/>
          <w:lang w:val="en-GB"/>
        </w:rPr>
        <w:t xml:space="preserve"> </w:t>
      </w:r>
      <w:bookmarkEnd w:id="8"/>
      <w:r w:rsidR="00C45B3C" w:rsidRPr="000E020A">
        <w:rPr>
          <w:rFonts w:ascii="Times New Roman" w:hAnsi="Times New Roman" w:cs="Times New Roman"/>
          <w:sz w:val="24"/>
          <w:szCs w:val="24"/>
          <w:lang w:val="en-GB"/>
        </w:rPr>
        <w:t>On the other hand, r</w:t>
      </w:r>
      <w:r w:rsidR="006646C0" w:rsidRPr="000E020A">
        <w:rPr>
          <w:rFonts w:ascii="Times New Roman" w:hAnsi="Times New Roman" w:cs="Times New Roman"/>
          <w:sz w:val="24"/>
          <w:szCs w:val="24"/>
          <w:lang w:val="en-GB"/>
        </w:rPr>
        <w:t xml:space="preserve">espondents who clearly prioritize one goal over the other should have no difficulties reconciling their preferences and </w:t>
      </w:r>
      <w:r w:rsidR="00C45B3C" w:rsidRPr="000E020A">
        <w:rPr>
          <w:rFonts w:ascii="Times New Roman" w:hAnsi="Times New Roman" w:cs="Times New Roman"/>
          <w:sz w:val="24"/>
          <w:szCs w:val="24"/>
          <w:lang w:val="en-GB"/>
        </w:rPr>
        <w:t xml:space="preserve">their policy support </w:t>
      </w:r>
      <w:r w:rsidR="006646C0" w:rsidRPr="000E020A">
        <w:rPr>
          <w:rFonts w:ascii="Times New Roman" w:hAnsi="Times New Roman" w:cs="Times New Roman"/>
          <w:sz w:val="24"/>
          <w:szCs w:val="24"/>
          <w:lang w:val="en-GB"/>
        </w:rPr>
        <w:t>should thus be comparatively consistent.</w:t>
      </w:r>
      <w:r w:rsidR="00C45B3C" w:rsidRPr="000E020A">
        <w:rPr>
          <w:rFonts w:ascii="Times New Roman" w:hAnsi="Times New Roman" w:cs="Times New Roman"/>
          <w:iCs/>
          <w:sz w:val="24"/>
          <w:szCs w:val="24"/>
          <w:lang w:val="en-GB"/>
        </w:rPr>
        <w:t xml:space="preserve"> </w:t>
      </w:r>
      <w:r w:rsidR="00C45B3C" w:rsidRPr="000E020A">
        <w:rPr>
          <w:rFonts w:ascii="Times New Roman" w:hAnsi="Times New Roman" w:cs="Times New Roman"/>
          <w:sz w:val="24"/>
          <w:szCs w:val="24"/>
          <w:lang w:val="en-GB"/>
        </w:rPr>
        <w:t xml:space="preserve">Consequently, we expect that </w:t>
      </w:r>
      <w:r w:rsidR="00C45B3C" w:rsidRPr="000E020A">
        <w:rPr>
          <w:rFonts w:ascii="Times New Roman" w:hAnsi="Times New Roman" w:cs="Times New Roman"/>
          <w:i/>
          <w:sz w:val="24"/>
          <w:szCs w:val="24"/>
          <w:lang w:val="en-GB"/>
        </w:rPr>
        <w:t xml:space="preserve">individuals with more balanced preferences towards conflicting goals are more volatile in their climate policy support when implications are salient </w:t>
      </w:r>
      <w:r w:rsidR="00C45B3C" w:rsidRPr="000E020A">
        <w:rPr>
          <w:rFonts w:ascii="Times New Roman" w:hAnsi="Times New Roman" w:cs="Times New Roman"/>
          <w:sz w:val="24"/>
          <w:szCs w:val="24"/>
          <w:lang w:val="en-GB"/>
        </w:rPr>
        <w:t xml:space="preserve">(H2). In the extreme case </w:t>
      </w:r>
      <w:r w:rsidR="00C45B3C" w:rsidRPr="000E020A">
        <w:rPr>
          <w:rFonts w:ascii="Times New Roman" w:hAnsi="Times New Roman" w:cs="Times New Roman"/>
          <w:sz w:val="24"/>
          <w:szCs w:val="24"/>
          <w:lang w:val="en-GB"/>
        </w:rPr>
        <w:lastRenderedPageBreak/>
        <w:t>that people attach considerable importance to both</w:t>
      </w:r>
      <w:r w:rsidR="00EE3438" w:rsidRPr="000E020A">
        <w:rPr>
          <w:rFonts w:ascii="Times New Roman" w:hAnsi="Times New Roman" w:cs="Times New Roman"/>
          <w:iCs/>
          <w:sz w:val="24"/>
          <w:szCs w:val="24"/>
          <w:lang w:val="en-GB"/>
        </w:rPr>
        <w:t xml:space="preserve"> conflicting goals, </w:t>
      </w:r>
      <w:r w:rsidR="00D67C2C" w:rsidRPr="000E020A">
        <w:rPr>
          <w:rFonts w:ascii="Times New Roman" w:hAnsi="Times New Roman" w:cs="Times New Roman"/>
          <w:iCs/>
          <w:sz w:val="24"/>
          <w:szCs w:val="24"/>
          <w:lang w:val="en-GB"/>
        </w:rPr>
        <w:t xml:space="preserve">this implies that </w:t>
      </w:r>
      <w:r w:rsidR="00EE3438" w:rsidRPr="000E020A">
        <w:rPr>
          <w:rFonts w:ascii="Times New Roman" w:hAnsi="Times New Roman" w:cs="Times New Roman"/>
          <w:iCs/>
          <w:sz w:val="24"/>
          <w:szCs w:val="24"/>
          <w:lang w:val="en-GB"/>
        </w:rPr>
        <w:t xml:space="preserve">people </w:t>
      </w:r>
      <w:r w:rsidR="00D67C2C" w:rsidRPr="000E020A">
        <w:rPr>
          <w:rFonts w:ascii="Times New Roman" w:hAnsi="Times New Roman" w:cs="Times New Roman"/>
          <w:iCs/>
          <w:sz w:val="24"/>
          <w:szCs w:val="24"/>
          <w:lang w:val="en-GB"/>
        </w:rPr>
        <w:t xml:space="preserve">may </w:t>
      </w:r>
      <w:r w:rsidR="00EE3438" w:rsidRPr="000E020A">
        <w:rPr>
          <w:rFonts w:ascii="Times New Roman" w:hAnsi="Times New Roman" w:cs="Times New Roman"/>
          <w:iCs/>
          <w:sz w:val="24"/>
          <w:szCs w:val="24"/>
          <w:lang w:val="en-GB"/>
        </w:rPr>
        <w:t xml:space="preserve">be unable to resolve the tension and make a choice. Hence, learning about negative </w:t>
      </w:r>
      <w:r w:rsidR="00F36FEF" w:rsidRPr="000E020A">
        <w:rPr>
          <w:rFonts w:ascii="Times New Roman" w:hAnsi="Times New Roman" w:cs="Times New Roman"/>
          <w:iCs/>
          <w:sz w:val="24"/>
          <w:szCs w:val="24"/>
          <w:lang w:val="en-GB"/>
        </w:rPr>
        <w:t>implications</w:t>
      </w:r>
      <w:r w:rsidR="00EE3438" w:rsidRPr="000E020A">
        <w:rPr>
          <w:rFonts w:ascii="Times New Roman" w:hAnsi="Times New Roman" w:cs="Times New Roman"/>
          <w:iCs/>
          <w:sz w:val="24"/>
          <w:szCs w:val="24"/>
          <w:lang w:val="en-GB"/>
        </w:rPr>
        <w:t xml:space="preserve"> may ultimately inhibit policy decision-making and thus undermine public support for both </w:t>
      </w:r>
      <w:r w:rsidR="00441399" w:rsidRPr="000E020A">
        <w:rPr>
          <w:rFonts w:ascii="Times New Roman" w:hAnsi="Times New Roman" w:cs="Times New Roman"/>
          <w:iCs/>
          <w:sz w:val="24"/>
          <w:szCs w:val="24"/>
          <w:lang w:val="en-GB"/>
        </w:rPr>
        <w:t>conflicting goals.</w:t>
      </w:r>
    </w:p>
    <w:p w14:paraId="56410C92" w14:textId="77777777" w:rsidR="00DF1382" w:rsidRPr="000E020A" w:rsidRDefault="00DF1382" w:rsidP="006F0224">
      <w:pPr>
        <w:pStyle w:val="Kommentartext"/>
        <w:spacing w:line="360" w:lineRule="auto"/>
        <w:jc w:val="both"/>
        <w:rPr>
          <w:rFonts w:ascii="Times New Roman" w:hAnsi="Times New Roman" w:cs="Times New Roman"/>
          <w:sz w:val="24"/>
          <w:szCs w:val="24"/>
          <w:lang w:val="en-GB"/>
        </w:rPr>
      </w:pPr>
    </w:p>
    <w:bookmarkEnd w:id="6"/>
    <w:p w14:paraId="084A7D4D" w14:textId="2F865A6C" w:rsidR="0010241D" w:rsidRPr="00E2302F" w:rsidRDefault="0010241D" w:rsidP="006F0224">
      <w:pPr>
        <w:pStyle w:val="berschrift1"/>
        <w:spacing w:line="360" w:lineRule="auto"/>
        <w:jc w:val="both"/>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 xml:space="preserve">Data and </w:t>
      </w:r>
      <w:r w:rsidR="00E2302F">
        <w:rPr>
          <w:rFonts w:ascii="Times New Roman" w:hAnsi="Times New Roman" w:cs="Times New Roman"/>
          <w:b/>
          <w:color w:val="000000" w:themeColor="text1"/>
          <w:sz w:val="24"/>
          <w:szCs w:val="24"/>
          <w:lang w:val="en-GB"/>
        </w:rPr>
        <w:t>m</w:t>
      </w:r>
      <w:r w:rsidRPr="00E2302F">
        <w:rPr>
          <w:rFonts w:ascii="Times New Roman" w:hAnsi="Times New Roman" w:cs="Times New Roman"/>
          <w:b/>
          <w:color w:val="000000" w:themeColor="text1"/>
          <w:sz w:val="24"/>
          <w:szCs w:val="24"/>
          <w:lang w:val="en-GB"/>
        </w:rPr>
        <w:t>ethods</w:t>
      </w:r>
    </w:p>
    <w:p w14:paraId="456BC571" w14:textId="697DE1DF" w:rsidR="006A1EFA" w:rsidRPr="000E020A" w:rsidRDefault="007F50C9" w:rsidP="006F0224">
      <w:pPr>
        <w:pStyle w:val="KeinLeerraum"/>
        <w:spacing w:line="360" w:lineRule="auto"/>
        <w:jc w:val="both"/>
        <w:rPr>
          <w:rFonts w:ascii="Times New Roman" w:hAnsi="Times New Roman" w:cs="Times New Roman"/>
          <w:sz w:val="24"/>
          <w:szCs w:val="24"/>
          <w:lang w:val="en-GB"/>
        </w:rPr>
      </w:pPr>
      <w:bookmarkStart w:id="9" w:name="_Hlk111013569"/>
      <w:r w:rsidRPr="000E020A">
        <w:rPr>
          <w:rFonts w:ascii="Times New Roman" w:hAnsi="Times New Roman" w:cs="Times New Roman"/>
          <w:sz w:val="24"/>
          <w:szCs w:val="24"/>
          <w:lang w:val="en-GB"/>
        </w:rPr>
        <w:t xml:space="preserve">To examine how conflicts between the goals of climate policies and their </w:t>
      </w:r>
      <w:r w:rsidR="00D7003B" w:rsidRPr="000E020A">
        <w:rPr>
          <w:rFonts w:ascii="Times New Roman" w:hAnsi="Times New Roman" w:cs="Times New Roman"/>
          <w:sz w:val="24"/>
          <w:szCs w:val="24"/>
          <w:lang w:val="en-GB"/>
        </w:rPr>
        <w:t>negative implications</w:t>
      </w:r>
      <w:r w:rsidRPr="000E020A">
        <w:rPr>
          <w:rFonts w:ascii="Times New Roman" w:hAnsi="Times New Roman" w:cs="Times New Roman"/>
          <w:sz w:val="24"/>
          <w:szCs w:val="24"/>
          <w:lang w:val="en-GB"/>
        </w:rPr>
        <w:t xml:space="preserve"> </w:t>
      </w:r>
      <w:r w:rsidR="002D5EC2" w:rsidRPr="000E020A">
        <w:rPr>
          <w:rFonts w:ascii="Times New Roman" w:hAnsi="Times New Roman" w:cs="Times New Roman"/>
          <w:sz w:val="24"/>
          <w:szCs w:val="24"/>
          <w:lang w:val="en-GB"/>
        </w:rPr>
        <w:t xml:space="preserve">influence </w:t>
      </w:r>
      <w:r w:rsidRPr="000E020A">
        <w:rPr>
          <w:rFonts w:ascii="Times New Roman" w:hAnsi="Times New Roman" w:cs="Times New Roman"/>
          <w:sz w:val="24"/>
          <w:szCs w:val="24"/>
          <w:lang w:val="en-GB"/>
        </w:rPr>
        <w:t xml:space="preserve">people’s level of support for these policies </w:t>
      </w:r>
      <w:r w:rsidR="00CB3B2B" w:rsidRPr="000E020A">
        <w:rPr>
          <w:rFonts w:ascii="Times New Roman" w:hAnsi="Times New Roman" w:cs="Times New Roman"/>
          <w:sz w:val="24"/>
          <w:szCs w:val="24"/>
          <w:lang w:val="en-GB"/>
        </w:rPr>
        <w:t>and</w:t>
      </w:r>
      <w:r w:rsidR="00416F4A" w:rsidRPr="000E020A">
        <w:rPr>
          <w:rFonts w:ascii="Times New Roman" w:hAnsi="Times New Roman" w:cs="Times New Roman"/>
          <w:sz w:val="24"/>
          <w:szCs w:val="24"/>
          <w:lang w:val="en-GB"/>
        </w:rPr>
        <w:t xml:space="preserve"> the certainty </w:t>
      </w:r>
      <w:r w:rsidR="007738FF" w:rsidRPr="000E020A">
        <w:rPr>
          <w:rFonts w:ascii="Times New Roman" w:hAnsi="Times New Roman" w:cs="Times New Roman"/>
          <w:sz w:val="24"/>
          <w:szCs w:val="24"/>
          <w:lang w:val="en-GB"/>
        </w:rPr>
        <w:t xml:space="preserve">of </w:t>
      </w:r>
      <w:r w:rsidR="00416F4A" w:rsidRPr="000E020A">
        <w:rPr>
          <w:rFonts w:ascii="Times New Roman" w:hAnsi="Times New Roman" w:cs="Times New Roman"/>
          <w:sz w:val="24"/>
          <w:szCs w:val="24"/>
          <w:lang w:val="en-GB"/>
        </w:rPr>
        <w:t>their response</w:t>
      </w:r>
      <w:r w:rsidR="006A1EFA" w:rsidRPr="000E020A">
        <w:rPr>
          <w:rFonts w:ascii="Times New Roman" w:hAnsi="Times New Roman" w:cs="Times New Roman"/>
          <w:sz w:val="24"/>
          <w:szCs w:val="24"/>
          <w:lang w:val="en-GB"/>
        </w:rPr>
        <w:t>s</w:t>
      </w:r>
      <w:r w:rsidR="00416F4A" w:rsidRPr="000E020A">
        <w:rPr>
          <w:rFonts w:ascii="Times New Roman" w:hAnsi="Times New Roman" w:cs="Times New Roman"/>
          <w:sz w:val="24"/>
          <w:szCs w:val="24"/>
          <w:lang w:val="en-GB"/>
        </w:rPr>
        <w:t>, we draw on data from a survey experiment</w:t>
      </w:r>
      <w:r w:rsidR="0030382D" w:rsidRPr="000E020A">
        <w:rPr>
          <w:rFonts w:ascii="Times New Roman" w:hAnsi="Times New Roman" w:cs="Times New Roman"/>
          <w:sz w:val="24"/>
          <w:szCs w:val="24"/>
          <w:lang w:val="en-GB"/>
        </w:rPr>
        <w:t xml:space="preserve"> with 2,233 respondents</w:t>
      </w:r>
      <w:r w:rsidR="00416F4A" w:rsidRPr="000E020A">
        <w:rPr>
          <w:rFonts w:ascii="Times New Roman" w:hAnsi="Times New Roman" w:cs="Times New Roman"/>
          <w:sz w:val="24"/>
          <w:szCs w:val="24"/>
          <w:lang w:val="en-GB"/>
        </w:rPr>
        <w:t xml:space="preserve"> fielded </w:t>
      </w:r>
      <w:r w:rsidR="0065528C" w:rsidRPr="000E020A">
        <w:rPr>
          <w:rFonts w:ascii="Times New Roman" w:hAnsi="Times New Roman" w:cs="Times New Roman"/>
          <w:sz w:val="24"/>
          <w:szCs w:val="24"/>
          <w:lang w:val="en-GB"/>
        </w:rPr>
        <w:t xml:space="preserve">in Germany </w:t>
      </w:r>
      <w:r w:rsidR="00416F4A" w:rsidRPr="000E020A">
        <w:rPr>
          <w:rFonts w:ascii="Times New Roman" w:hAnsi="Times New Roman" w:cs="Times New Roman"/>
          <w:sz w:val="24"/>
          <w:szCs w:val="24"/>
          <w:lang w:val="en-GB"/>
        </w:rPr>
        <w:t>between March 17 and April 19, 2020.</w:t>
      </w:r>
      <w:r w:rsidR="00D3107B" w:rsidRPr="009D31E8">
        <w:rPr>
          <w:rStyle w:val="Funotenzeichen"/>
        </w:rPr>
        <w:footnoteReference w:id="6"/>
      </w:r>
      <w:r w:rsidR="00416F4A" w:rsidRPr="000E020A">
        <w:rPr>
          <w:rFonts w:ascii="Times New Roman" w:hAnsi="Times New Roman" w:cs="Times New Roman"/>
          <w:sz w:val="24"/>
          <w:szCs w:val="24"/>
          <w:lang w:val="en-GB"/>
        </w:rPr>
        <w:t xml:space="preserve"> </w:t>
      </w:r>
      <w:r w:rsidR="00AC4344" w:rsidRPr="000E020A">
        <w:rPr>
          <w:rFonts w:ascii="Times New Roman" w:hAnsi="Times New Roman" w:cs="Times New Roman"/>
          <w:sz w:val="24"/>
          <w:szCs w:val="24"/>
          <w:lang w:val="en-GB"/>
        </w:rPr>
        <w:t>As the seventh largest emitter of carbon dioxide in the world and the largest economy of the European Union, support for climate policies in Germany has a decisive impact on European, and ultimately global, mitigation and adaptation efforts</w:t>
      </w:r>
      <w:r w:rsidR="005853AC" w:rsidRPr="000E020A">
        <w:rPr>
          <w:rFonts w:ascii="Times New Roman" w:hAnsi="Times New Roman" w:cs="Times New Roman"/>
          <w:sz w:val="24"/>
          <w:szCs w:val="24"/>
          <w:lang w:val="en-GB"/>
        </w:rPr>
        <w:t xml:space="preserve"> </w:t>
      </w:r>
      <w:r w:rsidR="00E57567"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{"citationID":"4Msu7IRw","properties":{"formattedCitation":"(Crippa et al., 2020; Szulecki et al., 2016)","plainCitation":"(Crippa et al., 2020; Szulecki et al., 2016)","noteIndex":0},"citationItems":[{"id":4582,"uris":["http://zotero.org/users/9378747/items/SGALENEE"],"itemData":{"id":4582,"type":"book","event-place":"Luxembourg","ISBN":"ISBN 978-92-76-21515-8","language":"eng","publisher":"Publications Office of the European Union.","publisher-place":"Luxembourg","source":"DOI.org (CSL JSON)","title":"Fossil CO2 and GHG emissions of all world countries: 2020 Report","title-short":"Fossil CO2 and GHG emissions of all world countries","URL":"https://data.europa.eu/doi/10.2760/143674","volume":"EUR 30358 EN","author":[{"family":"Crippa","given":"M."},{"family":"Guizzardi","given":"D."},{"family":"Muntean","given":"M."},{"family":"Schaaf","given":"E."},{"family":"Solazzo","given":"E."},{"family":"Monforti-Ferrario","given":"F."},{"family":"Olivier","given":"J.G.J."},{"family":"Vignati","given":"E."}],"accessed":{"date-parts":[["2023",3,10]]},"issued":{"date-parts":[["2020"]]},"citation-key":"crippa2020"}},{"id":4580,"uris":["http://zotero.org/users/9378747/items/KIWNC85M"],"itemData":{"id":4580,"type":"article-journal","abstract":"The ‘Energy Union’ can be seen as the most significant policy idea that seeks to reform European energy governance, policy and regional cooperation. However, so far the concept is mostly an empty box in which every stakeholder tries to put whatever is on the top of their priority list. This article reviews three major theoretical approaches to the analysis of European integration and EU policy that can be used to study the ongoing process of Energy Union formation. It then tries to structure the discussion by showing the evolution of the Energy Union concept, focusing on proposals by D. Tusk, J-C. Juncker and the European Commission, followed by a comparative analysis of four country cases representing different energy mixes and energy policy directions: Germany, France, Poland and Norway. All of these proposals are described and assessed according to their emphasis on the three dimensions of energy policy: security, affordability and sustainability. We sketch two possible scenarios for the future of EU energy policy, as suggested by the intergovernmentalist and supranationalist approaches and emphasize the potential impact of the governance mechanism of the Energy Union, which could reach far beyond what is expected and provide welcome coherence in Europe’s energy and climate policy.","container-title":"Climate Policy","DOI":"10.1080/14693062.2015.1135100","ISSN":"1469-3062, 1752-7457","issue":"5","journalAbbreviation":"Climate Policy","language":"en","page":"548-567","source":"DOI.org (Crossref)","title":"Shaping the ‘Energy Union': between national positions and governance innovation in EU energy and climate policy","title-short":"Shaping the ‘Energy Union'","volume":"16","author":[{"family":"Szulecki","given":"Kacper"},{"family":"Fischer","given":"Severin"},{"family":"Gullberg","given":"Anne Therese"},{"family":"Sartor","given":"Oliver"}],"issued":{"date-parts":[["2016",7,3]]},"citation-key":"szulecki2016"}}],"schema":"https://github.com/citation-style-language/schema/raw/master/csl-citation.json"} </w:instrText>
      </w:r>
      <w:r w:rsidR="00E57567"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(Crippa et al., 2020; Szulecki et al., 2016)</w:t>
      </w:r>
      <w:r w:rsidR="00E57567" w:rsidRPr="000E020A">
        <w:rPr>
          <w:rFonts w:ascii="Times New Roman" w:hAnsi="Times New Roman" w:cs="Times New Roman"/>
          <w:sz w:val="24"/>
          <w:szCs w:val="24"/>
          <w:lang w:val="en-GB"/>
        </w:rPr>
        <w:fldChar w:fldCharType="end"/>
      </w:r>
      <w:r w:rsidR="005853AC" w:rsidRPr="000E020A">
        <w:rPr>
          <w:rFonts w:ascii="Times New Roman" w:hAnsi="Times New Roman" w:cs="Times New Roman"/>
          <w:sz w:val="24"/>
          <w:szCs w:val="24"/>
          <w:lang w:val="en-GB"/>
        </w:rPr>
        <w:t>. Since r</w:t>
      </w:r>
      <w:r w:rsidR="0065528C" w:rsidRPr="000E020A">
        <w:rPr>
          <w:rFonts w:ascii="Times New Roman" w:hAnsi="Times New Roman" w:cs="Times New Roman"/>
          <w:sz w:val="24"/>
          <w:szCs w:val="24"/>
          <w:lang w:val="en-GB"/>
        </w:rPr>
        <w:t>espondents were recruited from an online access panel using socio-demographic quotas (gender, age, education)</w:t>
      </w:r>
      <w:r w:rsidR="005853AC" w:rsidRPr="000E020A">
        <w:rPr>
          <w:rFonts w:ascii="Times New Roman" w:hAnsi="Times New Roman" w:cs="Times New Roman"/>
          <w:sz w:val="24"/>
          <w:szCs w:val="24"/>
          <w:lang w:val="en-GB"/>
        </w:rPr>
        <w:t>,</w:t>
      </w:r>
      <w:r w:rsidR="0065528C" w:rsidRPr="000E020A">
        <w:rPr>
          <w:rFonts w:ascii="Times New Roman" w:hAnsi="Times New Roman" w:cs="Times New Roman"/>
          <w:sz w:val="24"/>
          <w:szCs w:val="24"/>
          <w:lang w:val="en-GB"/>
        </w:rPr>
        <w:t xml:space="preserve"> the sample is not fully representative of the German electorate. </w:t>
      </w:r>
      <w:r w:rsidR="005853AC" w:rsidRPr="000E020A">
        <w:rPr>
          <w:rFonts w:ascii="Times New Roman" w:hAnsi="Times New Roman" w:cs="Times New Roman"/>
          <w:sz w:val="24"/>
          <w:szCs w:val="24"/>
          <w:lang w:val="en-GB"/>
        </w:rPr>
        <w:t>However, p</w:t>
      </w:r>
      <w:r w:rsidR="0065528C" w:rsidRPr="000E020A">
        <w:rPr>
          <w:rFonts w:ascii="Times New Roman" w:hAnsi="Times New Roman" w:cs="Times New Roman"/>
          <w:sz w:val="24"/>
          <w:szCs w:val="24"/>
          <w:lang w:val="en-GB"/>
        </w:rPr>
        <w:t xml:space="preserve">otential biases should not affect the validity of the results, as the respondents were randomly assigned to receive the experimental treatment or the control treatment, and </w:t>
      </w:r>
      <w:r w:rsidR="006A6A00" w:rsidRPr="000E020A">
        <w:rPr>
          <w:rFonts w:ascii="Times New Roman" w:hAnsi="Times New Roman" w:cs="Times New Roman"/>
          <w:sz w:val="24"/>
          <w:szCs w:val="24"/>
          <w:lang w:val="en-GB"/>
        </w:rPr>
        <w:t>additional analyses</w:t>
      </w:r>
      <w:r w:rsidR="0065528C" w:rsidRPr="000E020A">
        <w:rPr>
          <w:rFonts w:ascii="Times New Roman" w:hAnsi="Times New Roman" w:cs="Times New Roman"/>
          <w:sz w:val="24"/>
          <w:szCs w:val="24"/>
          <w:lang w:val="en-GB"/>
        </w:rPr>
        <w:t xml:space="preserve"> focus on intra-individual rather than inter-individual differences.</w:t>
      </w:r>
    </w:p>
    <w:p w14:paraId="71322D42" w14:textId="77777777" w:rsidR="00FD6951" w:rsidRPr="000E020A" w:rsidRDefault="00FD6951" w:rsidP="00FD6951">
      <w:pPr>
        <w:pStyle w:val="KeinLeerraum"/>
        <w:spacing w:line="360" w:lineRule="auto"/>
        <w:jc w:val="both"/>
        <w:rPr>
          <w:rFonts w:ascii="Times New Roman" w:hAnsi="Times New Roman" w:cs="Times New Roman"/>
          <w:sz w:val="24"/>
          <w:szCs w:val="24"/>
          <w:lang w:val="en-GB"/>
        </w:rPr>
      </w:pPr>
    </w:p>
    <w:p w14:paraId="4407EFE2" w14:textId="725411C2" w:rsidR="006E0FAF" w:rsidRPr="000E020A" w:rsidRDefault="008E1E80" w:rsidP="00FD6951">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For the survey experiment, all respondents were asked </w:t>
      </w:r>
      <w:r w:rsidR="007738FF" w:rsidRPr="000E020A">
        <w:rPr>
          <w:rFonts w:ascii="Times New Roman" w:hAnsi="Times New Roman" w:cs="Times New Roman"/>
          <w:sz w:val="24"/>
          <w:szCs w:val="24"/>
          <w:lang w:val="en-GB"/>
        </w:rPr>
        <w:t xml:space="preserve">to what extent </w:t>
      </w:r>
      <w:r w:rsidRPr="000E020A">
        <w:rPr>
          <w:rFonts w:ascii="Times New Roman" w:hAnsi="Times New Roman" w:cs="Times New Roman"/>
          <w:sz w:val="24"/>
          <w:szCs w:val="24"/>
          <w:lang w:val="en-GB"/>
        </w:rPr>
        <w:t xml:space="preserve">they agreed or disagreed with </w:t>
      </w:r>
      <w:r w:rsidR="00B8684B" w:rsidRPr="000E020A">
        <w:rPr>
          <w:rFonts w:ascii="Times New Roman" w:hAnsi="Times New Roman" w:cs="Times New Roman"/>
          <w:sz w:val="24"/>
          <w:szCs w:val="24"/>
          <w:lang w:val="en-GB"/>
        </w:rPr>
        <w:t>three</w:t>
      </w:r>
      <w:r w:rsidRPr="000E020A">
        <w:rPr>
          <w:rFonts w:ascii="Times New Roman" w:hAnsi="Times New Roman" w:cs="Times New Roman"/>
          <w:sz w:val="24"/>
          <w:szCs w:val="24"/>
          <w:lang w:val="en-GB"/>
        </w:rPr>
        <w:t xml:space="preserve"> statements</w:t>
      </w:r>
      <w:r w:rsidR="00F82104"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t xml:space="preserve">endorsing </w:t>
      </w:r>
      <w:r w:rsidR="00F82104" w:rsidRPr="000E020A">
        <w:rPr>
          <w:rFonts w:ascii="Times New Roman" w:hAnsi="Times New Roman" w:cs="Times New Roman"/>
          <w:sz w:val="24"/>
          <w:szCs w:val="24"/>
          <w:lang w:val="en-GB"/>
        </w:rPr>
        <w:t xml:space="preserve">mitigation policies and </w:t>
      </w:r>
      <w:r w:rsidR="00B8684B" w:rsidRPr="000E020A">
        <w:rPr>
          <w:rFonts w:ascii="Times New Roman" w:hAnsi="Times New Roman" w:cs="Times New Roman"/>
          <w:sz w:val="24"/>
          <w:szCs w:val="24"/>
          <w:lang w:val="en-GB"/>
        </w:rPr>
        <w:t>two</w:t>
      </w:r>
      <w:r w:rsidR="00F82104" w:rsidRPr="000E020A">
        <w:rPr>
          <w:rFonts w:ascii="Times New Roman" w:hAnsi="Times New Roman" w:cs="Times New Roman"/>
          <w:sz w:val="24"/>
          <w:szCs w:val="24"/>
          <w:lang w:val="en-GB"/>
        </w:rPr>
        <w:t xml:space="preserve"> statements advocating adaptation policies (see </w:t>
      </w:r>
      <w:r w:rsidR="00271288" w:rsidRPr="000E020A">
        <w:rPr>
          <w:rFonts w:ascii="Times New Roman" w:hAnsi="Times New Roman" w:cs="Times New Roman"/>
          <w:sz w:val="24"/>
          <w:szCs w:val="24"/>
          <w:lang w:val="en-GB"/>
        </w:rPr>
        <w:t xml:space="preserve">Table 1 </w:t>
      </w:r>
      <w:r w:rsidR="00F82104" w:rsidRPr="000E020A">
        <w:rPr>
          <w:rFonts w:ascii="Times New Roman" w:hAnsi="Times New Roman" w:cs="Times New Roman"/>
          <w:sz w:val="24"/>
          <w:szCs w:val="24"/>
          <w:lang w:val="en-GB"/>
        </w:rPr>
        <w:t>for question wording and coding).</w:t>
      </w:r>
      <w:r w:rsidR="00311929" w:rsidRPr="009D31E8">
        <w:rPr>
          <w:rStyle w:val="Funotenzeichen"/>
        </w:rPr>
        <w:footnoteReference w:id="7"/>
      </w:r>
      <w:r w:rsidR="00F82104" w:rsidRPr="000E020A">
        <w:rPr>
          <w:rFonts w:ascii="Times New Roman" w:hAnsi="Times New Roman" w:cs="Times New Roman"/>
          <w:sz w:val="24"/>
          <w:szCs w:val="24"/>
          <w:lang w:val="en-GB"/>
        </w:rPr>
        <w:t xml:space="preserve"> </w:t>
      </w:r>
      <w:r w:rsidR="00271288" w:rsidRPr="000E020A">
        <w:rPr>
          <w:rFonts w:ascii="Times New Roman" w:hAnsi="Times New Roman" w:cs="Times New Roman"/>
          <w:sz w:val="24"/>
          <w:szCs w:val="24"/>
          <w:lang w:val="en-GB"/>
        </w:rPr>
        <w:t>For r</w:t>
      </w:r>
      <w:r w:rsidR="00B8684B" w:rsidRPr="000E020A">
        <w:rPr>
          <w:rFonts w:ascii="Times New Roman" w:hAnsi="Times New Roman" w:cs="Times New Roman"/>
          <w:sz w:val="24"/>
          <w:szCs w:val="24"/>
          <w:lang w:val="en-GB"/>
        </w:rPr>
        <w:t>espondents in the experimental group</w:t>
      </w:r>
      <w:r w:rsidR="00271288" w:rsidRPr="000E020A">
        <w:rPr>
          <w:rFonts w:ascii="Times New Roman" w:hAnsi="Times New Roman" w:cs="Times New Roman"/>
          <w:sz w:val="24"/>
          <w:szCs w:val="24"/>
          <w:lang w:val="en-GB"/>
        </w:rPr>
        <w:t xml:space="preserve">, these statements </w:t>
      </w:r>
      <w:r w:rsidR="00B8684B" w:rsidRPr="000E020A">
        <w:rPr>
          <w:rFonts w:ascii="Times New Roman" w:hAnsi="Times New Roman" w:cs="Times New Roman"/>
          <w:sz w:val="24"/>
          <w:szCs w:val="24"/>
          <w:lang w:val="en-GB"/>
        </w:rPr>
        <w:t>disclos</w:t>
      </w:r>
      <w:r w:rsidR="00332786" w:rsidRPr="000E020A">
        <w:rPr>
          <w:rFonts w:ascii="Times New Roman" w:hAnsi="Times New Roman" w:cs="Times New Roman"/>
          <w:sz w:val="24"/>
          <w:szCs w:val="24"/>
          <w:lang w:val="en-GB"/>
        </w:rPr>
        <w:t>ed</w:t>
      </w:r>
      <w:r w:rsidR="00B8684B" w:rsidRPr="000E020A">
        <w:rPr>
          <w:rFonts w:ascii="Times New Roman" w:hAnsi="Times New Roman" w:cs="Times New Roman"/>
          <w:sz w:val="24"/>
          <w:szCs w:val="24"/>
          <w:lang w:val="en-GB"/>
        </w:rPr>
        <w:t xml:space="preserve"> negative </w:t>
      </w:r>
      <w:r w:rsidR="00D7003B" w:rsidRPr="000E020A">
        <w:rPr>
          <w:rFonts w:ascii="Times New Roman" w:hAnsi="Times New Roman" w:cs="Times New Roman"/>
          <w:sz w:val="24"/>
          <w:szCs w:val="24"/>
          <w:lang w:val="en-GB"/>
        </w:rPr>
        <w:t>implications</w:t>
      </w:r>
      <w:r w:rsidR="00332786" w:rsidRPr="000E020A">
        <w:rPr>
          <w:rFonts w:ascii="Times New Roman" w:hAnsi="Times New Roman" w:cs="Times New Roman"/>
          <w:sz w:val="24"/>
          <w:szCs w:val="24"/>
          <w:lang w:val="en-GB"/>
        </w:rPr>
        <w:t xml:space="preserve"> of the rated policies </w:t>
      </w:r>
      <w:r w:rsidR="00B8684B" w:rsidRPr="000E020A">
        <w:rPr>
          <w:rFonts w:ascii="Times New Roman" w:hAnsi="Times New Roman" w:cs="Times New Roman"/>
          <w:sz w:val="24"/>
          <w:szCs w:val="24"/>
          <w:lang w:val="en-GB"/>
        </w:rPr>
        <w:t xml:space="preserve">for specific </w:t>
      </w:r>
      <w:r w:rsidR="00D50AA6" w:rsidRPr="000E020A">
        <w:rPr>
          <w:rFonts w:ascii="Times New Roman" w:hAnsi="Times New Roman" w:cs="Times New Roman"/>
          <w:sz w:val="24"/>
          <w:szCs w:val="24"/>
          <w:lang w:val="en-GB"/>
        </w:rPr>
        <w:t xml:space="preserve">societal </w:t>
      </w:r>
      <w:r w:rsidR="00B8684B" w:rsidRPr="000E020A">
        <w:rPr>
          <w:rFonts w:ascii="Times New Roman" w:hAnsi="Times New Roman" w:cs="Times New Roman"/>
          <w:sz w:val="24"/>
          <w:szCs w:val="24"/>
          <w:lang w:val="en-GB"/>
        </w:rPr>
        <w:t>groups</w:t>
      </w:r>
      <w:r w:rsidR="00271288" w:rsidRPr="000E020A">
        <w:rPr>
          <w:rFonts w:ascii="Times New Roman" w:hAnsi="Times New Roman" w:cs="Times New Roman"/>
          <w:sz w:val="24"/>
          <w:szCs w:val="24"/>
          <w:lang w:val="en-GB"/>
        </w:rPr>
        <w:t>, whereas respondents in the control group</w:t>
      </w:r>
      <w:r w:rsidR="00B8684B" w:rsidRPr="000E020A">
        <w:rPr>
          <w:rFonts w:ascii="Times New Roman" w:hAnsi="Times New Roman" w:cs="Times New Roman"/>
          <w:sz w:val="24"/>
          <w:szCs w:val="24"/>
          <w:lang w:val="en-GB"/>
        </w:rPr>
        <w:t xml:space="preserve"> </w:t>
      </w:r>
      <w:r w:rsidR="00271288" w:rsidRPr="000E020A">
        <w:rPr>
          <w:rFonts w:ascii="Times New Roman" w:hAnsi="Times New Roman" w:cs="Times New Roman"/>
          <w:sz w:val="24"/>
          <w:szCs w:val="24"/>
          <w:lang w:val="en-GB"/>
        </w:rPr>
        <w:t>received no additional information</w:t>
      </w:r>
      <w:r w:rsidR="00B8684B" w:rsidRPr="000E020A">
        <w:rPr>
          <w:rFonts w:ascii="Times New Roman" w:hAnsi="Times New Roman" w:cs="Times New Roman"/>
          <w:sz w:val="24"/>
          <w:szCs w:val="24"/>
          <w:lang w:val="en-GB"/>
        </w:rPr>
        <w:t>.</w:t>
      </w:r>
      <w:r w:rsidR="00271288" w:rsidRPr="000E020A">
        <w:rPr>
          <w:rFonts w:ascii="Times New Roman" w:hAnsi="Times New Roman" w:cs="Times New Roman"/>
          <w:sz w:val="24"/>
          <w:szCs w:val="24"/>
          <w:lang w:val="en-GB"/>
        </w:rPr>
        <w:t xml:space="preserve"> The queried policies </w:t>
      </w:r>
      <w:r w:rsidR="0062455E" w:rsidRPr="000E020A">
        <w:rPr>
          <w:rFonts w:ascii="Times New Roman" w:hAnsi="Times New Roman" w:cs="Times New Roman"/>
          <w:sz w:val="24"/>
          <w:szCs w:val="24"/>
          <w:lang w:val="en-GB"/>
        </w:rPr>
        <w:t>represent</w:t>
      </w:r>
      <w:r w:rsidR="00271288" w:rsidRPr="000E020A">
        <w:rPr>
          <w:rFonts w:ascii="Times New Roman" w:hAnsi="Times New Roman" w:cs="Times New Roman"/>
          <w:sz w:val="24"/>
          <w:szCs w:val="24"/>
          <w:lang w:val="en-GB"/>
        </w:rPr>
        <w:t xml:space="preserve"> a variety of measures that were publicly discussed in Germany at the time of the survey</w:t>
      </w:r>
      <w:r w:rsidR="00356CA0" w:rsidRPr="000E020A">
        <w:rPr>
          <w:rFonts w:ascii="Times New Roman" w:hAnsi="Times New Roman" w:cs="Times New Roman"/>
          <w:sz w:val="24"/>
          <w:szCs w:val="24"/>
          <w:lang w:val="en-GB"/>
        </w:rPr>
        <w:t xml:space="preserve">, allowing us to discern whether the expected effect </w:t>
      </w:r>
      <w:r w:rsidR="00332786" w:rsidRPr="000E020A">
        <w:rPr>
          <w:rFonts w:ascii="Times New Roman" w:hAnsi="Times New Roman" w:cs="Times New Roman"/>
          <w:sz w:val="24"/>
          <w:szCs w:val="24"/>
          <w:lang w:val="en-GB"/>
        </w:rPr>
        <w:t xml:space="preserve">is limited to specific policies or </w:t>
      </w:r>
      <w:r w:rsidR="00356CA0" w:rsidRPr="000E020A">
        <w:rPr>
          <w:rFonts w:ascii="Times New Roman" w:hAnsi="Times New Roman" w:cs="Times New Roman"/>
          <w:sz w:val="24"/>
          <w:szCs w:val="24"/>
          <w:lang w:val="en-GB"/>
        </w:rPr>
        <w:t xml:space="preserve">can be observed across the board. The items </w:t>
      </w:r>
      <w:r w:rsidR="00332786" w:rsidRPr="000E020A">
        <w:rPr>
          <w:rFonts w:ascii="Times New Roman" w:hAnsi="Times New Roman" w:cs="Times New Roman"/>
          <w:sz w:val="24"/>
          <w:szCs w:val="24"/>
          <w:lang w:val="en-GB"/>
        </w:rPr>
        <w:t>refer</w:t>
      </w:r>
      <w:r w:rsidR="0062455E" w:rsidRPr="000E020A">
        <w:rPr>
          <w:rFonts w:ascii="Times New Roman" w:hAnsi="Times New Roman" w:cs="Times New Roman"/>
          <w:sz w:val="24"/>
          <w:szCs w:val="24"/>
          <w:lang w:val="en-GB"/>
        </w:rPr>
        <w:t xml:space="preserve"> to conflicts between proposed </w:t>
      </w:r>
      <w:r w:rsidR="0062455E" w:rsidRPr="000E020A">
        <w:rPr>
          <w:rFonts w:ascii="Times New Roman" w:hAnsi="Times New Roman" w:cs="Times New Roman"/>
          <w:sz w:val="24"/>
          <w:szCs w:val="24"/>
          <w:lang w:val="en-GB"/>
        </w:rPr>
        <w:lastRenderedPageBreak/>
        <w:t xml:space="preserve">climate protection measures and negative </w:t>
      </w:r>
      <w:r w:rsidR="00D7003B" w:rsidRPr="000E020A">
        <w:rPr>
          <w:rFonts w:ascii="Times New Roman" w:hAnsi="Times New Roman" w:cs="Times New Roman"/>
          <w:sz w:val="24"/>
          <w:szCs w:val="24"/>
          <w:lang w:val="en-GB"/>
        </w:rPr>
        <w:t>implications</w:t>
      </w:r>
      <w:r w:rsidR="0062455E" w:rsidRPr="000E020A">
        <w:rPr>
          <w:rFonts w:ascii="Times New Roman" w:hAnsi="Times New Roman" w:cs="Times New Roman"/>
          <w:sz w:val="24"/>
          <w:szCs w:val="24"/>
          <w:lang w:val="en-GB"/>
        </w:rPr>
        <w:t xml:space="preserve"> for specific societal groups</w:t>
      </w:r>
      <w:r w:rsidR="007738FF" w:rsidRPr="000E020A">
        <w:rPr>
          <w:rFonts w:ascii="Times New Roman" w:hAnsi="Times New Roman" w:cs="Times New Roman"/>
          <w:sz w:val="24"/>
          <w:szCs w:val="24"/>
          <w:lang w:val="en-GB"/>
        </w:rPr>
        <w:t xml:space="preserve"> that were salient in the public debate</w:t>
      </w:r>
      <w:r w:rsidR="0062455E" w:rsidRPr="000E020A">
        <w:rPr>
          <w:rFonts w:ascii="Times New Roman" w:hAnsi="Times New Roman" w:cs="Times New Roman"/>
          <w:sz w:val="24"/>
          <w:szCs w:val="24"/>
          <w:lang w:val="en-GB"/>
        </w:rPr>
        <w:t>.</w:t>
      </w:r>
      <w:r w:rsidR="00000027" w:rsidRPr="009D31E8">
        <w:rPr>
          <w:rStyle w:val="Funotenzeichen"/>
        </w:rPr>
        <w:footnoteReference w:id="8"/>
      </w:r>
      <w:r w:rsidR="0062455E" w:rsidRPr="000E020A">
        <w:rPr>
          <w:rFonts w:ascii="Times New Roman" w:hAnsi="Times New Roman" w:cs="Times New Roman"/>
          <w:sz w:val="24"/>
          <w:szCs w:val="24"/>
          <w:lang w:val="en-GB"/>
        </w:rPr>
        <w:t xml:space="preserve"> </w:t>
      </w:r>
    </w:p>
    <w:p w14:paraId="03B8B1EE" w14:textId="77777777" w:rsidR="006E0FAF" w:rsidRPr="000E020A" w:rsidRDefault="006E0FAF" w:rsidP="00FD6951">
      <w:pPr>
        <w:pStyle w:val="KeinLeerraum"/>
        <w:spacing w:line="360" w:lineRule="auto"/>
        <w:jc w:val="both"/>
        <w:rPr>
          <w:rFonts w:ascii="Times New Roman" w:hAnsi="Times New Roman" w:cs="Times New Roman"/>
          <w:sz w:val="24"/>
          <w:szCs w:val="24"/>
          <w:lang w:val="en-GB"/>
        </w:rPr>
      </w:pPr>
    </w:p>
    <w:p w14:paraId="63533072" w14:textId="202B0FAA" w:rsidR="00EC6EDA" w:rsidRPr="000E020A" w:rsidRDefault="00241615" w:rsidP="00FD6951">
      <w:pPr>
        <w:pStyle w:val="KeinLeerraum"/>
        <w:spacing w:line="360" w:lineRule="auto"/>
        <w:jc w:val="both"/>
        <w:rPr>
          <w:rFonts w:ascii="Times New Roman" w:hAnsi="Times New Roman" w:cs="Times New Roman"/>
          <w:sz w:val="24"/>
          <w:szCs w:val="24"/>
          <w:lang w:val="en-GB"/>
        </w:rPr>
      </w:pPr>
      <w:bookmarkStart w:id="10" w:name="_Hlk131077321"/>
      <w:r w:rsidRPr="000E020A">
        <w:rPr>
          <w:rFonts w:ascii="Times New Roman" w:hAnsi="Times New Roman" w:cs="Times New Roman"/>
          <w:sz w:val="24"/>
          <w:szCs w:val="24"/>
          <w:lang w:val="en-GB"/>
        </w:rPr>
        <w:t>Discussed</w:t>
      </w:r>
      <w:r w:rsidR="0062455E" w:rsidRPr="000E020A">
        <w:rPr>
          <w:rFonts w:ascii="Times New Roman" w:hAnsi="Times New Roman" w:cs="Times New Roman"/>
          <w:sz w:val="24"/>
          <w:szCs w:val="24"/>
          <w:lang w:val="en-GB"/>
        </w:rPr>
        <w:t xml:space="preserve"> measures intended to reduce emissions included a ban on combustion engines, </w:t>
      </w:r>
      <w:r w:rsidRPr="000E020A">
        <w:rPr>
          <w:rFonts w:ascii="Times New Roman" w:hAnsi="Times New Roman" w:cs="Times New Roman"/>
          <w:sz w:val="24"/>
          <w:szCs w:val="24"/>
          <w:lang w:val="en-GB"/>
        </w:rPr>
        <w:t>prominently advocated by the Green parliamentary faction and widely discussed in the media; renovations to save energy, ultimately codified in the new Buildings Energy Act; and the</w:t>
      </w:r>
      <w:r w:rsidR="0061382A" w:rsidRPr="000E020A">
        <w:rPr>
          <w:rFonts w:ascii="Times New Roman" w:hAnsi="Times New Roman" w:cs="Times New Roman"/>
          <w:sz w:val="24"/>
          <w:szCs w:val="24"/>
          <w:lang w:val="en-GB"/>
        </w:rPr>
        <w:t xml:space="preserve"> transition to paperless </w:t>
      </w:r>
      <w:r w:rsidRPr="000E020A">
        <w:rPr>
          <w:rFonts w:ascii="Times New Roman" w:hAnsi="Times New Roman" w:cs="Times New Roman"/>
          <w:sz w:val="24"/>
          <w:szCs w:val="24"/>
          <w:lang w:val="en-GB"/>
        </w:rPr>
        <w:t>government services</w:t>
      </w:r>
      <w:r w:rsidR="00695320" w:rsidRPr="000E020A">
        <w:rPr>
          <w:rFonts w:ascii="Times New Roman" w:hAnsi="Times New Roman" w:cs="Times New Roman"/>
          <w:sz w:val="24"/>
          <w:szCs w:val="24"/>
          <w:lang w:val="en-GB"/>
        </w:rPr>
        <w:t xml:space="preserve"> </w:t>
      </w:r>
      <w:r w:rsidR="00695320" w:rsidRPr="000E020A">
        <w:rPr>
          <w:rFonts w:ascii="Times New Roman" w:hAnsi="Times New Roman" w:cs="Times New Roman"/>
          <w:sz w:val="24"/>
          <w:szCs w:val="24"/>
          <w:lang w:val="en-GB"/>
        </w:rPr>
        <w:fldChar w:fldCharType="begin"/>
      </w:r>
      <w:r w:rsidR="00195663" w:rsidRPr="000E020A">
        <w:rPr>
          <w:rFonts w:ascii="Times New Roman" w:hAnsi="Times New Roman" w:cs="Times New Roman"/>
          <w:sz w:val="24"/>
          <w:szCs w:val="24"/>
          <w:lang w:val="en-GB"/>
        </w:rPr>
        <w:instrText xml:space="preserve"> ADDIN ZOTERO_ITEM CSL_CITATION {"citationID":"zzJHWZyX","properties":{"formattedCitation":"(Balser, 2019; Deutscher Bundestag, 2020)","plainCitation":"(Balser, 2019; Deutscher Bundestag, 2020)","noteIndex":0},"citationItems":[{"id":3333,"uris":["http://zotero.org/users/9378747/items/L829V7TQ"],"itemData":{"id":3333,"type":"article-newspaper","container-title":"Süddeutsche Zeitung","event-place":"Berlin","publisher-place":"Berlin","title":"Grüne wollen von 2030 an Diesel und Benziner verbieten","URL":"https://www.sueddeutsche.de/auto/klimaschutz-gruene-verbot-verbrennungsmotoren-elektroautos-1.4399722","author":[{"family":"Balser","given":"Markus"}],"accessed":{"date-parts":[["2023",4,5]]},"issued":{"date-parts":[["2019",4,8]]},"citation-key":"balser2019"}},{"id":3335,"uris":["http://zotero.org/users/9378747/items/2FCCUI23"],"itemData":{"id":3335,"type":"report","number":"19/20148","title":"Entwurf eines Gesetzes zur Vereinheitlichung des Energieeinsparrechts für Gebäude","URL":"https://dserver.bundestag.de/btd/19/201/1920148.pdf","author":[{"family":"Deutscher Bundestag","given":""}],"issued":{"date-parts":[["2020",6,17]]},"citation-key":"deutscherbundestag2020"}}],"schema":"https://github.com/citation-style-language/schema/raw/master/csl-citation.json"} </w:instrText>
      </w:r>
      <w:r w:rsidR="00695320"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(Balser, 2019; Deutscher Bundestag, 2020)</w:t>
      </w:r>
      <w:r w:rsidR="00695320" w:rsidRPr="000E020A">
        <w:rPr>
          <w:rFonts w:ascii="Times New Roman" w:hAnsi="Times New Roman" w:cs="Times New Roman"/>
          <w:sz w:val="24"/>
          <w:szCs w:val="24"/>
          <w:lang w:val="en-GB"/>
        </w:rPr>
        <w:fldChar w:fldCharType="end"/>
      </w:r>
      <w:r w:rsidR="00695320" w:rsidRPr="000E020A">
        <w:rPr>
          <w:rFonts w:ascii="Times New Roman" w:hAnsi="Times New Roman" w:cs="Times New Roman"/>
          <w:sz w:val="24"/>
          <w:szCs w:val="24"/>
          <w:lang w:val="en-GB"/>
        </w:rPr>
        <w:t>.</w:t>
      </w:r>
      <w:r w:rsidR="007738FF" w:rsidRPr="000E020A">
        <w:rPr>
          <w:rFonts w:ascii="Times New Roman" w:hAnsi="Times New Roman" w:cs="Times New Roman"/>
          <w:sz w:val="24"/>
          <w:szCs w:val="24"/>
          <w:lang w:val="en-GB"/>
        </w:rPr>
        <w:t xml:space="preserve"> </w:t>
      </w:r>
      <w:r w:rsidR="0061382A" w:rsidRPr="000E020A">
        <w:rPr>
          <w:rFonts w:ascii="Times New Roman" w:hAnsi="Times New Roman" w:cs="Times New Roman"/>
          <w:sz w:val="24"/>
          <w:szCs w:val="24"/>
          <w:lang w:val="en-GB"/>
        </w:rPr>
        <w:t>The adaptation items relate to flood protection, an issue that is relevant across Germany and received attention in the context of rising insurance rates; and funding for innovative adaptation solutions</w:t>
      </w:r>
      <w:r w:rsidR="008E6A15" w:rsidRPr="000E020A">
        <w:rPr>
          <w:rFonts w:ascii="Times New Roman" w:hAnsi="Times New Roman" w:cs="Times New Roman"/>
          <w:sz w:val="24"/>
          <w:szCs w:val="24"/>
          <w:lang w:val="en-GB"/>
        </w:rPr>
        <w:t xml:space="preserve">, pushed </w:t>
      </w:r>
      <w:r w:rsidR="002F3B68" w:rsidRPr="000E020A">
        <w:rPr>
          <w:rFonts w:ascii="Times New Roman" w:hAnsi="Times New Roman" w:cs="Times New Roman"/>
          <w:sz w:val="24"/>
          <w:szCs w:val="24"/>
          <w:lang w:val="en-GB"/>
        </w:rPr>
        <w:t>as an alternative to costly mitigation measures</w:t>
      </w:r>
      <w:r w:rsidR="00550EDD" w:rsidRPr="000E020A">
        <w:rPr>
          <w:rFonts w:ascii="Times New Roman" w:hAnsi="Times New Roman" w:cs="Times New Roman"/>
          <w:sz w:val="24"/>
          <w:szCs w:val="24"/>
          <w:lang w:val="en-GB"/>
        </w:rPr>
        <w:t xml:space="preserve"> </w:t>
      </w:r>
      <w:bookmarkStart w:id="11" w:name="_Hlk137715476"/>
      <w:r w:rsidR="004D2E36" w:rsidRPr="000E020A">
        <w:rPr>
          <w:rFonts w:ascii="Times New Roman" w:hAnsi="Times New Roman" w:cs="Times New Roman"/>
          <w:sz w:val="24"/>
          <w:szCs w:val="24"/>
          <w:lang w:val="en-GB"/>
        </w:rPr>
        <w:fldChar w:fldCharType="begin"/>
      </w:r>
      <w:r w:rsidR="009D31E8">
        <w:rPr>
          <w:rFonts w:ascii="Times New Roman" w:hAnsi="Times New Roman" w:cs="Times New Roman"/>
          <w:sz w:val="24"/>
          <w:szCs w:val="24"/>
          <w:lang w:val="en-GB"/>
        </w:rPr>
        <w:instrText xml:space="preserve"> ADDIN ZOTERO_ITEM CSL_CITATION {"citationID":"BcJEOlbq","properties":{"formattedCitation":"(Bundesparteitag FDP, 2019; Tagesspiegel, 2019)","plainCitation":"(Bundesparteitag FDP, 2019; Tagesspiegel, 2019)","noteIndex":0},"citationItems":[{"id":3337,"uris":["http://zotero.org/users/9378747/items/BKAKK45P"],"itemData":{"id":3337,"type":"report","event-place":"Berlin","number":"70","publisher-place":"Berlin","title":"Beschluss: Liberale Klimapolitik","URL":"https://www.fdp.de/sites/default/files/import/2019-05/7393-2019-04-27-bpt-liberale-klimapolitik.pdf","author":[{"family":"Bundesparteitag FDP","given":""}],"accessed":{"date-parts":[["2023",4,5]]},"issued":{"date-parts":[["2019"]],"season":"04. - 28.04"},"citation-key":"bundesparteitagfdp2019"}},{"id":3336,"uris":["http://zotero.org/users/9378747/items/MV6MKA4K"],"itemData":{"id":3336,"type":"article-newspaper","container-title":"Tagesspiegel","title":"Umbau zu „stabilen Klimawäldern“: Staatliche Millionenhilfe soll Forste gegen Klimawandel wappnen","URL":"https://www.tagesspiegel.de/politik/staatliche-millionenhilfe-soll-forste-gegen-klimawandel-wappnen-4663492.html","author":[{"family":"Tagesspiegel","given":""}],"accessed":{"date-parts":[["2023",4,5]]},"issued":{"date-parts":[["2019",9,25]]},"citation-key":"tagesspiegel2019"},"label":"page"}],"schema":"https://github.com/citation-style-language/schema/raw/master/csl-citation.json"} </w:instrText>
      </w:r>
      <w:r w:rsidR="004D2E36" w:rsidRPr="000E020A">
        <w:rPr>
          <w:rFonts w:ascii="Times New Roman" w:hAnsi="Times New Roman" w:cs="Times New Roman"/>
          <w:sz w:val="24"/>
          <w:szCs w:val="24"/>
          <w:lang w:val="en-GB"/>
        </w:rPr>
        <w:fldChar w:fldCharType="separate"/>
      </w:r>
      <w:r w:rsidR="009D31E8" w:rsidRPr="009D31E8">
        <w:rPr>
          <w:rFonts w:ascii="Times New Roman" w:hAnsi="Times New Roman" w:cs="Times New Roman"/>
          <w:sz w:val="24"/>
          <w:lang w:val="en-US"/>
        </w:rPr>
        <w:t>(Bundesparteitag FDP, 2019; Tagesspiegel, 2019)</w:t>
      </w:r>
      <w:r w:rsidR="004D2E36" w:rsidRPr="000E020A">
        <w:rPr>
          <w:rFonts w:ascii="Times New Roman" w:hAnsi="Times New Roman" w:cs="Times New Roman"/>
          <w:sz w:val="24"/>
          <w:szCs w:val="24"/>
          <w:lang w:val="en-GB"/>
        </w:rPr>
        <w:fldChar w:fldCharType="end"/>
      </w:r>
      <w:r w:rsidR="0061382A" w:rsidRPr="000E020A">
        <w:rPr>
          <w:rFonts w:ascii="Times New Roman" w:hAnsi="Times New Roman" w:cs="Times New Roman"/>
          <w:sz w:val="24"/>
          <w:szCs w:val="24"/>
          <w:lang w:val="en-GB"/>
        </w:rPr>
        <w:t>.</w:t>
      </w:r>
      <w:r w:rsidR="00752C7A" w:rsidRPr="000E020A">
        <w:rPr>
          <w:rFonts w:ascii="Times New Roman" w:hAnsi="Times New Roman" w:cs="Times New Roman"/>
          <w:sz w:val="24"/>
          <w:szCs w:val="24"/>
          <w:lang w:val="en-GB"/>
        </w:rPr>
        <w:t xml:space="preserve"> </w:t>
      </w:r>
      <w:r w:rsidR="000E020A" w:rsidRPr="000E020A">
        <w:rPr>
          <w:rFonts w:ascii="Times New Roman" w:hAnsi="Times New Roman" w:cs="Times New Roman"/>
          <w:sz w:val="24"/>
          <w:szCs w:val="24"/>
          <w:lang w:val="en-GB"/>
        </w:rPr>
        <w:t>The selected climate policies are diverse beyond the distinction between mitigation and adaptation policies, as different groups are affected more or less directly by their implications.</w:t>
      </w:r>
      <w:r w:rsidR="000E020A" w:rsidRPr="009D31E8">
        <w:rPr>
          <w:rStyle w:val="Funotenzeichen"/>
        </w:rPr>
        <w:footnoteReference w:id="9"/>
      </w:r>
      <w:r w:rsidR="000E020A" w:rsidRPr="000E020A">
        <w:rPr>
          <w:rFonts w:ascii="Times New Roman" w:hAnsi="Times New Roman" w:cs="Times New Roman"/>
          <w:sz w:val="24"/>
          <w:szCs w:val="24"/>
          <w:lang w:val="en-GB"/>
        </w:rPr>
        <w:t xml:space="preserve"> For instance, a ban of combustion engines mostly affects the car industry in Germany, whereas the promotion of digital government services primarily affects administrative bodies and the funding of innovative technologies likely plays a role for research but is not directly associated with a most affected group. Hence, the chosen policies are well-suited to gauge people’s reactions to diverse policies and trade-offs. </w:t>
      </w:r>
      <w:bookmarkEnd w:id="10"/>
    </w:p>
    <w:bookmarkEnd w:id="11"/>
    <w:p w14:paraId="25C4B9E4" w14:textId="77777777" w:rsidR="000E020A" w:rsidRPr="000E020A" w:rsidRDefault="000E020A" w:rsidP="00FD6951">
      <w:pPr>
        <w:pStyle w:val="KeinLeerraum"/>
        <w:spacing w:line="360" w:lineRule="auto"/>
        <w:jc w:val="both"/>
        <w:rPr>
          <w:rFonts w:ascii="Times New Roman" w:hAnsi="Times New Roman" w:cs="Times New Roman"/>
          <w:sz w:val="24"/>
          <w:szCs w:val="24"/>
          <w:lang w:val="en-GB"/>
        </w:rPr>
      </w:pPr>
    </w:p>
    <w:p w14:paraId="13B2541A" w14:textId="68EBFDC5" w:rsidR="00CC60CD" w:rsidRPr="000E020A" w:rsidRDefault="00CC60CD" w:rsidP="007E2184">
      <w:pPr>
        <w:pStyle w:val="Beschriftung"/>
        <w:keepNext/>
        <w:rPr>
          <w:rFonts w:ascii="Times New Roman" w:hAnsi="Times New Roman" w:cs="Times New Roman"/>
          <w:lang w:val="en-GB"/>
        </w:rPr>
      </w:pPr>
      <w:r w:rsidRPr="000E020A">
        <w:rPr>
          <w:rFonts w:ascii="Times New Roman" w:hAnsi="Times New Roman" w:cs="Times New Roman"/>
          <w:b/>
          <w:i w:val="0"/>
          <w:color w:val="auto"/>
          <w:lang w:val="en-GB"/>
        </w:rPr>
        <w:t xml:space="preserve">Table </w:t>
      </w:r>
      <w:r w:rsidRPr="000E020A">
        <w:rPr>
          <w:rFonts w:ascii="Times New Roman" w:hAnsi="Times New Roman" w:cs="Times New Roman"/>
          <w:b/>
          <w:i w:val="0"/>
          <w:color w:val="auto"/>
          <w:lang w:val="en-GB"/>
        </w:rPr>
        <w:fldChar w:fldCharType="begin"/>
      </w:r>
      <w:r w:rsidRPr="000E020A">
        <w:rPr>
          <w:rFonts w:ascii="Times New Roman" w:hAnsi="Times New Roman" w:cs="Times New Roman"/>
          <w:b/>
          <w:i w:val="0"/>
          <w:color w:val="auto"/>
          <w:lang w:val="en-GB"/>
        </w:rPr>
        <w:instrText xml:space="preserve"> SEQ Table \* ARABIC </w:instrText>
      </w:r>
      <w:r w:rsidRPr="000E020A">
        <w:rPr>
          <w:rFonts w:ascii="Times New Roman" w:hAnsi="Times New Roman" w:cs="Times New Roman"/>
          <w:b/>
          <w:i w:val="0"/>
          <w:color w:val="auto"/>
          <w:lang w:val="en-GB"/>
        </w:rPr>
        <w:fldChar w:fldCharType="separate"/>
      </w:r>
      <w:r w:rsidR="002467EA">
        <w:rPr>
          <w:rFonts w:ascii="Times New Roman" w:hAnsi="Times New Roman" w:cs="Times New Roman"/>
          <w:b/>
          <w:i w:val="0"/>
          <w:noProof/>
          <w:color w:val="auto"/>
          <w:lang w:val="en-GB"/>
        </w:rPr>
        <w:t>1</w:t>
      </w:r>
      <w:r w:rsidRPr="000E020A">
        <w:rPr>
          <w:rFonts w:ascii="Times New Roman" w:hAnsi="Times New Roman" w:cs="Times New Roman"/>
          <w:b/>
          <w:i w:val="0"/>
          <w:color w:val="auto"/>
          <w:lang w:val="en-GB"/>
        </w:rPr>
        <w:fldChar w:fldCharType="end"/>
      </w:r>
      <w:r w:rsidRPr="000E020A">
        <w:rPr>
          <w:rFonts w:ascii="Times New Roman" w:hAnsi="Times New Roman" w:cs="Times New Roman"/>
          <w:b/>
          <w:i w:val="0"/>
          <w:color w:val="auto"/>
          <w:lang w:val="en-GB"/>
        </w:rPr>
        <w:t>:</w:t>
      </w:r>
      <w:r w:rsidRPr="000E020A">
        <w:rPr>
          <w:rFonts w:ascii="Times New Roman" w:hAnsi="Times New Roman" w:cs="Times New Roman"/>
          <w:i w:val="0"/>
          <w:color w:val="auto"/>
          <w:lang w:val="en-GB"/>
        </w:rPr>
        <w:t xml:space="preserve"> Experimental treatments</w:t>
      </w:r>
    </w:p>
    <w:tbl>
      <w:tblPr>
        <w:tblStyle w:val="Tabellenraster"/>
        <w:tblW w:w="9210" w:type="dxa"/>
        <w:tblLook w:val="04A0" w:firstRow="1" w:lastRow="0" w:firstColumn="1" w:lastColumn="0" w:noHBand="0" w:noVBand="1"/>
      </w:tblPr>
      <w:tblGrid>
        <w:gridCol w:w="2122"/>
        <w:gridCol w:w="7088"/>
      </w:tblGrid>
      <w:tr w:rsidR="00945C15" w:rsidRPr="00E2302F" w14:paraId="5DEF9139" w14:textId="76BEF816" w:rsidTr="00D50AA6">
        <w:trPr>
          <w:trHeight w:val="367"/>
        </w:trPr>
        <w:tc>
          <w:tcPr>
            <w:tcW w:w="2122" w:type="dxa"/>
          </w:tcPr>
          <w:p w14:paraId="783A4051" w14:textId="5C5C4090" w:rsidR="00945C15" w:rsidRPr="000E020A" w:rsidRDefault="00EC6EDA" w:rsidP="00945C15">
            <w:pPr>
              <w:rPr>
                <w:rFonts w:ascii="Times New Roman" w:hAnsi="Times New Roman" w:cs="Times New Roman"/>
                <w:sz w:val="20"/>
                <w:szCs w:val="20"/>
                <w:lang w:val="en-GB"/>
              </w:rPr>
            </w:pPr>
            <w:r w:rsidRPr="000E020A">
              <w:rPr>
                <w:rFonts w:ascii="Times New Roman" w:hAnsi="Times New Roman" w:cs="Times New Roman"/>
                <w:sz w:val="20"/>
                <w:szCs w:val="20"/>
                <w:lang w:val="en-GB"/>
              </w:rPr>
              <w:t>No combustion engines after 2030</w:t>
            </w:r>
          </w:p>
        </w:tc>
        <w:tc>
          <w:tcPr>
            <w:tcW w:w="7088" w:type="dxa"/>
          </w:tcPr>
          <w:p w14:paraId="6DC25A09" w14:textId="31B84A04" w:rsidR="00945C15" w:rsidRPr="000E020A" w:rsidRDefault="00945C15" w:rsidP="00945C15">
            <w:pPr>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"From 2030 on, </w:t>
            </w:r>
            <w:r w:rsidR="000203EC" w:rsidRPr="000E020A">
              <w:rPr>
                <w:rFonts w:ascii="Times New Roman" w:hAnsi="Times New Roman" w:cs="Times New Roman"/>
                <w:sz w:val="20"/>
                <w:szCs w:val="20"/>
                <w:lang w:val="en-GB"/>
              </w:rPr>
              <w:t>first-time registrations for</w:t>
            </w:r>
            <w:r w:rsidRPr="000E020A">
              <w:rPr>
                <w:rFonts w:ascii="Times New Roman" w:hAnsi="Times New Roman" w:cs="Times New Roman"/>
                <w:sz w:val="20"/>
                <w:szCs w:val="20"/>
                <w:lang w:val="en-GB"/>
              </w:rPr>
              <w:t xml:space="preserve"> cars with combustion engines should be </w:t>
            </w:r>
            <w:r w:rsidR="00DD7A17" w:rsidRPr="000E020A">
              <w:rPr>
                <w:rFonts w:ascii="Times New Roman" w:hAnsi="Times New Roman" w:cs="Times New Roman"/>
                <w:sz w:val="20"/>
                <w:szCs w:val="20"/>
                <w:lang w:val="en-GB"/>
              </w:rPr>
              <w:t>discontinued</w:t>
            </w:r>
            <w:r w:rsidRPr="000E020A">
              <w:rPr>
                <w:rFonts w:ascii="Times New Roman" w:hAnsi="Times New Roman" w:cs="Times New Roman"/>
                <w:sz w:val="20"/>
                <w:szCs w:val="20"/>
                <w:lang w:val="en-GB"/>
              </w:rPr>
              <w:t xml:space="preserve">, </w:t>
            </w:r>
            <w:r w:rsidRPr="000E020A">
              <w:rPr>
                <w:rFonts w:ascii="Times New Roman" w:hAnsi="Times New Roman" w:cs="Times New Roman"/>
                <w:i/>
                <w:sz w:val="20"/>
                <w:szCs w:val="20"/>
                <w:lang w:val="en-GB"/>
              </w:rPr>
              <w:t>(even if that would limit the mobility of people in rural areas)."</w:t>
            </w:r>
          </w:p>
        </w:tc>
      </w:tr>
      <w:tr w:rsidR="00945C15" w:rsidRPr="00E2302F" w14:paraId="25ADAAA1" w14:textId="1C8A2154" w:rsidTr="00D50AA6">
        <w:trPr>
          <w:trHeight w:val="367"/>
        </w:trPr>
        <w:tc>
          <w:tcPr>
            <w:tcW w:w="2122" w:type="dxa"/>
          </w:tcPr>
          <w:p w14:paraId="0E90D7CD" w14:textId="3054855C" w:rsidR="00945C15" w:rsidRPr="000E020A" w:rsidRDefault="00EC6EDA" w:rsidP="00945C15">
            <w:pPr>
              <w:rPr>
                <w:rFonts w:ascii="Times New Roman" w:hAnsi="Times New Roman" w:cs="Times New Roman"/>
                <w:i/>
                <w:sz w:val="20"/>
                <w:szCs w:val="20"/>
                <w:lang w:val="en-GB"/>
              </w:rPr>
            </w:pPr>
            <w:r w:rsidRPr="000E020A">
              <w:rPr>
                <w:rFonts w:ascii="Times New Roman" w:hAnsi="Times New Roman" w:cs="Times New Roman"/>
                <w:sz w:val="20"/>
                <w:szCs w:val="20"/>
                <w:lang w:val="en-GB"/>
              </w:rPr>
              <w:t>Energy-efficient renovations</w:t>
            </w:r>
          </w:p>
        </w:tc>
        <w:tc>
          <w:tcPr>
            <w:tcW w:w="7088" w:type="dxa"/>
          </w:tcPr>
          <w:p w14:paraId="0EA813AA" w14:textId="05FC560C" w:rsidR="00945C15" w:rsidRPr="000E020A" w:rsidRDefault="00EC6EDA" w:rsidP="00945C15">
            <w:pPr>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"All buildings should be renovated to save energy, </w:t>
            </w:r>
            <w:r w:rsidRPr="000E020A">
              <w:rPr>
                <w:rFonts w:ascii="Times New Roman" w:hAnsi="Times New Roman" w:cs="Times New Roman"/>
                <w:i/>
                <w:sz w:val="20"/>
                <w:szCs w:val="20"/>
                <w:lang w:val="en-GB"/>
              </w:rPr>
              <w:t xml:space="preserve">(even if </w:t>
            </w:r>
            <w:r w:rsidR="000203EC" w:rsidRPr="000E020A">
              <w:rPr>
                <w:rFonts w:ascii="Times New Roman" w:hAnsi="Times New Roman" w:cs="Times New Roman"/>
                <w:i/>
                <w:sz w:val="20"/>
                <w:szCs w:val="20"/>
                <w:lang w:val="en-GB"/>
              </w:rPr>
              <w:t xml:space="preserve">this </w:t>
            </w:r>
            <w:r w:rsidRPr="000E020A">
              <w:rPr>
                <w:rFonts w:ascii="Times New Roman" w:hAnsi="Times New Roman" w:cs="Times New Roman"/>
                <w:i/>
                <w:sz w:val="20"/>
                <w:szCs w:val="20"/>
                <w:lang w:val="en-GB"/>
              </w:rPr>
              <w:t>would significantly increase rents)."</w:t>
            </w:r>
          </w:p>
        </w:tc>
      </w:tr>
      <w:tr w:rsidR="00EC6EDA" w:rsidRPr="00E2302F" w14:paraId="1E0D7110" w14:textId="3628EE86" w:rsidTr="00D50AA6">
        <w:trPr>
          <w:trHeight w:val="367"/>
        </w:trPr>
        <w:tc>
          <w:tcPr>
            <w:tcW w:w="2122" w:type="dxa"/>
          </w:tcPr>
          <w:p w14:paraId="110BB30B" w14:textId="1759EB11" w:rsidR="00EC6EDA" w:rsidRPr="000E020A" w:rsidRDefault="00EC6EDA" w:rsidP="00EC6EDA">
            <w:pPr>
              <w:rPr>
                <w:rFonts w:ascii="Times New Roman" w:hAnsi="Times New Roman" w:cs="Times New Roman"/>
                <w:i/>
                <w:sz w:val="20"/>
                <w:szCs w:val="20"/>
                <w:lang w:val="en-GB"/>
              </w:rPr>
            </w:pPr>
            <w:r w:rsidRPr="000E020A">
              <w:rPr>
                <w:rFonts w:ascii="Times New Roman" w:hAnsi="Times New Roman" w:cs="Times New Roman"/>
                <w:sz w:val="20"/>
                <w:szCs w:val="20"/>
                <w:lang w:val="en-GB"/>
              </w:rPr>
              <w:t>Promote digitalization</w:t>
            </w:r>
          </w:p>
        </w:tc>
        <w:tc>
          <w:tcPr>
            <w:tcW w:w="7088" w:type="dxa"/>
          </w:tcPr>
          <w:p w14:paraId="6001FDF1" w14:textId="22CF879F" w:rsidR="00EC6EDA" w:rsidRPr="000E020A" w:rsidRDefault="00EC6EDA" w:rsidP="00EC6EDA">
            <w:pPr>
              <w:rPr>
                <w:rFonts w:ascii="Times New Roman" w:hAnsi="Times New Roman" w:cs="Times New Roman"/>
                <w:sz w:val="20"/>
                <w:szCs w:val="20"/>
                <w:lang w:val="en-GB"/>
              </w:rPr>
            </w:pPr>
            <w:r w:rsidRPr="000E020A">
              <w:rPr>
                <w:rFonts w:ascii="Times New Roman" w:hAnsi="Times New Roman" w:cs="Times New Roman"/>
                <w:sz w:val="20"/>
                <w:szCs w:val="20"/>
                <w:lang w:val="en-GB"/>
              </w:rPr>
              <w:t>"</w:t>
            </w:r>
            <w:r w:rsidR="000203EC" w:rsidRPr="000E020A">
              <w:rPr>
                <w:rFonts w:ascii="Times New Roman" w:hAnsi="Times New Roman" w:cs="Times New Roman"/>
                <w:sz w:val="20"/>
                <w:szCs w:val="20"/>
                <w:lang w:val="en-GB"/>
              </w:rPr>
              <w:t>Government services</w:t>
            </w:r>
            <w:r w:rsidRPr="000E020A">
              <w:rPr>
                <w:rFonts w:ascii="Times New Roman" w:hAnsi="Times New Roman" w:cs="Times New Roman"/>
                <w:sz w:val="20"/>
                <w:szCs w:val="20"/>
                <w:lang w:val="en-GB"/>
              </w:rPr>
              <w:t xml:space="preserve"> should be </w:t>
            </w:r>
            <w:r w:rsidR="000203EC" w:rsidRPr="000E020A">
              <w:rPr>
                <w:rFonts w:ascii="Times New Roman" w:hAnsi="Times New Roman" w:cs="Times New Roman"/>
                <w:sz w:val="20"/>
                <w:szCs w:val="20"/>
                <w:lang w:val="en-GB"/>
              </w:rPr>
              <w:t xml:space="preserve">managed </w:t>
            </w:r>
            <w:r w:rsidRPr="000E020A">
              <w:rPr>
                <w:rFonts w:ascii="Times New Roman" w:hAnsi="Times New Roman" w:cs="Times New Roman"/>
                <w:sz w:val="20"/>
                <w:szCs w:val="20"/>
                <w:lang w:val="en-GB"/>
              </w:rPr>
              <w:t xml:space="preserve">digitally, </w:t>
            </w:r>
            <w:r w:rsidRPr="000E020A">
              <w:rPr>
                <w:rFonts w:ascii="Times New Roman" w:hAnsi="Times New Roman" w:cs="Times New Roman"/>
                <w:i/>
                <w:sz w:val="20"/>
                <w:szCs w:val="20"/>
                <w:lang w:val="en-GB"/>
              </w:rPr>
              <w:t xml:space="preserve">(even if </w:t>
            </w:r>
            <w:r w:rsidR="00332786" w:rsidRPr="000E020A">
              <w:rPr>
                <w:rFonts w:ascii="Times New Roman" w:hAnsi="Times New Roman" w:cs="Times New Roman"/>
                <w:i/>
                <w:sz w:val="20"/>
                <w:szCs w:val="20"/>
                <w:lang w:val="en-GB"/>
              </w:rPr>
              <w:t>this presented senior citizens with considerable difficulties</w:t>
            </w:r>
            <w:r w:rsidRPr="000E020A">
              <w:rPr>
                <w:rFonts w:ascii="Times New Roman" w:hAnsi="Times New Roman" w:cs="Times New Roman"/>
                <w:i/>
                <w:sz w:val="20"/>
                <w:szCs w:val="20"/>
                <w:lang w:val="en-GB"/>
              </w:rPr>
              <w:t>)."</w:t>
            </w:r>
          </w:p>
        </w:tc>
      </w:tr>
      <w:tr w:rsidR="00EC6EDA" w:rsidRPr="00E2302F" w14:paraId="387C86D2" w14:textId="282A60AA" w:rsidTr="00D50AA6">
        <w:trPr>
          <w:trHeight w:val="367"/>
        </w:trPr>
        <w:tc>
          <w:tcPr>
            <w:tcW w:w="2122" w:type="dxa"/>
          </w:tcPr>
          <w:p w14:paraId="03A61B24" w14:textId="61A8C8F2" w:rsidR="00EC6EDA" w:rsidRPr="000E020A" w:rsidRDefault="00EC6EDA" w:rsidP="00EC6EDA">
            <w:pPr>
              <w:rPr>
                <w:rFonts w:ascii="Times New Roman" w:hAnsi="Times New Roman" w:cs="Times New Roman"/>
                <w:i/>
                <w:sz w:val="20"/>
                <w:szCs w:val="20"/>
                <w:lang w:val="en-GB"/>
              </w:rPr>
            </w:pPr>
            <w:r w:rsidRPr="000E020A">
              <w:rPr>
                <w:rFonts w:ascii="Times New Roman" w:hAnsi="Times New Roman" w:cs="Times New Roman"/>
                <w:sz w:val="20"/>
                <w:szCs w:val="20"/>
                <w:lang w:val="en-GB"/>
              </w:rPr>
              <w:t>Increase flood protection</w:t>
            </w:r>
          </w:p>
        </w:tc>
        <w:tc>
          <w:tcPr>
            <w:tcW w:w="7088" w:type="dxa"/>
          </w:tcPr>
          <w:p w14:paraId="05B4B158" w14:textId="0E929C82" w:rsidR="00EC6EDA" w:rsidRPr="000E020A" w:rsidRDefault="00EC6EDA" w:rsidP="00D50AA6">
            <w:pPr>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"Flood protection for endangered areas should be significantly strengthened, </w:t>
            </w:r>
            <w:r w:rsidRPr="000E020A">
              <w:rPr>
                <w:rFonts w:ascii="Times New Roman" w:hAnsi="Times New Roman" w:cs="Times New Roman"/>
                <w:i/>
                <w:sz w:val="20"/>
                <w:szCs w:val="20"/>
                <w:lang w:val="en-GB"/>
              </w:rPr>
              <w:t>(even if the cost would burden financially weak households)."</w:t>
            </w:r>
          </w:p>
        </w:tc>
      </w:tr>
      <w:tr w:rsidR="00EC6EDA" w:rsidRPr="00E2302F" w14:paraId="2A8DBB19" w14:textId="17BE6654" w:rsidTr="00D50AA6">
        <w:trPr>
          <w:trHeight w:val="367"/>
        </w:trPr>
        <w:tc>
          <w:tcPr>
            <w:tcW w:w="2122" w:type="dxa"/>
          </w:tcPr>
          <w:p w14:paraId="4EA39F56" w14:textId="35FF8E64" w:rsidR="00EC6EDA" w:rsidRPr="000E020A" w:rsidRDefault="00EC6EDA" w:rsidP="00EC6EDA">
            <w:pPr>
              <w:rPr>
                <w:rFonts w:ascii="Times New Roman" w:hAnsi="Times New Roman" w:cs="Times New Roman"/>
                <w:sz w:val="20"/>
                <w:szCs w:val="20"/>
                <w:lang w:val="en-GB"/>
              </w:rPr>
            </w:pPr>
            <w:r w:rsidRPr="000E020A">
              <w:rPr>
                <w:rFonts w:ascii="Times New Roman" w:hAnsi="Times New Roman" w:cs="Times New Roman"/>
                <w:sz w:val="20"/>
                <w:szCs w:val="20"/>
                <w:lang w:val="en-GB"/>
              </w:rPr>
              <w:t>Fund innovative technologies</w:t>
            </w:r>
          </w:p>
        </w:tc>
        <w:tc>
          <w:tcPr>
            <w:tcW w:w="7088" w:type="dxa"/>
          </w:tcPr>
          <w:p w14:paraId="586AA7D3" w14:textId="29077F0D" w:rsidR="00EC6EDA" w:rsidRPr="000E020A" w:rsidRDefault="00EC6EDA" w:rsidP="00EC6EDA">
            <w:pPr>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"Innovative projects that explore ways to adapt to climate change should be </w:t>
            </w:r>
            <w:r w:rsidR="000203EC" w:rsidRPr="000E020A">
              <w:rPr>
                <w:rFonts w:ascii="Times New Roman" w:hAnsi="Times New Roman" w:cs="Times New Roman"/>
                <w:sz w:val="20"/>
                <w:szCs w:val="20"/>
                <w:lang w:val="en-GB"/>
              </w:rPr>
              <w:t xml:space="preserve">financed </w:t>
            </w:r>
            <w:r w:rsidRPr="000E020A">
              <w:rPr>
                <w:rFonts w:ascii="Times New Roman" w:hAnsi="Times New Roman" w:cs="Times New Roman"/>
                <w:sz w:val="20"/>
                <w:szCs w:val="20"/>
                <w:lang w:val="en-GB"/>
              </w:rPr>
              <w:t xml:space="preserve">by tax </w:t>
            </w:r>
            <w:r w:rsidR="00464126" w:rsidRPr="000E020A">
              <w:rPr>
                <w:rFonts w:ascii="Times New Roman" w:hAnsi="Times New Roman" w:cs="Times New Roman"/>
                <w:sz w:val="20"/>
                <w:szCs w:val="20"/>
                <w:lang w:val="en-GB"/>
              </w:rPr>
              <w:t>revenue</w:t>
            </w:r>
            <w:r w:rsidR="000203EC" w:rsidRPr="000E020A">
              <w:rPr>
                <w:rFonts w:ascii="Times New Roman" w:hAnsi="Times New Roman" w:cs="Times New Roman"/>
                <w:sz w:val="20"/>
                <w:szCs w:val="20"/>
                <w:lang w:val="en-GB"/>
              </w:rPr>
              <w:t>s</w:t>
            </w:r>
            <w:r w:rsidRPr="000E020A">
              <w:rPr>
                <w:rFonts w:ascii="Times New Roman" w:hAnsi="Times New Roman" w:cs="Times New Roman"/>
                <w:sz w:val="20"/>
                <w:szCs w:val="20"/>
                <w:lang w:val="en-GB"/>
              </w:rPr>
              <w:t xml:space="preserve">, </w:t>
            </w:r>
            <w:r w:rsidRPr="000E020A">
              <w:rPr>
                <w:rFonts w:ascii="Times New Roman" w:hAnsi="Times New Roman" w:cs="Times New Roman"/>
                <w:i/>
                <w:sz w:val="20"/>
                <w:szCs w:val="20"/>
                <w:lang w:val="en-GB"/>
              </w:rPr>
              <w:t xml:space="preserve">(even if pensions </w:t>
            </w:r>
            <w:r w:rsidR="000203EC" w:rsidRPr="000E020A">
              <w:rPr>
                <w:rFonts w:ascii="Times New Roman" w:hAnsi="Times New Roman" w:cs="Times New Roman"/>
                <w:i/>
                <w:sz w:val="20"/>
                <w:szCs w:val="20"/>
                <w:lang w:val="en-GB"/>
              </w:rPr>
              <w:t>can no longer</w:t>
            </w:r>
            <w:r w:rsidRPr="000E020A">
              <w:rPr>
                <w:rFonts w:ascii="Times New Roman" w:hAnsi="Times New Roman" w:cs="Times New Roman"/>
                <w:i/>
                <w:sz w:val="20"/>
                <w:szCs w:val="20"/>
                <w:lang w:val="en-GB"/>
              </w:rPr>
              <w:t xml:space="preserve"> be subsidized)."</w:t>
            </w:r>
          </w:p>
        </w:tc>
      </w:tr>
    </w:tbl>
    <w:p w14:paraId="36DB7B57" w14:textId="77777777" w:rsidR="00945C15" w:rsidRPr="000E020A" w:rsidRDefault="00945C15" w:rsidP="00FD6951">
      <w:pPr>
        <w:pStyle w:val="KeinLeerraum"/>
        <w:spacing w:line="360" w:lineRule="auto"/>
        <w:jc w:val="both"/>
        <w:rPr>
          <w:rFonts w:ascii="Times New Roman" w:hAnsi="Times New Roman" w:cs="Times New Roman"/>
          <w:sz w:val="24"/>
          <w:szCs w:val="24"/>
          <w:lang w:val="en-GB"/>
        </w:rPr>
      </w:pPr>
    </w:p>
    <w:p w14:paraId="6E8A9AD6" w14:textId="05F9ACDD" w:rsidR="007A0C9E" w:rsidRPr="000E020A" w:rsidRDefault="008B0EDF" w:rsidP="00D87543">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Apart from personal cost considerations, which have been previously studied </w:t>
      </w:r>
      <w:r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{"citationID":"2wORBB5e","properties":{"formattedCitation":"(Armingeon &amp; B\\uc0\\u252{}rgisser, 2021; Groh &amp; Ziegler, 2018)","plainCitation":"(Armingeon &amp; Bürgisser, 2021; Groh &amp; Ziegler, 2018)","noteIndex":0},"citationItems":[{"id":1540,"uris":["http://zotero.org/users/9378747/items/BAT3MXUY"],"itemData":{"id":1540,"type":"article-journal","abstract":"Reducing economic inequality and combatting climate change are two strongly supported policy goals, but they will require signiﬁcant public investments. In times of limited ﬁscal resources, governments struggle to raise additional revenues needed to ﬁnance both, making trade-oﬀs between generally supported policy goals likely. But how do citizens decide if they have to choose between goals they support in principle, such as spending on eﬀorts to reduce inequality and channeling resources toward initiatives to protect the environment? We discuss three major factors that help explain this choice – information, self-interest, and ideological orientation. Our experimental study shows that information is not a signiﬁcant determinant of such choices, and that ideology is only important as long as there are no conﬂicting goals. Once citizens have to decide between redistribution and environmental protection, myopic self-interest trumps all other theoretically relevant variables mentioned in the literature.","container-title":"Journal of European Public Policy","DOI":"10.1080/13501763.2020.1749715","ISSN":"1350-1763, 1466-4429","issue":"4","journalAbbreviation":"Journal of European Public Policy","language":"en","page":"489-509","source":"DOI.org (Crossref)","title":"Trade-offs between redistribution and environmental protection: the role of information, ideology, and self-interest","title-short":"Trade-offs between redistribution and environmental protection","volume":"28","author":[{"family":"Armingeon","given":"Klaus"},{"family":"Bürgisser","given":"Reto"}],"issued":{"date-parts":[["2021",4,3]]},"citation-key":"armingeon2021"}},{"id":1593,"uris":["http://zotero.org/users/9378747/items/V8U2HSFX"],"itemData":{"id":1593,"type":"article-journal","abstract":"This paper examines the acceptance of burden sharing rules that refer to the costs of the German energy transition, which is one of the most challenging and disputed national climate and energy policy measures. Based on data from a comprehensive survey of more than 2200 citizens, the empirical analysis reveals that the polluterpays rule has by far the highest support compared with the ability-to-pay rule and especially compared with the equal-pay rule, which is widely refused in the sample. Since the distribution of the costs of the German energy transition is largely in line with a polluter-pays rule, its strong support seems to contribute to the high acceptance of the energy transition at all. The main result of our econometric analysis with multivariate binary and ordered probit models is that not only some attitudinal factors like environmental values and political identiﬁcation, but especially economic self-interest is relevant since (equivalent) energy expenditures have a signiﬁcantly negative effect on the support of the polluter-pays rule and especially (equivalent) income has a signiﬁcantly negative effect on the preference for the ability-to-pay rule. These results suggest that the use of distributional arguments for the criticism of energy policy measures is not necessarily value-driven on the basis of real perceptions of distributive justice, but can also be strategically motivated to prevent and combat economically unfavorable measures. Together with the strong general support of the polluter-pays rule, these results suggest that a sharp reorientation of the German energy transition due to distributional arguments is not very useful.","container-title":"Energy Economics","DOI":"10.1016/j.eneco.2018.06.026","ISSN":"01409883","journalAbbreviation":"Energy Economics","language":"en","page":"417-426","source":"DOI.org (Crossref)","title":"On self-interested preferences for burden sharing rules: An econometric analysis for the costs of energy policy measures","title-short":"On self-interested preferences for burden sharing rules","volume":"74","author":[{"family":"Groh","given":"Elke D."},{"family":"Ziegler","given":"Andreas"}],"issued":{"date-parts":[["2018",8]]},"citation-key":"groh2018"}}],"schema":"https://github.com/citation-style-language/schema/raw/master/csl-citation.json"} </w:instrText>
      </w:r>
      <w:r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szCs w:val="24"/>
          <w:lang w:val="en-GB"/>
        </w:rPr>
        <w:t>(Armingeon &amp; Bürgisser, 2021; Groh &amp; Ziegler, 2018)</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moral concerns about the impact </w:t>
      </w:r>
      <w:r w:rsidR="0073531C" w:rsidRPr="000E020A">
        <w:rPr>
          <w:rFonts w:ascii="Times New Roman" w:hAnsi="Times New Roman" w:cs="Times New Roman"/>
          <w:sz w:val="24"/>
          <w:szCs w:val="24"/>
          <w:lang w:val="en-GB"/>
        </w:rPr>
        <w:t>for</w:t>
      </w:r>
      <w:r w:rsidRPr="000E020A">
        <w:rPr>
          <w:rFonts w:ascii="Times New Roman" w:hAnsi="Times New Roman" w:cs="Times New Roman"/>
          <w:sz w:val="24"/>
          <w:szCs w:val="24"/>
          <w:lang w:val="en-GB"/>
        </w:rPr>
        <w:t xml:space="preserve"> disadvantaged groups are an important consideration in the evaluation of climate policies </w:t>
      </w:r>
      <w:r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{"citationID":"fzRtdDud","properties":{"formattedCitation":"(Shwom et al., 2010)","plainCitation":"(Shwom et al., 2010)","noteIndex":0},"citationItems":[{"id":3105,"uris":["http://zotero.org/users/9378747/items/237XULR7"],"itemData":{"id":3105,"type":"article-journal","abstract":"In the U.S., public support for federal, state and local efforts to reduce greenhouse gases (GHGs) continues to be a crucial element of the political viability of these proposals. We present a detailed analysis of the reasons given by the general public of Michigan and Virginia for supporting or rejecting a number of policies that could be implemented to meet GHG reductions. The data allow us to analyze the relationships between reasons provided by respondents, social psychological and demographic characteristics, and policy support. This analysis can provide policymakers pragmatic guidance in (1) developing tactics to engage the public that build on current concerns about climate change policies and (2) crafting and communicating policies that garner support from various segments of the public. This analysis also raises theoretical questions regarding the relationship between public discourse on environmental issues and the formation of public policy support. We suggest that future efforts to understand the U.S. dynamics of public support for climate change policies could beneﬁt from understanding the public discursive and the reasoning processes that underlie public opinion formation.","container-title":"Global Environmental Change","DOI":"10.1016/j.gloenvcha.2010.02.003","ISSN":"09593780","issue":"3","journalAbbreviation":"Global Environmental Change","language":"en","page":"472-482","source":"DOI.org (Crossref)","title":"Understanding U.S. public support for domestic climate change policies","volume":"20","author":[{"family":"Shwom","given":"Rachael"},{"family":"Bidwell","given":"David"},{"family":"Dan","given":"Amy"},{"family":"Dietz","given":"Thomas"}],"issued":{"date-parts":[["2010",8]]},"citation-key":"shwom2010"}}],"schema":"https://github.com/citation-style-language/schema/raw/master/csl-citation.json"} </w:instrText>
      </w:r>
      <w:r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(Shwom et al., 2010)</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w:t>
      </w:r>
      <w:r w:rsidR="006E0FAF" w:rsidRPr="000E020A">
        <w:rPr>
          <w:rFonts w:ascii="Times New Roman" w:hAnsi="Times New Roman" w:cs="Times New Roman"/>
          <w:sz w:val="24"/>
          <w:szCs w:val="24"/>
          <w:lang w:val="en-GB"/>
        </w:rPr>
        <w:lastRenderedPageBreak/>
        <w:t>We thus included information about potential negative consequences for specific societal groups in the experimental items.</w:t>
      </w:r>
      <w:r w:rsidR="006E0FAF" w:rsidRPr="009D31E8">
        <w:rPr>
          <w:rStyle w:val="Funotenzeichen"/>
        </w:rPr>
        <w:footnoteReference w:id="10"/>
      </w:r>
      <w:r w:rsidR="006E0FAF" w:rsidRPr="000E020A">
        <w:rPr>
          <w:rFonts w:ascii="Times New Roman" w:hAnsi="Times New Roman" w:cs="Times New Roman"/>
          <w:sz w:val="24"/>
          <w:szCs w:val="24"/>
          <w:lang w:val="en-GB"/>
        </w:rPr>
        <w:t xml:space="preserve"> To</w:t>
      </w:r>
      <w:r w:rsidR="00E9395D" w:rsidRPr="000E020A">
        <w:rPr>
          <w:rFonts w:ascii="Times New Roman" w:hAnsi="Times New Roman" w:cs="Times New Roman"/>
          <w:sz w:val="24"/>
          <w:szCs w:val="24"/>
          <w:lang w:val="en-GB"/>
        </w:rPr>
        <w:t xml:space="preserve"> </w:t>
      </w:r>
      <w:r w:rsidR="006E0FAF" w:rsidRPr="000E020A">
        <w:rPr>
          <w:rFonts w:ascii="Times New Roman" w:hAnsi="Times New Roman" w:cs="Times New Roman"/>
          <w:sz w:val="24"/>
          <w:szCs w:val="24"/>
          <w:lang w:val="en-GB"/>
        </w:rPr>
        <w:t xml:space="preserve">ensure that observed changes are not bound to attitudes towards one specific group, negative implications for several different societal groups were chosen from a range of publicly discussed unintended consequences. </w:t>
      </w:r>
    </w:p>
    <w:p w14:paraId="684115EB" w14:textId="77777777" w:rsidR="00503CE9" w:rsidRPr="000E020A" w:rsidRDefault="00503CE9" w:rsidP="00D87543">
      <w:pPr>
        <w:pStyle w:val="KeinLeerraum"/>
        <w:spacing w:line="360" w:lineRule="auto"/>
        <w:jc w:val="both"/>
        <w:rPr>
          <w:rFonts w:ascii="Times New Roman" w:hAnsi="Times New Roman" w:cs="Times New Roman"/>
          <w:sz w:val="24"/>
          <w:szCs w:val="24"/>
          <w:lang w:val="en-GB"/>
        </w:rPr>
      </w:pPr>
    </w:p>
    <w:p w14:paraId="3A645E16" w14:textId="0B1CD78E" w:rsidR="006A1EFA" w:rsidRPr="000E020A" w:rsidRDefault="000F517A" w:rsidP="00AE3E96">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fldChar w:fldCharType="begin"/>
      </w:r>
      <w:r w:rsidRPr="000E020A">
        <w:rPr>
          <w:rFonts w:ascii="Times New Roman" w:hAnsi="Times New Roman" w:cs="Times New Roman"/>
          <w:sz w:val="24"/>
          <w:szCs w:val="24"/>
          <w:lang w:val="en-GB"/>
        </w:rPr>
        <w:instrText xml:space="preserve"> REF _Ref98155733 \h  \* MERGEFORMAT </w:instrText>
      </w:r>
      <w:r w:rsidRPr="000E020A">
        <w:rPr>
          <w:rFonts w:ascii="Times New Roman" w:hAnsi="Times New Roman" w:cs="Times New Roman"/>
          <w:sz w:val="24"/>
          <w:szCs w:val="24"/>
          <w:lang w:val="en-GB"/>
        </w:rPr>
      </w:r>
      <w:r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1</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w:t>
      </w:r>
      <w:r w:rsidR="0015462A" w:rsidRPr="000E020A">
        <w:rPr>
          <w:rFonts w:ascii="Times New Roman" w:hAnsi="Times New Roman" w:cs="Times New Roman"/>
          <w:sz w:val="24"/>
          <w:szCs w:val="24"/>
          <w:lang w:val="en-GB"/>
        </w:rPr>
        <w:t>displays the mean level of agreement</w:t>
      </w:r>
      <w:r w:rsidR="0008630A" w:rsidRPr="000E020A">
        <w:rPr>
          <w:rFonts w:ascii="Times New Roman" w:hAnsi="Times New Roman" w:cs="Times New Roman"/>
          <w:sz w:val="24"/>
          <w:szCs w:val="24"/>
          <w:lang w:val="en-GB"/>
        </w:rPr>
        <w:t xml:space="preserve"> with the five climate policies</w:t>
      </w:r>
      <w:r w:rsidR="0015462A" w:rsidRPr="000E020A">
        <w:rPr>
          <w:rFonts w:ascii="Times New Roman" w:hAnsi="Times New Roman" w:cs="Times New Roman"/>
          <w:sz w:val="24"/>
          <w:szCs w:val="24"/>
          <w:lang w:val="en-GB"/>
        </w:rPr>
        <w:t xml:space="preserve"> </w:t>
      </w:r>
      <w:r w:rsidR="00F1611B" w:rsidRPr="000E020A">
        <w:rPr>
          <w:rFonts w:ascii="Times New Roman" w:hAnsi="Times New Roman" w:cs="Times New Roman"/>
          <w:sz w:val="24"/>
          <w:szCs w:val="24"/>
          <w:lang w:val="en-GB"/>
        </w:rPr>
        <w:t>in</w:t>
      </w:r>
      <w:r w:rsidR="0015462A" w:rsidRPr="000E020A">
        <w:rPr>
          <w:rFonts w:ascii="Times New Roman" w:hAnsi="Times New Roman" w:cs="Times New Roman"/>
          <w:sz w:val="24"/>
          <w:szCs w:val="24"/>
          <w:lang w:val="en-GB"/>
        </w:rPr>
        <w:t xml:space="preserve"> the experimental group and the control group</w:t>
      </w:r>
      <w:r w:rsidR="00F1611B" w:rsidRPr="000E020A">
        <w:rPr>
          <w:rFonts w:ascii="Times New Roman" w:hAnsi="Times New Roman" w:cs="Times New Roman"/>
          <w:sz w:val="24"/>
          <w:szCs w:val="24"/>
          <w:lang w:val="en-GB"/>
        </w:rPr>
        <w:t>, respectively</w:t>
      </w:r>
      <w:r w:rsidR="0015462A" w:rsidRPr="000E020A">
        <w:rPr>
          <w:rFonts w:ascii="Times New Roman" w:hAnsi="Times New Roman" w:cs="Times New Roman"/>
          <w:sz w:val="24"/>
          <w:szCs w:val="24"/>
          <w:lang w:val="en-GB"/>
        </w:rPr>
        <w:t>.</w:t>
      </w:r>
      <w:r w:rsidR="0008630A" w:rsidRPr="000E020A">
        <w:rPr>
          <w:rFonts w:ascii="Times New Roman" w:hAnsi="Times New Roman" w:cs="Times New Roman"/>
          <w:sz w:val="24"/>
          <w:szCs w:val="24"/>
          <w:lang w:val="en-GB"/>
        </w:rPr>
        <w:t xml:space="preserve"> </w:t>
      </w:r>
      <w:r w:rsidR="00E05532" w:rsidRPr="000E020A">
        <w:rPr>
          <w:rFonts w:ascii="Times New Roman" w:hAnsi="Times New Roman" w:cs="Times New Roman"/>
          <w:sz w:val="24"/>
          <w:szCs w:val="24"/>
          <w:lang w:val="en-GB"/>
        </w:rPr>
        <w:t>In line with our theoretical expectations, p</w:t>
      </w:r>
      <w:r w:rsidR="0008630A" w:rsidRPr="000E020A">
        <w:rPr>
          <w:rFonts w:ascii="Times New Roman" w:hAnsi="Times New Roman" w:cs="Times New Roman"/>
          <w:sz w:val="24"/>
          <w:szCs w:val="24"/>
          <w:lang w:val="en-GB"/>
        </w:rPr>
        <w:t xml:space="preserve">eople in the experimental group </w:t>
      </w:r>
      <w:r w:rsidR="008855D0" w:rsidRPr="000E020A">
        <w:rPr>
          <w:rFonts w:ascii="Times New Roman" w:hAnsi="Times New Roman" w:cs="Times New Roman"/>
          <w:sz w:val="24"/>
          <w:szCs w:val="24"/>
          <w:lang w:val="en-GB"/>
        </w:rPr>
        <w:t xml:space="preserve">are </w:t>
      </w:r>
      <w:r w:rsidR="0008630A" w:rsidRPr="000E020A">
        <w:rPr>
          <w:rFonts w:ascii="Times New Roman" w:hAnsi="Times New Roman" w:cs="Times New Roman"/>
          <w:sz w:val="24"/>
          <w:szCs w:val="24"/>
          <w:lang w:val="en-GB"/>
        </w:rPr>
        <w:t>consistently less supportive of the climate protection policies than people in the control group</w:t>
      </w:r>
      <w:r w:rsidR="00A734F0" w:rsidRPr="000E020A">
        <w:rPr>
          <w:rFonts w:ascii="Times New Roman" w:hAnsi="Times New Roman" w:cs="Times New Roman"/>
          <w:sz w:val="24"/>
          <w:szCs w:val="24"/>
          <w:lang w:val="en-GB"/>
        </w:rPr>
        <w:t xml:space="preserve">, indicating that the treatment succeeded to </w:t>
      </w:r>
      <w:r w:rsidR="00DD7A17" w:rsidRPr="000E020A">
        <w:rPr>
          <w:rFonts w:ascii="Times New Roman" w:hAnsi="Times New Roman" w:cs="Times New Roman"/>
          <w:sz w:val="24"/>
          <w:szCs w:val="24"/>
          <w:lang w:val="en-GB"/>
        </w:rPr>
        <w:t>raise awareness for</w:t>
      </w:r>
      <w:r w:rsidR="00A734F0" w:rsidRPr="000E020A">
        <w:rPr>
          <w:rFonts w:ascii="Times New Roman" w:hAnsi="Times New Roman" w:cs="Times New Roman"/>
          <w:sz w:val="24"/>
          <w:szCs w:val="24"/>
          <w:lang w:val="en-GB"/>
        </w:rPr>
        <w:t xml:space="preserve"> previously unconsidered </w:t>
      </w:r>
      <w:r w:rsidR="00D7003B" w:rsidRPr="000E020A">
        <w:rPr>
          <w:rFonts w:ascii="Times New Roman" w:hAnsi="Times New Roman" w:cs="Times New Roman"/>
          <w:sz w:val="24"/>
          <w:szCs w:val="24"/>
          <w:lang w:val="en-GB"/>
        </w:rPr>
        <w:t>outcomes</w:t>
      </w:r>
      <w:r w:rsidR="0008630A" w:rsidRPr="000E020A">
        <w:rPr>
          <w:rFonts w:ascii="Times New Roman" w:hAnsi="Times New Roman" w:cs="Times New Roman"/>
          <w:sz w:val="24"/>
          <w:szCs w:val="24"/>
          <w:lang w:val="en-GB"/>
        </w:rPr>
        <w:t>. For the mitigation policies</w:t>
      </w:r>
      <w:r w:rsidR="0061271C" w:rsidRPr="000E020A">
        <w:rPr>
          <w:rFonts w:ascii="Times New Roman" w:hAnsi="Times New Roman" w:cs="Times New Roman"/>
          <w:sz w:val="24"/>
          <w:szCs w:val="24"/>
          <w:lang w:val="en-GB"/>
        </w:rPr>
        <w:t xml:space="preserve"> (first three rows in </w:t>
      </w:r>
      <w:r w:rsidR="0061271C" w:rsidRPr="000E020A">
        <w:rPr>
          <w:rFonts w:ascii="Times New Roman" w:hAnsi="Times New Roman" w:cs="Times New Roman"/>
          <w:sz w:val="24"/>
          <w:szCs w:val="24"/>
          <w:lang w:val="en-GB"/>
        </w:rPr>
        <w:fldChar w:fldCharType="begin"/>
      </w:r>
      <w:r w:rsidR="0061271C" w:rsidRPr="000E020A">
        <w:rPr>
          <w:rFonts w:ascii="Times New Roman" w:hAnsi="Times New Roman" w:cs="Times New Roman"/>
          <w:sz w:val="24"/>
          <w:szCs w:val="24"/>
          <w:lang w:val="en-GB"/>
        </w:rPr>
        <w:instrText xml:space="preserve"> REF _Ref98155733 \h  \* MERGEFORMAT </w:instrText>
      </w:r>
      <w:r w:rsidR="0061271C" w:rsidRPr="000E020A">
        <w:rPr>
          <w:rFonts w:ascii="Times New Roman" w:hAnsi="Times New Roman" w:cs="Times New Roman"/>
          <w:sz w:val="24"/>
          <w:szCs w:val="24"/>
          <w:lang w:val="en-GB"/>
        </w:rPr>
      </w:r>
      <w:r w:rsidR="0061271C"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1</w:t>
      </w:r>
      <w:r w:rsidR="0061271C" w:rsidRPr="000E020A">
        <w:rPr>
          <w:rFonts w:ascii="Times New Roman" w:hAnsi="Times New Roman" w:cs="Times New Roman"/>
          <w:sz w:val="24"/>
          <w:szCs w:val="24"/>
          <w:lang w:val="en-GB"/>
        </w:rPr>
        <w:fldChar w:fldCharType="end"/>
      </w:r>
      <w:r w:rsidR="0061271C" w:rsidRPr="000E020A">
        <w:rPr>
          <w:rFonts w:ascii="Times New Roman" w:hAnsi="Times New Roman" w:cs="Times New Roman"/>
          <w:sz w:val="24"/>
          <w:szCs w:val="24"/>
          <w:lang w:val="en-GB"/>
        </w:rPr>
        <w:t>)</w:t>
      </w:r>
      <w:r w:rsidR="0008630A" w:rsidRPr="000E020A">
        <w:rPr>
          <w:rFonts w:ascii="Times New Roman" w:hAnsi="Times New Roman" w:cs="Times New Roman"/>
          <w:sz w:val="24"/>
          <w:szCs w:val="24"/>
          <w:lang w:val="en-GB"/>
        </w:rPr>
        <w:t xml:space="preserve">, </w:t>
      </w:r>
      <w:r w:rsidR="0061271C" w:rsidRPr="000E020A">
        <w:rPr>
          <w:rFonts w:ascii="Times New Roman" w:hAnsi="Times New Roman" w:cs="Times New Roman"/>
          <w:sz w:val="24"/>
          <w:szCs w:val="24"/>
          <w:lang w:val="en-GB"/>
        </w:rPr>
        <w:t>the difference range</w:t>
      </w:r>
      <w:r w:rsidR="008855D0" w:rsidRPr="000E020A">
        <w:rPr>
          <w:rFonts w:ascii="Times New Roman" w:hAnsi="Times New Roman" w:cs="Times New Roman"/>
          <w:sz w:val="24"/>
          <w:szCs w:val="24"/>
          <w:lang w:val="en-GB"/>
        </w:rPr>
        <w:t>s</w:t>
      </w:r>
      <w:r w:rsidR="0061271C" w:rsidRPr="000E020A">
        <w:rPr>
          <w:rFonts w:ascii="Times New Roman" w:hAnsi="Times New Roman" w:cs="Times New Roman"/>
          <w:sz w:val="24"/>
          <w:szCs w:val="24"/>
          <w:lang w:val="en-GB"/>
        </w:rPr>
        <w:t xml:space="preserve"> between </w:t>
      </w:r>
      <w:r w:rsidR="00691E19" w:rsidRPr="000E020A">
        <w:rPr>
          <w:rFonts w:ascii="Times New Roman" w:hAnsi="Times New Roman" w:cs="Times New Roman"/>
          <w:sz w:val="24"/>
          <w:szCs w:val="24"/>
          <w:lang w:val="en-GB"/>
        </w:rPr>
        <w:t>8</w:t>
      </w:r>
      <w:r w:rsidR="0061271C" w:rsidRPr="000E020A">
        <w:rPr>
          <w:rFonts w:ascii="Times New Roman" w:hAnsi="Times New Roman" w:cs="Times New Roman"/>
          <w:sz w:val="24"/>
          <w:szCs w:val="24"/>
          <w:lang w:val="en-GB"/>
        </w:rPr>
        <w:t xml:space="preserve"> and </w:t>
      </w:r>
      <w:r w:rsidR="00691E19" w:rsidRPr="000E020A">
        <w:rPr>
          <w:rFonts w:ascii="Times New Roman" w:hAnsi="Times New Roman" w:cs="Times New Roman"/>
          <w:sz w:val="24"/>
          <w:szCs w:val="24"/>
          <w:lang w:val="en-GB"/>
        </w:rPr>
        <w:t>24 percentage</w:t>
      </w:r>
      <w:r w:rsidR="0061271C" w:rsidRPr="000E020A">
        <w:rPr>
          <w:rFonts w:ascii="Times New Roman" w:hAnsi="Times New Roman" w:cs="Times New Roman"/>
          <w:sz w:val="24"/>
          <w:szCs w:val="24"/>
          <w:lang w:val="en-GB"/>
        </w:rPr>
        <w:t xml:space="preserve"> points.</w:t>
      </w:r>
      <w:r w:rsidR="0008630A" w:rsidRPr="000E020A">
        <w:rPr>
          <w:rFonts w:ascii="Times New Roman" w:hAnsi="Times New Roman" w:cs="Times New Roman"/>
          <w:sz w:val="24"/>
          <w:szCs w:val="24"/>
          <w:lang w:val="en-GB"/>
        </w:rPr>
        <w:t xml:space="preserve"> </w:t>
      </w:r>
      <w:r w:rsidR="00AE2E5A" w:rsidRPr="000E020A">
        <w:rPr>
          <w:rFonts w:ascii="Times New Roman" w:hAnsi="Times New Roman" w:cs="Times New Roman"/>
          <w:sz w:val="24"/>
          <w:szCs w:val="24"/>
          <w:lang w:val="en-GB"/>
        </w:rPr>
        <w:t xml:space="preserve">This cannot be explained by the varying base levels of support in the control group, as the means </w:t>
      </w:r>
      <w:r w:rsidR="00D5544C" w:rsidRPr="000E020A">
        <w:rPr>
          <w:rFonts w:ascii="Times New Roman" w:hAnsi="Times New Roman" w:cs="Times New Roman"/>
          <w:sz w:val="24"/>
          <w:szCs w:val="24"/>
          <w:lang w:val="en-GB"/>
        </w:rPr>
        <w:t>are not</w:t>
      </w:r>
      <w:r w:rsidR="00FB1EB0" w:rsidRPr="000E020A">
        <w:rPr>
          <w:rFonts w:ascii="Times New Roman" w:hAnsi="Times New Roman" w:cs="Times New Roman"/>
          <w:sz w:val="24"/>
          <w:szCs w:val="24"/>
          <w:lang w:val="en-GB"/>
        </w:rPr>
        <w:t xml:space="preserve"> particularly</w:t>
      </w:r>
      <w:r w:rsidR="00AE2E5A" w:rsidRPr="000E020A">
        <w:rPr>
          <w:rFonts w:ascii="Times New Roman" w:hAnsi="Times New Roman" w:cs="Times New Roman"/>
          <w:sz w:val="24"/>
          <w:szCs w:val="24"/>
          <w:lang w:val="en-GB"/>
        </w:rPr>
        <w:t xml:space="preserve"> close to the end points of the scale. </w:t>
      </w:r>
      <w:r w:rsidR="00C0024D" w:rsidRPr="000E020A">
        <w:rPr>
          <w:rFonts w:ascii="Times New Roman" w:hAnsi="Times New Roman" w:cs="Times New Roman"/>
          <w:sz w:val="24"/>
          <w:szCs w:val="24"/>
          <w:lang w:val="en-GB"/>
        </w:rPr>
        <w:t>Some of the variation may be due to different levels of sympathy towards the different societal groups</w:t>
      </w:r>
      <w:r w:rsidR="006C0596" w:rsidRPr="000E020A">
        <w:rPr>
          <w:rFonts w:ascii="Times New Roman" w:hAnsi="Times New Roman" w:cs="Times New Roman"/>
          <w:sz w:val="24"/>
          <w:szCs w:val="24"/>
          <w:lang w:val="en-GB"/>
        </w:rPr>
        <w:t>.</w:t>
      </w:r>
      <w:r w:rsidR="00E23004" w:rsidRPr="000E020A">
        <w:rPr>
          <w:rFonts w:ascii="Times New Roman" w:hAnsi="Times New Roman" w:cs="Times New Roman"/>
          <w:sz w:val="24"/>
          <w:szCs w:val="24"/>
          <w:lang w:val="en-GB"/>
        </w:rPr>
        <w:t xml:space="preserve"> </w:t>
      </w:r>
      <w:r w:rsidR="006C0596" w:rsidRPr="000E020A">
        <w:rPr>
          <w:rFonts w:ascii="Times New Roman" w:hAnsi="Times New Roman" w:cs="Times New Roman"/>
          <w:sz w:val="24"/>
          <w:szCs w:val="24"/>
          <w:lang w:val="en-GB"/>
        </w:rPr>
        <w:t>H</w:t>
      </w:r>
      <w:r w:rsidR="00E23004" w:rsidRPr="000E020A">
        <w:rPr>
          <w:rFonts w:ascii="Times New Roman" w:hAnsi="Times New Roman" w:cs="Times New Roman"/>
          <w:sz w:val="24"/>
          <w:szCs w:val="24"/>
          <w:lang w:val="en-GB"/>
        </w:rPr>
        <w:t xml:space="preserve">owever, the means for </w:t>
      </w:r>
      <w:r w:rsidR="006C0596" w:rsidRPr="000E020A">
        <w:rPr>
          <w:rFonts w:ascii="Times New Roman" w:hAnsi="Times New Roman" w:cs="Times New Roman"/>
          <w:sz w:val="24"/>
          <w:szCs w:val="24"/>
          <w:lang w:val="en-GB"/>
        </w:rPr>
        <w:t xml:space="preserve">the </w:t>
      </w:r>
      <w:r w:rsidR="00E23004" w:rsidRPr="000E020A">
        <w:rPr>
          <w:rFonts w:ascii="Times New Roman" w:hAnsi="Times New Roman" w:cs="Times New Roman"/>
          <w:sz w:val="24"/>
          <w:szCs w:val="24"/>
          <w:lang w:val="en-GB"/>
        </w:rPr>
        <w:t xml:space="preserve">items </w:t>
      </w:r>
      <w:r w:rsidR="006C0596" w:rsidRPr="000E020A">
        <w:rPr>
          <w:rFonts w:ascii="Times New Roman" w:hAnsi="Times New Roman" w:cs="Times New Roman"/>
          <w:sz w:val="24"/>
          <w:szCs w:val="24"/>
          <w:lang w:val="en-GB"/>
        </w:rPr>
        <w:t xml:space="preserve">measuring support for government assistance for these groups </w:t>
      </w:r>
      <w:r w:rsidR="00E23004" w:rsidRPr="000E020A">
        <w:rPr>
          <w:rFonts w:ascii="Times New Roman" w:hAnsi="Times New Roman" w:cs="Times New Roman"/>
          <w:sz w:val="24"/>
          <w:szCs w:val="24"/>
          <w:lang w:val="en-GB"/>
        </w:rPr>
        <w:t xml:space="preserve">differ by less than </w:t>
      </w:r>
      <w:r w:rsidR="000C7EDD" w:rsidRPr="000E020A">
        <w:rPr>
          <w:rFonts w:ascii="Times New Roman" w:hAnsi="Times New Roman" w:cs="Times New Roman"/>
          <w:sz w:val="24"/>
          <w:szCs w:val="24"/>
          <w:lang w:val="en-GB"/>
        </w:rPr>
        <w:t>0</w:t>
      </w:r>
      <w:r w:rsidR="00E23004" w:rsidRPr="000E020A">
        <w:rPr>
          <w:rFonts w:ascii="Times New Roman" w:hAnsi="Times New Roman" w:cs="Times New Roman"/>
          <w:sz w:val="24"/>
          <w:szCs w:val="24"/>
          <w:lang w:val="en-GB"/>
        </w:rPr>
        <w:t>.1</w:t>
      </w:r>
      <w:r w:rsidR="008B2BC3" w:rsidRPr="000E020A">
        <w:rPr>
          <w:rFonts w:ascii="Times New Roman" w:hAnsi="Times New Roman" w:cs="Times New Roman"/>
          <w:sz w:val="24"/>
          <w:szCs w:val="24"/>
          <w:lang w:val="en-GB"/>
        </w:rPr>
        <w:t>5</w:t>
      </w:r>
      <w:r w:rsidR="00E23004" w:rsidRPr="000E020A">
        <w:rPr>
          <w:rFonts w:ascii="Times New Roman" w:hAnsi="Times New Roman" w:cs="Times New Roman"/>
          <w:sz w:val="24"/>
          <w:szCs w:val="24"/>
          <w:lang w:val="en-GB"/>
        </w:rPr>
        <w:t xml:space="preserve"> scale points and the differences do not correspond to the observed pattern, as larger means do not imply larger differences between the groups (see Appendix </w:t>
      </w:r>
      <w:r w:rsidR="00190918" w:rsidRPr="000E020A">
        <w:rPr>
          <w:rFonts w:ascii="Times New Roman" w:hAnsi="Times New Roman" w:cs="Times New Roman"/>
          <w:sz w:val="24"/>
          <w:szCs w:val="24"/>
          <w:lang w:val="en-GB"/>
        </w:rPr>
        <w:t>2</w:t>
      </w:r>
      <w:r w:rsidR="00E23004" w:rsidRPr="000E020A">
        <w:rPr>
          <w:rFonts w:ascii="Times New Roman" w:hAnsi="Times New Roman" w:cs="Times New Roman"/>
          <w:sz w:val="24"/>
          <w:szCs w:val="24"/>
          <w:lang w:val="en-GB"/>
        </w:rPr>
        <w:t>).</w:t>
      </w:r>
      <w:r w:rsidR="00FB1EB0" w:rsidRPr="009D31E8">
        <w:rPr>
          <w:rStyle w:val="Funotenzeichen"/>
        </w:rPr>
        <w:footnoteReference w:id="11"/>
      </w:r>
      <w:r w:rsidR="00C0024D" w:rsidRPr="000E020A">
        <w:rPr>
          <w:rFonts w:ascii="Times New Roman" w:hAnsi="Times New Roman" w:cs="Times New Roman"/>
          <w:sz w:val="24"/>
          <w:szCs w:val="24"/>
          <w:lang w:val="en-GB"/>
        </w:rPr>
        <w:t xml:space="preserve"> </w:t>
      </w:r>
      <w:r w:rsidR="006C0596" w:rsidRPr="000E020A">
        <w:rPr>
          <w:rFonts w:ascii="Times New Roman" w:hAnsi="Times New Roman" w:cs="Times New Roman"/>
          <w:sz w:val="24"/>
          <w:szCs w:val="24"/>
          <w:lang w:val="en-GB"/>
        </w:rPr>
        <w:t xml:space="preserve">Alternatively, the differences may reflect </w:t>
      </w:r>
      <w:r w:rsidR="00C0024D" w:rsidRPr="000E020A">
        <w:rPr>
          <w:rFonts w:ascii="Times New Roman" w:hAnsi="Times New Roman" w:cs="Times New Roman"/>
          <w:sz w:val="24"/>
          <w:szCs w:val="24"/>
          <w:lang w:val="en-GB"/>
        </w:rPr>
        <w:t xml:space="preserve">respondents’ prior awareness of negative </w:t>
      </w:r>
      <w:r w:rsidR="00D7003B" w:rsidRPr="000E020A">
        <w:rPr>
          <w:rFonts w:ascii="Times New Roman" w:hAnsi="Times New Roman" w:cs="Times New Roman"/>
          <w:sz w:val="24"/>
          <w:szCs w:val="24"/>
          <w:lang w:val="en-GB"/>
        </w:rPr>
        <w:t>implications</w:t>
      </w:r>
      <w:r w:rsidR="006C0596" w:rsidRPr="000E020A">
        <w:rPr>
          <w:rFonts w:ascii="Times New Roman" w:hAnsi="Times New Roman" w:cs="Times New Roman"/>
          <w:sz w:val="24"/>
          <w:szCs w:val="24"/>
          <w:lang w:val="en-GB"/>
        </w:rPr>
        <w:t xml:space="preserve"> as t</w:t>
      </w:r>
      <w:r w:rsidR="0061271C" w:rsidRPr="000E020A">
        <w:rPr>
          <w:rFonts w:ascii="Times New Roman" w:hAnsi="Times New Roman" w:cs="Times New Roman"/>
          <w:sz w:val="24"/>
          <w:szCs w:val="24"/>
          <w:lang w:val="en-GB"/>
        </w:rPr>
        <w:t>he smallest difference is observed for people’s</w:t>
      </w:r>
      <w:r w:rsidR="008776CE" w:rsidRPr="000E020A">
        <w:rPr>
          <w:rFonts w:ascii="Times New Roman" w:hAnsi="Times New Roman" w:cs="Times New Roman"/>
          <w:sz w:val="24"/>
          <w:szCs w:val="24"/>
          <w:lang w:val="en-GB"/>
        </w:rPr>
        <w:t xml:space="preserve"> willingness to</w:t>
      </w:r>
      <w:r w:rsidR="0061271C" w:rsidRPr="000E020A">
        <w:rPr>
          <w:rFonts w:ascii="Times New Roman" w:hAnsi="Times New Roman" w:cs="Times New Roman"/>
          <w:sz w:val="24"/>
          <w:szCs w:val="24"/>
          <w:lang w:val="en-GB"/>
        </w:rPr>
        <w:t xml:space="preserve"> support </w:t>
      </w:r>
      <w:r w:rsidR="008776CE" w:rsidRPr="000E020A">
        <w:rPr>
          <w:rFonts w:ascii="Times New Roman" w:hAnsi="Times New Roman" w:cs="Times New Roman"/>
          <w:sz w:val="24"/>
          <w:szCs w:val="24"/>
          <w:lang w:val="en-GB"/>
        </w:rPr>
        <w:t>the</w:t>
      </w:r>
      <w:r w:rsidR="0061271C" w:rsidRPr="000E020A">
        <w:rPr>
          <w:rFonts w:ascii="Times New Roman" w:hAnsi="Times New Roman" w:cs="Times New Roman"/>
          <w:sz w:val="24"/>
          <w:szCs w:val="24"/>
          <w:lang w:val="en-GB"/>
        </w:rPr>
        <w:t xml:space="preserve"> </w:t>
      </w:r>
      <w:r w:rsidR="00AC1406" w:rsidRPr="000E020A">
        <w:rPr>
          <w:rFonts w:ascii="Times New Roman" w:hAnsi="Times New Roman" w:cs="Times New Roman"/>
          <w:sz w:val="24"/>
          <w:szCs w:val="24"/>
          <w:lang w:val="en-GB"/>
        </w:rPr>
        <w:t>discontinuation</w:t>
      </w:r>
      <w:r w:rsidR="008776CE" w:rsidRPr="000E020A">
        <w:rPr>
          <w:rFonts w:ascii="Times New Roman" w:hAnsi="Times New Roman" w:cs="Times New Roman"/>
          <w:sz w:val="24"/>
          <w:szCs w:val="24"/>
          <w:lang w:val="en-GB"/>
        </w:rPr>
        <w:t xml:space="preserve"> of</w:t>
      </w:r>
      <w:r w:rsidR="0061271C" w:rsidRPr="000E020A">
        <w:rPr>
          <w:rFonts w:ascii="Times New Roman" w:hAnsi="Times New Roman" w:cs="Times New Roman"/>
          <w:sz w:val="24"/>
          <w:szCs w:val="24"/>
          <w:lang w:val="en-GB"/>
        </w:rPr>
        <w:t xml:space="preserve"> </w:t>
      </w:r>
      <w:r w:rsidR="008776CE" w:rsidRPr="000E020A">
        <w:rPr>
          <w:rFonts w:ascii="Times New Roman" w:hAnsi="Times New Roman" w:cs="Times New Roman"/>
          <w:sz w:val="24"/>
          <w:szCs w:val="24"/>
          <w:lang w:val="en-GB"/>
        </w:rPr>
        <w:t xml:space="preserve">first-time registrations </w:t>
      </w:r>
      <w:r w:rsidR="00AC1406" w:rsidRPr="000E020A">
        <w:rPr>
          <w:rFonts w:ascii="Times New Roman" w:hAnsi="Times New Roman" w:cs="Times New Roman"/>
          <w:sz w:val="24"/>
          <w:szCs w:val="24"/>
          <w:lang w:val="en-GB"/>
        </w:rPr>
        <w:t>for</w:t>
      </w:r>
      <w:r w:rsidR="0061271C" w:rsidRPr="000E020A">
        <w:rPr>
          <w:rFonts w:ascii="Times New Roman" w:hAnsi="Times New Roman" w:cs="Times New Roman"/>
          <w:sz w:val="24"/>
          <w:szCs w:val="24"/>
          <w:lang w:val="en-GB"/>
        </w:rPr>
        <w:t xml:space="preserve"> cars with combustion engines after 2030</w:t>
      </w:r>
      <w:r w:rsidR="008776CE" w:rsidRPr="000E020A">
        <w:rPr>
          <w:rFonts w:ascii="Times New Roman" w:hAnsi="Times New Roman" w:cs="Times New Roman"/>
          <w:sz w:val="24"/>
          <w:szCs w:val="24"/>
          <w:lang w:val="en-GB"/>
        </w:rPr>
        <w:t xml:space="preserve">, </w:t>
      </w:r>
      <w:r w:rsidR="00C0024D" w:rsidRPr="000E020A">
        <w:rPr>
          <w:rFonts w:ascii="Times New Roman" w:hAnsi="Times New Roman" w:cs="Times New Roman"/>
          <w:sz w:val="24"/>
          <w:szCs w:val="24"/>
          <w:lang w:val="en-GB"/>
        </w:rPr>
        <w:t xml:space="preserve">the </w:t>
      </w:r>
      <w:r w:rsidR="008776CE" w:rsidRPr="000E020A">
        <w:rPr>
          <w:rFonts w:ascii="Times New Roman" w:hAnsi="Times New Roman" w:cs="Times New Roman"/>
          <w:sz w:val="24"/>
          <w:szCs w:val="24"/>
          <w:lang w:val="en-GB"/>
        </w:rPr>
        <w:t xml:space="preserve">measure </w:t>
      </w:r>
      <w:r w:rsidR="00C0024D" w:rsidRPr="000E020A">
        <w:rPr>
          <w:rFonts w:ascii="Times New Roman" w:hAnsi="Times New Roman" w:cs="Times New Roman"/>
          <w:sz w:val="24"/>
          <w:szCs w:val="24"/>
          <w:lang w:val="en-GB"/>
        </w:rPr>
        <w:t>most prominently</w:t>
      </w:r>
      <w:r w:rsidR="008776CE" w:rsidRPr="000E020A">
        <w:rPr>
          <w:rFonts w:ascii="Times New Roman" w:hAnsi="Times New Roman" w:cs="Times New Roman"/>
          <w:sz w:val="24"/>
          <w:szCs w:val="24"/>
          <w:lang w:val="en-GB"/>
        </w:rPr>
        <w:t xml:space="preserve"> discussed </w:t>
      </w:r>
      <w:r w:rsidR="00AC1406" w:rsidRPr="000E020A">
        <w:rPr>
          <w:rFonts w:ascii="Times New Roman" w:hAnsi="Times New Roman" w:cs="Times New Roman"/>
          <w:sz w:val="24"/>
          <w:szCs w:val="24"/>
          <w:lang w:val="en-GB"/>
        </w:rPr>
        <w:t>at the time of the survey</w:t>
      </w:r>
      <w:r w:rsidR="00E23004" w:rsidRPr="000E020A">
        <w:rPr>
          <w:rFonts w:ascii="Times New Roman" w:hAnsi="Times New Roman" w:cs="Times New Roman"/>
          <w:sz w:val="24"/>
          <w:szCs w:val="24"/>
          <w:lang w:val="en-GB"/>
        </w:rPr>
        <w:t>.</w:t>
      </w:r>
      <w:r w:rsidR="00AC1406" w:rsidRPr="000E020A">
        <w:rPr>
          <w:rFonts w:ascii="Times New Roman" w:hAnsi="Times New Roman" w:cs="Times New Roman"/>
          <w:sz w:val="24"/>
          <w:szCs w:val="24"/>
          <w:lang w:val="en-GB"/>
        </w:rPr>
        <w:t xml:space="preserve"> </w:t>
      </w:r>
      <w:r w:rsidR="00E23004" w:rsidRPr="000E020A">
        <w:rPr>
          <w:rFonts w:ascii="Times New Roman" w:hAnsi="Times New Roman" w:cs="Times New Roman"/>
          <w:sz w:val="24"/>
          <w:szCs w:val="24"/>
          <w:lang w:val="en-GB"/>
        </w:rPr>
        <w:t>R</w:t>
      </w:r>
      <w:r w:rsidR="00AC1406" w:rsidRPr="000E020A">
        <w:rPr>
          <w:rFonts w:ascii="Times New Roman" w:hAnsi="Times New Roman" w:cs="Times New Roman"/>
          <w:sz w:val="24"/>
          <w:szCs w:val="24"/>
          <w:lang w:val="en-GB"/>
        </w:rPr>
        <w:t xml:space="preserve">espondents in the control group may </w:t>
      </w:r>
      <w:r w:rsidR="00E23004" w:rsidRPr="000E020A">
        <w:rPr>
          <w:rFonts w:ascii="Times New Roman" w:hAnsi="Times New Roman" w:cs="Times New Roman"/>
          <w:sz w:val="24"/>
          <w:szCs w:val="24"/>
          <w:lang w:val="en-GB"/>
        </w:rPr>
        <w:t xml:space="preserve">thus </w:t>
      </w:r>
      <w:r w:rsidR="008855D0" w:rsidRPr="000E020A">
        <w:rPr>
          <w:rFonts w:ascii="Times New Roman" w:hAnsi="Times New Roman" w:cs="Times New Roman"/>
          <w:sz w:val="24"/>
          <w:szCs w:val="24"/>
          <w:lang w:val="en-GB"/>
        </w:rPr>
        <w:t xml:space="preserve">have </w:t>
      </w:r>
      <w:r w:rsidR="00AC1406" w:rsidRPr="000E020A">
        <w:rPr>
          <w:rFonts w:ascii="Times New Roman" w:hAnsi="Times New Roman" w:cs="Times New Roman"/>
          <w:sz w:val="24"/>
          <w:szCs w:val="24"/>
          <w:lang w:val="en-GB"/>
        </w:rPr>
        <w:t>be</w:t>
      </w:r>
      <w:r w:rsidR="008855D0" w:rsidRPr="000E020A">
        <w:rPr>
          <w:rFonts w:ascii="Times New Roman" w:hAnsi="Times New Roman" w:cs="Times New Roman"/>
          <w:sz w:val="24"/>
          <w:szCs w:val="24"/>
          <w:lang w:val="en-GB"/>
        </w:rPr>
        <w:t>en</w:t>
      </w:r>
      <w:r w:rsidR="00AC1406" w:rsidRPr="000E020A">
        <w:rPr>
          <w:rFonts w:ascii="Times New Roman" w:hAnsi="Times New Roman" w:cs="Times New Roman"/>
          <w:sz w:val="24"/>
          <w:szCs w:val="24"/>
          <w:lang w:val="en-GB"/>
        </w:rPr>
        <w:t xml:space="preserve"> similarly aware of potential </w:t>
      </w:r>
      <w:r w:rsidR="00D7003B" w:rsidRPr="000E020A">
        <w:rPr>
          <w:rFonts w:ascii="Times New Roman" w:hAnsi="Times New Roman" w:cs="Times New Roman"/>
          <w:sz w:val="24"/>
          <w:szCs w:val="24"/>
          <w:lang w:val="en-GB"/>
        </w:rPr>
        <w:t>consequences</w:t>
      </w:r>
      <w:r w:rsidR="00AC1406" w:rsidRPr="000E020A">
        <w:rPr>
          <w:rFonts w:ascii="Times New Roman" w:hAnsi="Times New Roman" w:cs="Times New Roman"/>
          <w:sz w:val="24"/>
          <w:szCs w:val="24"/>
          <w:lang w:val="en-GB"/>
        </w:rPr>
        <w:t xml:space="preserve"> as respondents </w:t>
      </w:r>
      <w:r w:rsidR="0095458B" w:rsidRPr="000E020A">
        <w:rPr>
          <w:rFonts w:ascii="Times New Roman" w:hAnsi="Times New Roman" w:cs="Times New Roman"/>
          <w:sz w:val="24"/>
          <w:szCs w:val="24"/>
          <w:lang w:val="en-GB"/>
        </w:rPr>
        <w:t xml:space="preserve">who received information about </w:t>
      </w:r>
      <w:r w:rsidR="00AC1406" w:rsidRPr="000E020A">
        <w:rPr>
          <w:rFonts w:ascii="Times New Roman" w:hAnsi="Times New Roman" w:cs="Times New Roman"/>
          <w:sz w:val="24"/>
          <w:szCs w:val="24"/>
          <w:lang w:val="en-GB"/>
        </w:rPr>
        <w:t xml:space="preserve">negative </w:t>
      </w:r>
      <w:r w:rsidR="00D7003B" w:rsidRPr="000E020A">
        <w:rPr>
          <w:rFonts w:ascii="Times New Roman" w:hAnsi="Times New Roman" w:cs="Times New Roman"/>
          <w:sz w:val="24"/>
          <w:szCs w:val="24"/>
          <w:lang w:val="en-GB"/>
        </w:rPr>
        <w:t>implications</w:t>
      </w:r>
      <w:r w:rsidR="00AC1406" w:rsidRPr="000E020A">
        <w:rPr>
          <w:rFonts w:ascii="Times New Roman" w:hAnsi="Times New Roman" w:cs="Times New Roman"/>
          <w:sz w:val="24"/>
          <w:szCs w:val="24"/>
          <w:lang w:val="en-GB"/>
        </w:rPr>
        <w:t xml:space="preserve"> for the mobility of people in rural areas in the survey.</w:t>
      </w:r>
      <w:r w:rsidR="007170A5" w:rsidRPr="000E020A">
        <w:rPr>
          <w:rFonts w:ascii="Times New Roman" w:hAnsi="Times New Roman" w:cs="Times New Roman"/>
          <w:sz w:val="24"/>
          <w:szCs w:val="24"/>
          <w:lang w:val="en-GB"/>
        </w:rPr>
        <w:t xml:space="preserve"> With </w:t>
      </w:r>
      <w:r w:rsidR="00691E19" w:rsidRPr="000E020A">
        <w:rPr>
          <w:rFonts w:ascii="Times New Roman" w:hAnsi="Times New Roman" w:cs="Times New Roman"/>
          <w:sz w:val="24"/>
          <w:szCs w:val="24"/>
          <w:lang w:val="en-GB"/>
        </w:rPr>
        <w:t xml:space="preserve">28 percentage </w:t>
      </w:r>
      <w:r w:rsidR="007170A5" w:rsidRPr="000E020A">
        <w:rPr>
          <w:rFonts w:ascii="Times New Roman" w:hAnsi="Times New Roman" w:cs="Times New Roman"/>
          <w:sz w:val="24"/>
          <w:szCs w:val="24"/>
          <w:lang w:val="en-GB"/>
        </w:rPr>
        <w:t xml:space="preserve">points for funding innovative technologies and </w:t>
      </w:r>
      <w:r w:rsidR="00691E19" w:rsidRPr="000E020A">
        <w:rPr>
          <w:rFonts w:ascii="Times New Roman" w:hAnsi="Times New Roman" w:cs="Times New Roman"/>
          <w:sz w:val="24"/>
          <w:szCs w:val="24"/>
          <w:lang w:val="en-GB"/>
        </w:rPr>
        <w:t>30 percentage</w:t>
      </w:r>
      <w:r w:rsidR="007170A5" w:rsidRPr="000E020A">
        <w:rPr>
          <w:rFonts w:ascii="Times New Roman" w:hAnsi="Times New Roman" w:cs="Times New Roman"/>
          <w:sz w:val="24"/>
          <w:szCs w:val="24"/>
          <w:lang w:val="en-GB"/>
        </w:rPr>
        <w:t xml:space="preserve"> points for increasing flood protection, the differences </w:t>
      </w:r>
      <w:r w:rsidR="008855D0" w:rsidRPr="000E020A">
        <w:rPr>
          <w:rFonts w:ascii="Times New Roman" w:hAnsi="Times New Roman" w:cs="Times New Roman"/>
          <w:sz w:val="24"/>
          <w:szCs w:val="24"/>
          <w:lang w:val="en-GB"/>
        </w:rPr>
        <w:t xml:space="preserve">are </w:t>
      </w:r>
      <w:r w:rsidR="007170A5" w:rsidRPr="000E020A">
        <w:rPr>
          <w:rFonts w:ascii="Times New Roman" w:hAnsi="Times New Roman" w:cs="Times New Roman"/>
          <w:sz w:val="24"/>
          <w:szCs w:val="24"/>
          <w:lang w:val="en-GB"/>
        </w:rPr>
        <w:t>slightly larger for the two adaptation policies</w:t>
      </w:r>
      <w:r w:rsidR="00E23004" w:rsidRPr="000E020A">
        <w:rPr>
          <w:rFonts w:ascii="Times New Roman" w:hAnsi="Times New Roman" w:cs="Times New Roman"/>
          <w:sz w:val="24"/>
          <w:szCs w:val="24"/>
          <w:lang w:val="en-GB"/>
        </w:rPr>
        <w:t>, which were less salient in the public debate</w:t>
      </w:r>
      <w:r w:rsidR="007170A5" w:rsidRPr="000E020A">
        <w:rPr>
          <w:rFonts w:ascii="Times New Roman" w:hAnsi="Times New Roman" w:cs="Times New Roman"/>
          <w:sz w:val="24"/>
          <w:szCs w:val="24"/>
          <w:lang w:val="en-GB"/>
        </w:rPr>
        <w:t>.</w:t>
      </w:r>
    </w:p>
    <w:p w14:paraId="7F350B60" w14:textId="77777777" w:rsidR="006E0FAF" w:rsidRPr="000E020A" w:rsidRDefault="006E0FAF" w:rsidP="00AE3E96">
      <w:pPr>
        <w:pStyle w:val="KeinLeerraum"/>
        <w:spacing w:line="360" w:lineRule="auto"/>
        <w:jc w:val="both"/>
        <w:rPr>
          <w:rFonts w:ascii="Times New Roman" w:hAnsi="Times New Roman" w:cs="Times New Roman"/>
          <w:sz w:val="24"/>
          <w:szCs w:val="24"/>
          <w:lang w:val="en-GB"/>
        </w:rPr>
      </w:pPr>
    </w:p>
    <w:p w14:paraId="363B0B35" w14:textId="3700AC37" w:rsidR="000F517A" w:rsidRPr="000E020A" w:rsidRDefault="000F517A" w:rsidP="006F0224">
      <w:pPr>
        <w:pStyle w:val="Beschriftung"/>
        <w:keepNext/>
        <w:spacing w:line="360" w:lineRule="auto"/>
        <w:jc w:val="both"/>
        <w:rPr>
          <w:rFonts w:ascii="Times New Roman" w:hAnsi="Times New Roman" w:cs="Times New Roman"/>
          <w:i w:val="0"/>
          <w:color w:val="auto"/>
          <w:sz w:val="20"/>
          <w:szCs w:val="20"/>
          <w:lang w:val="en-GB"/>
        </w:rPr>
      </w:pPr>
      <w:bookmarkStart w:id="12" w:name="_Ref98155733"/>
      <w:r w:rsidRPr="000E020A">
        <w:rPr>
          <w:rFonts w:ascii="Times New Roman" w:hAnsi="Times New Roman" w:cs="Times New Roman"/>
          <w:b/>
          <w:i w:val="0"/>
          <w:color w:val="auto"/>
          <w:sz w:val="20"/>
          <w:szCs w:val="20"/>
          <w:lang w:val="en-GB"/>
        </w:rPr>
        <w:lastRenderedPageBreak/>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2467EA">
        <w:rPr>
          <w:rFonts w:ascii="Times New Roman" w:hAnsi="Times New Roman" w:cs="Times New Roman"/>
          <w:b/>
          <w:i w:val="0"/>
          <w:noProof/>
          <w:color w:val="auto"/>
          <w:sz w:val="20"/>
          <w:szCs w:val="20"/>
          <w:lang w:val="en-GB"/>
        </w:rPr>
        <w:t>1</w:t>
      </w:r>
      <w:r w:rsidR="003A712D" w:rsidRPr="000E020A">
        <w:rPr>
          <w:rFonts w:ascii="Times New Roman" w:hAnsi="Times New Roman" w:cs="Times New Roman"/>
          <w:b/>
          <w:i w:val="0"/>
          <w:color w:val="auto"/>
          <w:sz w:val="20"/>
          <w:szCs w:val="20"/>
          <w:lang w:val="en-GB"/>
        </w:rPr>
        <w:fldChar w:fldCharType="end"/>
      </w:r>
      <w:bookmarkEnd w:id="12"/>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Average support for climate protection measures by item.</w:t>
      </w:r>
    </w:p>
    <w:p w14:paraId="4A42B608" w14:textId="661A64E6" w:rsidR="006A1EFA" w:rsidRPr="000E020A" w:rsidRDefault="00AE3E96"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214EE900" wp14:editId="5E557209">
            <wp:extent cx="5760720" cy="25531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53145"/>
                    </a:xfrm>
                    <a:prstGeom prst="rect">
                      <a:avLst/>
                    </a:prstGeom>
                    <a:noFill/>
                    <a:ln>
                      <a:noFill/>
                    </a:ln>
                  </pic:spPr>
                </pic:pic>
              </a:graphicData>
            </a:graphic>
          </wp:inline>
        </w:drawing>
      </w:r>
    </w:p>
    <w:p w14:paraId="7879A0B6" w14:textId="7792FB11" w:rsidR="000F517A" w:rsidRPr="000E020A" w:rsidRDefault="000F517A"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Notes: Depicted are mean support scores for climate protection measures with 95-percent confidence intervals </w:t>
      </w:r>
      <w:r w:rsidR="00F1611B" w:rsidRPr="000E020A">
        <w:rPr>
          <w:rFonts w:ascii="Times New Roman" w:hAnsi="Times New Roman" w:cs="Times New Roman"/>
          <w:sz w:val="20"/>
          <w:szCs w:val="20"/>
          <w:lang w:val="en-GB"/>
        </w:rPr>
        <w:t xml:space="preserve">for respondents in the control group (grey diamonds) and the </w:t>
      </w:r>
      <w:r w:rsidRPr="000E020A">
        <w:rPr>
          <w:rFonts w:ascii="Times New Roman" w:hAnsi="Times New Roman" w:cs="Times New Roman"/>
          <w:sz w:val="20"/>
          <w:szCs w:val="20"/>
          <w:lang w:val="en-GB"/>
        </w:rPr>
        <w:t xml:space="preserve">experimental group </w:t>
      </w:r>
      <w:r w:rsidR="00F1611B" w:rsidRPr="000E020A">
        <w:rPr>
          <w:rFonts w:ascii="Times New Roman" w:hAnsi="Times New Roman" w:cs="Times New Roman"/>
          <w:sz w:val="20"/>
          <w:szCs w:val="20"/>
          <w:lang w:val="en-GB"/>
        </w:rPr>
        <w:t>(black</w:t>
      </w:r>
      <w:r w:rsidRPr="000E020A">
        <w:rPr>
          <w:rFonts w:ascii="Times New Roman" w:hAnsi="Times New Roman" w:cs="Times New Roman"/>
          <w:sz w:val="20"/>
          <w:szCs w:val="20"/>
          <w:lang w:val="en-GB"/>
        </w:rPr>
        <w:t xml:space="preserve"> squares).</w:t>
      </w:r>
    </w:p>
    <w:p w14:paraId="7F5340E2" w14:textId="77777777" w:rsidR="0025445C" w:rsidRPr="000E020A" w:rsidRDefault="0025445C" w:rsidP="006F0224">
      <w:pPr>
        <w:pStyle w:val="KeinLeerraum"/>
        <w:spacing w:line="360" w:lineRule="auto"/>
        <w:jc w:val="both"/>
        <w:rPr>
          <w:rFonts w:ascii="Times New Roman" w:hAnsi="Times New Roman" w:cs="Times New Roman"/>
          <w:sz w:val="24"/>
          <w:szCs w:val="24"/>
          <w:lang w:val="en-GB"/>
        </w:rPr>
      </w:pPr>
    </w:p>
    <w:p w14:paraId="1A16B012" w14:textId="4C5B9A98" w:rsidR="006A1EFA" w:rsidRPr="000E020A" w:rsidRDefault="007E4470"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To test whether the differences </w:t>
      </w:r>
      <w:r w:rsidR="00DD7A17" w:rsidRPr="000E020A">
        <w:rPr>
          <w:rFonts w:ascii="Times New Roman" w:hAnsi="Times New Roman" w:cs="Times New Roman"/>
          <w:sz w:val="24"/>
          <w:szCs w:val="24"/>
          <w:lang w:val="en-GB"/>
        </w:rPr>
        <w:t xml:space="preserve">in </w:t>
      </w:r>
      <w:r w:rsidRPr="000E020A">
        <w:rPr>
          <w:rFonts w:ascii="Times New Roman" w:hAnsi="Times New Roman" w:cs="Times New Roman"/>
          <w:sz w:val="24"/>
          <w:szCs w:val="24"/>
          <w:lang w:val="en-GB"/>
        </w:rPr>
        <w:t xml:space="preserve">the level of support for </w:t>
      </w:r>
      <w:r w:rsidR="00DA52B4" w:rsidRPr="000E020A">
        <w:rPr>
          <w:rFonts w:ascii="Times New Roman" w:hAnsi="Times New Roman" w:cs="Times New Roman"/>
          <w:sz w:val="24"/>
          <w:szCs w:val="24"/>
          <w:lang w:val="en-GB"/>
        </w:rPr>
        <w:t>climate</w:t>
      </w:r>
      <w:r w:rsidRPr="000E020A">
        <w:rPr>
          <w:rFonts w:ascii="Times New Roman" w:hAnsi="Times New Roman" w:cs="Times New Roman"/>
          <w:sz w:val="24"/>
          <w:szCs w:val="24"/>
          <w:lang w:val="en-GB"/>
        </w:rPr>
        <w:t xml:space="preserve"> policies between respondents in the experimental group and the control group are statistically significant, we </w:t>
      </w:r>
      <w:r w:rsidR="00DD3B0E" w:rsidRPr="000E020A">
        <w:rPr>
          <w:rFonts w:ascii="Times New Roman" w:hAnsi="Times New Roman" w:cs="Times New Roman"/>
          <w:sz w:val="24"/>
          <w:szCs w:val="24"/>
          <w:lang w:val="en-GB"/>
        </w:rPr>
        <w:t xml:space="preserve">used </w:t>
      </w:r>
      <w:proofErr w:type="gramStart"/>
      <w:r w:rsidR="00DD3B0E" w:rsidRPr="000E020A">
        <w:rPr>
          <w:rFonts w:ascii="Times New Roman" w:hAnsi="Times New Roman" w:cs="Times New Roman"/>
          <w:sz w:val="24"/>
          <w:szCs w:val="24"/>
          <w:lang w:val="en-GB"/>
        </w:rPr>
        <w:t>ordered</w:t>
      </w:r>
      <w:proofErr w:type="gramEnd"/>
      <w:r w:rsidR="00DD3B0E" w:rsidRPr="000E020A">
        <w:rPr>
          <w:rFonts w:ascii="Times New Roman" w:hAnsi="Times New Roman" w:cs="Times New Roman"/>
          <w:sz w:val="24"/>
          <w:szCs w:val="24"/>
          <w:lang w:val="en-GB"/>
        </w:rPr>
        <w:t xml:space="preserve"> logistic regressions to </w:t>
      </w:r>
      <w:r w:rsidRPr="000E020A">
        <w:rPr>
          <w:rFonts w:ascii="Times New Roman" w:hAnsi="Times New Roman" w:cs="Times New Roman"/>
          <w:sz w:val="24"/>
          <w:szCs w:val="24"/>
          <w:lang w:val="en-GB"/>
        </w:rPr>
        <w:t xml:space="preserve">regress </w:t>
      </w:r>
      <w:r w:rsidR="000C6558" w:rsidRPr="000E020A">
        <w:rPr>
          <w:rFonts w:ascii="Times New Roman" w:hAnsi="Times New Roman" w:cs="Times New Roman"/>
          <w:sz w:val="24"/>
          <w:szCs w:val="24"/>
          <w:lang w:val="en-GB"/>
        </w:rPr>
        <w:t xml:space="preserve">respondents’ </w:t>
      </w:r>
      <w:r w:rsidR="00DD7A17" w:rsidRPr="000E020A">
        <w:rPr>
          <w:rFonts w:ascii="Times New Roman" w:hAnsi="Times New Roman" w:cs="Times New Roman"/>
          <w:sz w:val="24"/>
          <w:szCs w:val="24"/>
          <w:lang w:val="en-GB"/>
        </w:rPr>
        <w:t xml:space="preserve">climate policy </w:t>
      </w:r>
      <w:r w:rsidR="000C6558" w:rsidRPr="000E020A">
        <w:rPr>
          <w:rFonts w:ascii="Times New Roman" w:hAnsi="Times New Roman" w:cs="Times New Roman"/>
          <w:sz w:val="24"/>
          <w:szCs w:val="24"/>
          <w:lang w:val="en-GB"/>
        </w:rPr>
        <w:t>support on their reception of the experimental treatment</w:t>
      </w:r>
      <w:r w:rsidR="005278E0" w:rsidRPr="000E020A">
        <w:rPr>
          <w:rFonts w:ascii="Times New Roman" w:hAnsi="Times New Roman" w:cs="Times New Roman"/>
          <w:sz w:val="24"/>
          <w:szCs w:val="24"/>
          <w:lang w:val="en-GB"/>
        </w:rPr>
        <w:t>, including their predispositions on climate change and the conflicting goal as independent variables. Furthermore, we control</w:t>
      </w:r>
      <w:r w:rsidR="008855D0" w:rsidRPr="000E020A">
        <w:rPr>
          <w:rFonts w:ascii="Times New Roman" w:hAnsi="Times New Roman" w:cs="Times New Roman"/>
          <w:sz w:val="24"/>
          <w:szCs w:val="24"/>
          <w:lang w:val="en-GB"/>
        </w:rPr>
        <w:t>led</w:t>
      </w:r>
      <w:r w:rsidR="005278E0" w:rsidRPr="000E020A">
        <w:rPr>
          <w:rFonts w:ascii="Times New Roman" w:hAnsi="Times New Roman" w:cs="Times New Roman"/>
          <w:sz w:val="24"/>
          <w:szCs w:val="24"/>
          <w:lang w:val="en-GB"/>
        </w:rPr>
        <w:t xml:space="preserve"> for respondents’ age</w:t>
      </w:r>
      <w:r w:rsidR="00665328" w:rsidRPr="009D31E8">
        <w:rPr>
          <w:rStyle w:val="Funotenzeichen"/>
        </w:rPr>
        <w:footnoteReference w:id="12"/>
      </w:r>
      <w:r w:rsidR="005278E0" w:rsidRPr="000E020A">
        <w:rPr>
          <w:rFonts w:ascii="Times New Roman" w:hAnsi="Times New Roman" w:cs="Times New Roman"/>
          <w:sz w:val="24"/>
          <w:szCs w:val="24"/>
          <w:lang w:val="en-GB"/>
        </w:rPr>
        <w:t xml:space="preserve">, their income, and their residence to rule out that conflicts </w:t>
      </w:r>
      <w:r w:rsidR="00DD7A17" w:rsidRPr="000E020A">
        <w:rPr>
          <w:rFonts w:ascii="Times New Roman" w:hAnsi="Times New Roman" w:cs="Times New Roman"/>
          <w:sz w:val="24"/>
          <w:szCs w:val="24"/>
          <w:lang w:val="en-GB"/>
        </w:rPr>
        <w:t>between</w:t>
      </w:r>
      <w:r w:rsidR="005278E0" w:rsidRPr="000E020A">
        <w:rPr>
          <w:rFonts w:ascii="Times New Roman" w:hAnsi="Times New Roman" w:cs="Times New Roman"/>
          <w:sz w:val="24"/>
          <w:szCs w:val="24"/>
          <w:lang w:val="en-GB"/>
        </w:rPr>
        <w:t xml:space="preserve"> respondents’ desire to protect the climate and </w:t>
      </w:r>
      <w:r w:rsidR="00043F71" w:rsidRPr="000E020A">
        <w:rPr>
          <w:rFonts w:ascii="Times New Roman" w:hAnsi="Times New Roman" w:cs="Times New Roman"/>
          <w:sz w:val="24"/>
          <w:szCs w:val="24"/>
          <w:lang w:val="en-GB"/>
        </w:rPr>
        <w:t>support vulnerable groups</w:t>
      </w:r>
      <w:r w:rsidR="00D50AA6" w:rsidRPr="000E020A">
        <w:rPr>
          <w:rFonts w:ascii="Times New Roman" w:hAnsi="Times New Roman" w:cs="Times New Roman"/>
          <w:sz w:val="24"/>
          <w:szCs w:val="24"/>
          <w:lang w:val="en-GB"/>
        </w:rPr>
        <w:t xml:space="preserve"> </w:t>
      </w:r>
      <w:r w:rsidR="004460EC" w:rsidRPr="000E020A">
        <w:rPr>
          <w:rFonts w:ascii="Times New Roman" w:hAnsi="Times New Roman" w:cs="Times New Roman"/>
          <w:sz w:val="24"/>
          <w:szCs w:val="24"/>
          <w:lang w:val="en-GB"/>
        </w:rPr>
        <w:t>are</w:t>
      </w:r>
      <w:r w:rsidR="005278E0" w:rsidRPr="000E020A">
        <w:rPr>
          <w:rFonts w:ascii="Times New Roman" w:hAnsi="Times New Roman" w:cs="Times New Roman"/>
          <w:sz w:val="24"/>
          <w:szCs w:val="24"/>
          <w:lang w:val="en-GB"/>
        </w:rPr>
        <w:t xml:space="preserve"> </w:t>
      </w:r>
      <w:r w:rsidR="00D50AA6" w:rsidRPr="000E020A">
        <w:rPr>
          <w:rFonts w:ascii="Times New Roman" w:hAnsi="Times New Roman" w:cs="Times New Roman"/>
          <w:sz w:val="24"/>
          <w:szCs w:val="24"/>
          <w:lang w:val="en-GB"/>
        </w:rPr>
        <w:t xml:space="preserve">actually </w:t>
      </w:r>
      <w:r w:rsidR="005278E0" w:rsidRPr="000E020A">
        <w:rPr>
          <w:rFonts w:ascii="Times New Roman" w:hAnsi="Times New Roman" w:cs="Times New Roman"/>
          <w:sz w:val="24"/>
          <w:szCs w:val="24"/>
          <w:lang w:val="en-GB"/>
        </w:rPr>
        <w:t xml:space="preserve">driven by </w:t>
      </w:r>
      <w:r w:rsidR="00D50AA6" w:rsidRPr="000E020A">
        <w:rPr>
          <w:rFonts w:ascii="Times New Roman" w:hAnsi="Times New Roman" w:cs="Times New Roman"/>
          <w:sz w:val="24"/>
          <w:szCs w:val="24"/>
          <w:lang w:val="en-GB"/>
        </w:rPr>
        <w:t>self-</w:t>
      </w:r>
      <w:r w:rsidR="005278E0" w:rsidRPr="000E020A">
        <w:rPr>
          <w:rFonts w:ascii="Times New Roman" w:hAnsi="Times New Roman" w:cs="Times New Roman"/>
          <w:sz w:val="24"/>
          <w:szCs w:val="24"/>
          <w:lang w:val="en-GB"/>
        </w:rPr>
        <w:t>interest.</w:t>
      </w:r>
      <w:r w:rsidR="001427E2" w:rsidRPr="000E020A">
        <w:rPr>
          <w:rFonts w:ascii="Times New Roman" w:hAnsi="Times New Roman" w:cs="Times New Roman"/>
          <w:sz w:val="24"/>
          <w:szCs w:val="24"/>
          <w:lang w:val="en-GB"/>
        </w:rPr>
        <w:t xml:space="preserve"> W</w:t>
      </w:r>
      <w:r w:rsidR="00D50AA6" w:rsidRPr="000E020A">
        <w:rPr>
          <w:rFonts w:ascii="Times New Roman" w:hAnsi="Times New Roman" w:cs="Times New Roman"/>
          <w:sz w:val="24"/>
          <w:szCs w:val="24"/>
          <w:lang w:val="en-GB"/>
        </w:rPr>
        <w:t xml:space="preserve">hen </w:t>
      </w:r>
      <w:r w:rsidR="001427E2" w:rsidRPr="000E020A">
        <w:rPr>
          <w:rFonts w:ascii="Times New Roman" w:hAnsi="Times New Roman" w:cs="Times New Roman"/>
          <w:sz w:val="24"/>
          <w:szCs w:val="24"/>
          <w:lang w:val="en-GB"/>
        </w:rPr>
        <w:t>people indicate</w:t>
      </w:r>
      <w:r w:rsidR="00DD7A17" w:rsidRPr="000E020A">
        <w:rPr>
          <w:rFonts w:ascii="Times New Roman" w:hAnsi="Times New Roman" w:cs="Times New Roman"/>
          <w:sz w:val="24"/>
          <w:szCs w:val="24"/>
          <w:lang w:val="en-GB"/>
        </w:rPr>
        <w:t>d</w:t>
      </w:r>
      <w:r w:rsidR="001427E2" w:rsidRPr="000E020A">
        <w:rPr>
          <w:rFonts w:ascii="Times New Roman" w:hAnsi="Times New Roman" w:cs="Times New Roman"/>
          <w:sz w:val="24"/>
          <w:szCs w:val="24"/>
          <w:lang w:val="en-GB"/>
        </w:rPr>
        <w:t xml:space="preserve"> that they favour government assistance for a specific group, we can </w:t>
      </w:r>
      <w:r w:rsidR="006C0596" w:rsidRPr="000E020A">
        <w:rPr>
          <w:rFonts w:ascii="Times New Roman" w:hAnsi="Times New Roman" w:cs="Times New Roman"/>
          <w:sz w:val="24"/>
          <w:szCs w:val="24"/>
          <w:lang w:val="en-GB"/>
        </w:rPr>
        <w:t xml:space="preserve">therefore </w:t>
      </w:r>
      <w:r w:rsidR="001427E2" w:rsidRPr="000E020A">
        <w:rPr>
          <w:rFonts w:ascii="Times New Roman" w:hAnsi="Times New Roman" w:cs="Times New Roman"/>
          <w:sz w:val="24"/>
          <w:szCs w:val="24"/>
          <w:lang w:val="en-GB"/>
        </w:rPr>
        <w:t xml:space="preserve">be confident that their motives are </w:t>
      </w:r>
      <w:r w:rsidR="00FB1EB0" w:rsidRPr="000E020A">
        <w:rPr>
          <w:rFonts w:ascii="Times New Roman" w:hAnsi="Times New Roman" w:cs="Times New Roman"/>
          <w:sz w:val="24"/>
          <w:szCs w:val="24"/>
          <w:lang w:val="en-GB"/>
        </w:rPr>
        <w:t>altruistic</w:t>
      </w:r>
      <w:r w:rsidR="001427E2" w:rsidRPr="000E020A">
        <w:rPr>
          <w:rFonts w:ascii="Times New Roman" w:hAnsi="Times New Roman" w:cs="Times New Roman"/>
          <w:sz w:val="24"/>
          <w:szCs w:val="24"/>
          <w:lang w:val="en-GB"/>
        </w:rPr>
        <w:t xml:space="preserve"> rather than </w:t>
      </w:r>
      <w:r w:rsidR="00DD7A17" w:rsidRPr="000E020A">
        <w:rPr>
          <w:rFonts w:ascii="Times New Roman" w:hAnsi="Times New Roman" w:cs="Times New Roman"/>
          <w:sz w:val="24"/>
          <w:szCs w:val="24"/>
          <w:lang w:val="en-GB"/>
        </w:rPr>
        <w:t>self-serving</w:t>
      </w:r>
      <w:r w:rsidR="001427E2" w:rsidRPr="000E020A">
        <w:rPr>
          <w:rFonts w:ascii="Times New Roman" w:hAnsi="Times New Roman" w:cs="Times New Roman"/>
          <w:sz w:val="24"/>
          <w:szCs w:val="24"/>
          <w:lang w:val="en-GB"/>
        </w:rPr>
        <w:t>.</w:t>
      </w:r>
    </w:p>
    <w:p w14:paraId="53D5A252" w14:textId="77777777" w:rsidR="00FD6951" w:rsidRPr="000E020A" w:rsidRDefault="00FD6951" w:rsidP="00FD6951">
      <w:pPr>
        <w:pStyle w:val="KeinLeerraum"/>
        <w:spacing w:line="360" w:lineRule="auto"/>
        <w:jc w:val="both"/>
        <w:rPr>
          <w:rFonts w:ascii="Times New Roman" w:hAnsi="Times New Roman" w:cs="Times New Roman"/>
          <w:sz w:val="24"/>
          <w:szCs w:val="24"/>
          <w:lang w:val="en-GB"/>
        </w:rPr>
      </w:pPr>
    </w:p>
    <w:p w14:paraId="3CD7917F" w14:textId="02F49F69" w:rsidR="00071340" w:rsidRPr="000E020A" w:rsidRDefault="00FC3332" w:rsidP="00D87543">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We </w:t>
      </w:r>
      <w:r w:rsidR="00DD7A17" w:rsidRPr="000E020A">
        <w:rPr>
          <w:rFonts w:ascii="Times New Roman" w:hAnsi="Times New Roman" w:cs="Times New Roman"/>
          <w:sz w:val="24"/>
          <w:szCs w:val="24"/>
          <w:lang w:val="en-GB"/>
        </w:rPr>
        <w:t xml:space="preserve">drew on </w:t>
      </w:r>
      <w:r w:rsidRPr="000E020A">
        <w:rPr>
          <w:rFonts w:ascii="Times New Roman" w:hAnsi="Times New Roman" w:cs="Times New Roman"/>
          <w:sz w:val="24"/>
          <w:szCs w:val="24"/>
          <w:lang w:val="en-GB"/>
        </w:rPr>
        <w:t>respondents’ concern about climate change to measure their predisposition on climate change</w:t>
      </w:r>
      <w:r w:rsidR="001049FF" w:rsidRPr="000E020A">
        <w:rPr>
          <w:rFonts w:ascii="Times New Roman" w:hAnsi="Times New Roman" w:cs="Times New Roman"/>
          <w:sz w:val="24"/>
          <w:szCs w:val="24"/>
          <w:lang w:val="en-GB"/>
        </w:rPr>
        <w:t xml:space="preserve"> (see Appendix </w:t>
      </w:r>
      <w:r w:rsidR="00980ACD" w:rsidRPr="000E020A">
        <w:rPr>
          <w:rFonts w:ascii="Times New Roman" w:hAnsi="Times New Roman" w:cs="Times New Roman"/>
          <w:sz w:val="24"/>
          <w:szCs w:val="24"/>
          <w:lang w:val="en-GB"/>
        </w:rPr>
        <w:t>1</w:t>
      </w:r>
      <w:r w:rsidR="001049FF" w:rsidRPr="000E020A">
        <w:rPr>
          <w:rFonts w:ascii="Times New Roman" w:hAnsi="Times New Roman" w:cs="Times New Roman"/>
          <w:sz w:val="24"/>
          <w:szCs w:val="24"/>
          <w:lang w:val="en-GB"/>
        </w:rPr>
        <w:t xml:space="preserve"> for question wording and coding)</w:t>
      </w:r>
      <w:r w:rsidRPr="000E020A">
        <w:rPr>
          <w:rFonts w:ascii="Times New Roman" w:hAnsi="Times New Roman" w:cs="Times New Roman"/>
          <w:sz w:val="24"/>
          <w:szCs w:val="24"/>
          <w:lang w:val="en-GB"/>
        </w:rPr>
        <w:t xml:space="preserve">. Unlike the mere belief in the existence of climate change, concern about the issue implies that respondents should generally </w:t>
      </w:r>
      <w:r w:rsidR="003B1CAA" w:rsidRPr="000E020A">
        <w:rPr>
          <w:rFonts w:ascii="Times New Roman" w:hAnsi="Times New Roman" w:cs="Times New Roman"/>
          <w:sz w:val="24"/>
          <w:szCs w:val="24"/>
          <w:lang w:val="en-GB"/>
        </w:rPr>
        <w:t>favour</w:t>
      </w:r>
      <w:r w:rsidRPr="000E020A">
        <w:rPr>
          <w:rFonts w:ascii="Times New Roman" w:hAnsi="Times New Roman" w:cs="Times New Roman"/>
          <w:sz w:val="24"/>
          <w:szCs w:val="24"/>
          <w:lang w:val="en-GB"/>
        </w:rPr>
        <w:t xml:space="preserve"> policies aimed at coping with its consequences. Yet, it does not equal support for any specific climate policy</w:t>
      </w:r>
      <w:r w:rsidR="00514C0D" w:rsidRPr="000E020A">
        <w:rPr>
          <w:rFonts w:ascii="Times New Roman" w:hAnsi="Times New Roman" w:cs="Times New Roman"/>
          <w:sz w:val="24"/>
          <w:szCs w:val="24"/>
          <w:lang w:val="en-GB"/>
        </w:rPr>
        <w:t xml:space="preserve"> and is therefore well</w:t>
      </w:r>
      <w:r w:rsidR="004D53B6" w:rsidRPr="000E020A">
        <w:rPr>
          <w:rFonts w:ascii="Times New Roman" w:hAnsi="Times New Roman" w:cs="Times New Roman"/>
          <w:sz w:val="24"/>
          <w:szCs w:val="24"/>
          <w:lang w:val="en-GB"/>
        </w:rPr>
        <w:t>-</w:t>
      </w:r>
      <w:r w:rsidR="00514C0D" w:rsidRPr="000E020A">
        <w:rPr>
          <w:rFonts w:ascii="Times New Roman" w:hAnsi="Times New Roman" w:cs="Times New Roman"/>
          <w:sz w:val="24"/>
          <w:szCs w:val="24"/>
          <w:lang w:val="en-GB"/>
        </w:rPr>
        <w:t xml:space="preserve">suited to </w:t>
      </w:r>
      <w:r w:rsidR="009F74D2" w:rsidRPr="000E020A">
        <w:rPr>
          <w:rFonts w:ascii="Times New Roman" w:hAnsi="Times New Roman" w:cs="Times New Roman"/>
          <w:sz w:val="24"/>
          <w:szCs w:val="24"/>
          <w:lang w:val="en-GB"/>
        </w:rPr>
        <w:t>capture respondents’ general position on climate action</w:t>
      </w:r>
      <w:r w:rsidR="00240CAF" w:rsidRPr="000E020A">
        <w:rPr>
          <w:rFonts w:ascii="Times New Roman" w:hAnsi="Times New Roman" w:cs="Times New Roman"/>
          <w:sz w:val="24"/>
          <w:szCs w:val="24"/>
          <w:lang w:val="en-GB"/>
        </w:rPr>
        <w:t xml:space="preserve">. </w:t>
      </w:r>
      <w:r w:rsidR="009F906A" w:rsidRPr="000E020A">
        <w:rPr>
          <w:rFonts w:ascii="Times New Roman" w:hAnsi="Times New Roman" w:cs="Times New Roman"/>
          <w:sz w:val="24"/>
          <w:szCs w:val="24"/>
          <w:lang w:val="en-GB"/>
        </w:rPr>
        <w:t xml:space="preserve">To measure predispositions on conflicting goals, we relied on a </w:t>
      </w:r>
      <w:r w:rsidR="009F906A" w:rsidRPr="000E020A">
        <w:rPr>
          <w:rFonts w:ascii="Times New Roman" w:hAnsi="Times New Roman" w:cs="Times New Roman"/>
          <w:sz w:val="24"/>
          <w:szCs w:val="24"/>
          <w:lang w:val="en-GB"/>
        </w:rPr>
        <w:lastRenderedPageBreak/>
        <w:t xml:space="preserve">battery of items querying respondents’ </w:t>
      </w:r>
      <w:r w:rsidR="00071340" w:rsidRPr="000E020A">
        <w:rPr>
          <w:rFonts w:ascii="Times New Roman" w:hAnsi="Times New Roman" w:cs="Times New Roman"/>
          <w:sz w:val="24"/>
          <w:szCs w:val="24"/>
          <w:lang w:val="en-GB"/>
        </w:rPr>
        <w:t>support for</w:t>
      </w:r>
      <w:r w:rsidR="009F906A" w:rsidRPr="000E020A">
        <w:rPr>
          <w:rFonts w:ascii="Times New Roman" w:hAnsi="Times New Roman" w:cs="Times New Roman"/>
          <w:sz w:val="24"/>
          <w:szCs w:val="24"/>
          <w:lang w:val="en-GB"/>
        </w:rPr>
        <w:t xml:space="preserve"> government </w:t>
      </w:r>
      <w:r w:rsidR="00071340" w:rsidRPr="000E020A">
        <w:rPr>
          <w:rFonts w:ascii="Times New Roman" w:hAnsi="Times New Roman" w:cs="Times New Roman"/>
          <w:sz w:val="24"/>
          <w:szCs w:val="24"/>
          <w:lang w:val="en-GB"/>
        </w:rPr>
        <w:t xml:space="preserve">assistance </w:t>
      </w:r>
      <w:r w:rsidR="009F906A" w:rsidRPr="000E020A">
        <w:rPr>
          <w:rFonts w:ascii="Times New Roman" w:hAnsi="Times New Roman" w:cs="Times New Roman"/>
          <w:sz w:val="24"/>
          <w:szCs w:val="24"/>
          <w:lang w:val="en-GB"/>
        </w:rPr>
        <w:t>for rural areas, low income households, and senior citizens.</w:t>
      </w:r>
    </w:p>
    <w:p w14:paraId="7D943790" w14:textId="77777777" w:rsidR="007E2184" w:rsidRPr="000E020A" w:rsidRDefault="007E2184" w:rsidP="00D87543">
      <w:pPr>
        <w:pStyle w:val="KeinLeerraum"/>
        <w:spacing w:line="360" w:lineRule="auto"/>
        <w:jc w:val="both"/>
        <w:rPr>
          <w:rFonts w:ascii="Times New Roman" w:hAnsi="Times New Roman" w:cs="Times New Roman"/>
          <w:sz w:val="24"/>
          <w:szCs w:val="24"/>
          <w:lang w:val="en-GB"/>
        </w:rPr>
      </w:pPr>
    </w:p>
    <w:p w14:paraId="33A6C17F" w14:textId="5291711E" w:rsidR="00FD6951" w:rsidRPr="000E020A" w:rsidRDefault="008A1185" w:rsidP="00D87543">
      <w:pPr>
        <w:pStyle w:val="KeinLeerraum"/>
        <w:spacing w:line="360" w:lineRule="auto"/>
        <w:jc w:val="both"/>
        <w:rPr>
          <w:rFonts w:ascii="Times New Roman" w:hAnsi="Times New Roman" w:cs="Times New Roman"/>
          <w:color w:val="FF0000"/>
          <w:sz w:val="24"/>
          <w:szCs w:val="24"/>
          <w:lang w:val="en-GB"/>
        </w:rPr>
      </w:pPr>
      <w:r w:rsidRPr="000E020A">
        <w:rPr>
          <w:rFonts w:ascii="Times New Roman" w:hAnsi="Times New Roman" w:cs="Times New Roman"/>
          <w:sz w:val="24"/>
          <w:szCs w:val="24"/>
          <w:lang w:val="en-GB"/>
        </w:rPr>
        <w:t xml:space="preserve">Support for assisting specific societal groups, like support for most climate policies, is based firmly on care for others </w:t>
      </w:r>
      <w:r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{"citationID":"5uTppL3f","properties":{"formattedCitation":"(Kulin &amp; Svallfors, 2013)","plainCitation":"(Kulin &amp; Svallfors, 2013)","noteIndex":0},"citationItems":[{"id":1796,"uris":["http://zotero.org/users/9378747/items/WSFL7DWD"],"itemData":{"id":1796,"type":"article-journal","abstract":"Using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 1468-2672","issue":"2","journalAbbreviation":"European Sociological Review","language":"en","page":"155-167","source":"DOI.org (Crossref)","title":"Class, Values, and Attitudes Towards Redistribution: A European Comparison","title-short":"Class, Values, and Attitudes Towards Redistribution","volume":"29","author":[{"family":"Kulin","given":"J."},{"family":"Svallfors","given":"S."}],"issued":{"date-parts":[["2013",4,1]]},"citation-key":"kulin2013"}}],"schema":"https://github.com/citation-style-language/schema/raw/master/csl-citation.json"} </w:instrText>
      </w:r>
      <w:r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(Kulin &amp; Svallfors, 2013)</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w:t>
      </w:r>
      <w:r w:rsidR="004F217D" w:rsidRPr="000E020A">
        <w:rPr>
          <w:rFonts w:ascii="Times New Roman" w:hAnsi="Times New Roman" w:cs="Times New Roman"/>
          <w:sz w:val="24"/>
          <w:szCs w:val="24"/>
          <w:lang w:val="en-GB"/>
        </w:rPr>
        <w:t>In consequence, people who care strongly about the welfare of other</w:t>
      </w:r>
      <w:r w:rsidR="00C41D5B" w:rsidRPr="000E020A">
        <w:rPr>
          <w:rFonts w:ascii="Times New Roman" w:hAnsi="Times New Roman" w:cs="Times New Roman"/>
          <w:sz w:val="24"/>
          <w:szCs w:val="24"/>
          <w:lang w:val="en-GB"/>
        </w:rPr>
        <w:t>s</w:t>
      </w:r>
      <w:r w:rsidR="004F217D" w:rsidRPr="000E020A">
        <w:rPr>
          <w:rFonts w:ascii="Times New Roman" w:hAnsi="Times New Roman" w:cs="Times New Roman"/>
          <w:sz w:val="24"/>
          <w:szCs w:val="24"/>
          <w:lang w:val="en-GB"/>
        </w:rPr>
        <w:t xml:space="preserve"> can be expected to express support for both climate policies and government assistance for vulnerable societal groups. </w:t>
      </w:r>
      <w:r w:rsidR="00F13E15" w:rsidRPr="000E020A">
        <w:rPr>
          <w:rFonts w:ascii="Times New Roman" w:hAnsi="Times New Roman" w:cs="Times New Roman"/>
          <w:sz w:val="24"/>
          <w:szCs w:val="24"/>
          <w:lang w:val="en-GB"/>
        </w:rPr>
        <w:t xml:space="preserve">To </w:t>
      </w:r>
      <w:r w:rsidR="00A370DE" w:rsidRPr="000E020A">
        <w:rPr>
          <w:rFonts w:ascii="Times New Roman" w:hAnsi="Times New Roman" w:cs="Times New Roman"/>
          <w:sz w:val="24"/>
          <w:szCs w:val="24"/>
          <w:lang w:val="en-GB"/>
        </w:rPr>
        <w:t xml:space="preserve">better </w:t>
      </w:r>
      <w:r w:rsidR="00F13E15" w:rsidRPr="000E020A">
        <w:rPr>
          <w:rFonts w:ascii="Times New Roman" w:hAnsi="Times New Roman" w:cs="Times New Roman"/>
          <w:sz w:val="24"/>
          <w:szCs w:val="24"/>
          <w:lang w:val="en-GB"/>
        </w:rPr>
        <w:t>understand the</w:t>
      </w:r>
      <w:r w:rsidR="00A370DE" w:rsidRPr="000E020A">
        <w:rPr>
          <w:rFonts w:ascii="Times New Roman" w:hAnsi="Times New Roman" w:cs="Times New Roman"/>
          <w:sz w:val="24"/>
          <w:szCs w:val="24"/>
          <w:lang w:val="en-GB"/>
        </w:rPr>
        <w:t xml:space="preserve"> empirical</w:t>
      </w:r>
      <w:r w:rsidR="00F13E15" w:rsidRPr="000E020A">
        <w:rPr>
          <w:rFonts w:ascii="Times New Roman" w:hAnsi="Times New Roman" w:cs="Times New Roman"/>
          <w:sz w:val="24"/>
          <w:szCs w:val="24"/>
          <w:lang w:val="en-GB"/>
        </w:rPr>
        <w:t xml:space="preserve"> </w:t>
      </w:r>
      <w:r w:rsidR="004F217D" w:rsidRPr="000E020A">
        <w:rPr>
          <w:rFonts w:ascii="Times New Roman" w:hAnsi="Times New Roman" w:cs="Times New Roman"/>
          <w:sz w:val="24"/>
          <w:szCs w:val="24"/>
          <w:lang w:val="en-GB"/>
        </w:rPr>
        <w:t xml:space="preserve">link </w:t>
      </w:r>
      <w:r w:rsidR="00F13E15" w:rsidRPr="000E020A">
        <w:rPr>
          <w:rFonts w:ascii="Times New Roman" w:hAnsi="Times New Roman" w:cs="Times New Roman"/>
          <w:sz w:val="24"/>
          <w:szCs w:val="24"/>
          <w:lang w:val="en-GB"/>
        </w:rPr>
        <w:t xml:space="preserve">between </w:t>
      </w:r>
      <w:r w:rsidR="004F217D" w:rsidRPr="000E020A">
        <w:rPr>
          <w:rFonts w:ascii="Times New Roman" w:hAnsi="Times New Roman" w:cs="Times New Roman"/>
          <w:sz w:val="24"/>
          <w:szCs w:val="24"/>
          <w:lang w:val="en-GB"/>
        </w:rPr>
        <w:t>these goals</w:t>
      </w:r>
      <w:r w:rsidR="00F13E15" w:rsidRPr="000E020A">
        <w:rPr>
          <w:rFonts w:ascii="Times New Roman" w:hAnsi="Times New Roman" w:cs="Times New Roman"/>
          <w:sz w:val="24"/>
          <w:szCs w:val="24"/>
          <w:lang w:val="en-GB"/>
        </w:rPr>
        <w:t xml:space="preserve">, </w:t>
      </w:r>
      <w:r w:rsidR="00F13E15" w:rsidRPr="000E020A">
        <w:rPr>
          <w:rFonts w:ascii="Times New Roman" w:hAnsi="Times New Roman" w:cs="Times New Roman"/>
          <w:sz w:val="24"/>
          <w:szCs w:val="24"/>
          <w:lang w:val="en-GB"/>
        </w:rPr>
        <w:fldChar w:fldCharType="begin"/>
      </w:r>
      <w:r w:rsidR="00F13E15" w:rsidRPr="000E020A">
        <w:rPr>
          <w:rFonts w:ascii="Times New Roman" w:hAnsi="Times New Roman" w:cs="Times New Roman"/>
          <w:sz w:val="24"/>
          <w:szCs w:val="24"/>
          <w:lang w:val="en-GB"/>
        </w:rPr>
        <w:instrText xml:space="preserve"> REF _Ref102400340 \h  \* MERGEFORMAT </w:instrText>
      </w:r>
      <w:r w:rsidR="00F13E15" w:rsidRPr="000E020A">
        <w:rPr>
          <w:rFonts w:ascii="Times New Roman" w:hAnsi="Times New Roman" w:cs="Times New Roman"/>
          <w:sz w:val="24"/>
          <w:szCs w:val="24"/>
          <w:lang w:val="en-GB"/>
        </w:rPr>
      </w:r>
      <w:r w:rsidR="00F13E15"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2</w:t>
      </w:r>
      <w:r w:rsidR="00F13E15" w:rsidRPr="000E020A">
        <w:rPr>
          <w:rFonts w:ascii="Times New Roman" w:hAnsi="Times New Roman" w:cs="Times New Roman"/>
          <w:sz w:val="24"/>
          <w:szCs w:val="24"/>
          <w:lang w:val="en-GB"/>
        </w:rPr>
        <w:fldChar w:fldCharType="end"/>
      </w:r>
      <w:r w:rsidR="00F13E15" w:rsidRPr="000E020A">
        <w:rPr>
          <w:rFonts w:ascii="Times New Roman" w:hAnsi="Times New Roman" w:cs="Times New Roman"/>
          <w:sz w:val="24"/>
          <w:szCs w:val="24"/>
          <w:lang w:val="en-GB"/>
        </w:rPr>
        <w:t xml:space="preserve"> </w:t>
      </w:r>
      <w:r w:rsidR="00A370DE" w:rsidRPr="000E020A">
        <w:rPr>
          <w:rFonts w:ascii="Times New Roman" w:hAnsi="Times New Roman" w:cs="Times New Roman"/>
          <w:sz w:val="24"/>
          <w:szCs w:val="24"/>
          <w:lang w:val="en-GB"/>
        </w:rPr>
        <w:t>displays</w:t>
      </w:r>
      <w:r w:rsidR="00F13E15" w:rsidRPr="000E020A">
        <w:rPr>
          <w:rFonts w:ascii="Times New Roman" w:hAnsi="Times New Roman" w:cs="Times New Roman"/>
          <w:sz w:val="24"/>
          <w:szCs w:val="24"/>
          <w:lang w:val="en-GB"/>
        </w:rPr>
        <w:t xml:space="preserve"> the </w:t>
      </w:r>
      <w:r w:rsidR="00A370DE" w:rsidRPr="000E020A">
        <w:rPr>
          <w:rFonts w:ascii="Times New Roman" w:hAnsi="Times New Roman" w:cs="Times New Roman"/>
          <w:sz w:val="24"/>
          <w:szCs w:val="24"/>
          <w:lang w:val="en-GB"/>
        </w:rPr>
        <w:t xml:space="preserve">percentage of respondents in favour of the respective </w:t>
      </w:r>
      <w:r w:rsidR="00C95CDC" w:rsidRPr="000E020A">
        <w:rPr>
          <w:rFonts w:ascii="Times New Roman" w:hAnsi="Times New Roman" w:cs="Times New Roman"/>
          <w:sz w:val="24"/>
          <w:szCs w:val="24"/>
          <w:lang w:val="en-GB"/>
        </w:rPr>
        <w:t xml:space="preserve">assistance </w:t>
      </w:r>
      <w:r w:rsidR="00A370DE" w:rsidRPr="000E020A">
        <w:rPr>
          <w:rFonts w:ascii="Times New Roman" w:hAnsi="Times New Roman" w:cs="Times New Roman"/>
          <w:sz w:val="24"/>
          <w:szCs w:val="24"/>
          <w:lang w:val="en-GB"/>
        </w:rPr>
        <w:t xml:space="preserve">measure </w:t>
      </w:r>
      <w:r w:rsidR="00071340" w:rsidRPr="000E020A">
        <w:rPr>
          <w:rFonts w:ascii="Times New Roman" w:hAnsi="Times New Roman" w:cs="Times New Roman"/>
          <w:sz w:val="24"/>
          <w:szCs w:val="24"/>
          <w:lang w:val="en-GB"/>
        </w:rPr>
        <w:t xml:space="preserve">separately </w:t>
      </w:r>
      <w:r w:rsidR="00A370DE" w:rsidRPr="000E020A">
        <w:rPr>
          <w:rFonts w:ascii="Times New Roman" w:hAnsi="Times New Roman" w:cs="Times New Roman"/>
          <w:sz w:val="24"/>
          <w:szCs w:val="24"/>
          <w:lang w:val="en-GB"/>
        </w:rPr>
        <w:t xml:space="preserve">for </w:t>
      </w:r>
      <w:r w:rsidR="00071340" w:rsidRPr="000E020A">
        <w:rPr>
          <w:rFonts w:ascii="Times New Roman" w:hAnsi="Times New Roman" w:cs="Times New Roman"/>
          <w:sz w:val="24"/>
          <w:szCs w:val="24"/>
          <w:lang w:val="en-GB"/>
        </w:rPr>
        <w:t xml:space="preserve">those with </w:t>
      </w:r>
      <w:r w:rsidR="00A370DE" w:rsidRPr="000E020A">
        <w:rPr>
          <w:rFonts w:ascii="Times New Roman" w:hAnsi="Times New Roman" w:cs="Times New Roman"/>
          <w:sz w:val="24"/>
          <w:szCs w:val="24"/>
          <w:lang w:val="en-GB"/>
        </w:rPr>
        <w:t>low and high climate change concern.</w:t>
      </w:r>
      <w:r w:rsidR="00AC3297" w:rsidRPr="000E020A">
        <w:rPr>
          <w:rFonts w:ascii="Times New Roman" w:hAnsi="Times New Roman" w:cs="Times New Roman"/>
          <w:sz w:val="24"/>
          <w:szCs w:val="24"/>
          <w:lang w:val="en-GB"/>
        </w:rPr>
        <w:t xml:space="preserve"> </w:t>
      </w:r>
      <w:r w:rsidR="00071340" w:rsidRPr="000E020A">
        <w:rPr>
          <w:rFonts w:ascii="Times New Roman" w:hAnsi="Times New Roman" w:cs="Times New Roman"/>
          <w:sz w:val="24"/>
          <w:szCs w:val="24"/>
          <w:lang w:val="en-GB"/>
        </w:rPr>
        <w:t>G</w:t>
      </w:r>
      <w:r w:rsidR="001427E2" w:rsidRPr="000E020A">
        <w:rPr>
          <w:rFonts w:ascii="Times New Roman" w:hAnsi="Times New Roman" w:cs="Times New Roman"/>
          <w:sz w:val="24"/>
          <w:szCs w:val="24"/>
          <w:lang w:val="en-GB"/>
        </w:rPr>
        <w:t xml:space="preserve">overnment assistance </w:t>
      </w:r>
      <w:r w:rsidR="00AC3297" w:rsidRPr="000E020A">
        <w:rPr>
          <w:rFonts w:ascii="Times New Roman" w:hAnsi="Times New Roman" w:cs="Times New Roman"/>
          <w:sz w:val="24"/>
          <w:szCs w:val="24"/>
          <w:lang w:val="en-GB"/>
        </w:rPr>
        <w:t xml:space="preserve">is </w:t>
      </w:r>
      <w:r w:rsidR="00071340" w:rsidRPr="000E020A">
        <w:rPr>
          <w:rFonts w:ascii="Times New Roman" w:hAnsi="Times New Roman" w:cs="Times New Roman"/>
          <w:sz w:val="24"/>
          <w:szCs w:val="24"/>
          <w:lang w:val="en-GB"/>
        </w:rPr>
        <w:t xml:space="preserve">almost universally endorsed among respondents who are concerned about climate change, and </w:t>
      </w:r>
      <w:r w:rsidR="00AC3297" w:rsidRPr="000E020A">
        <w:rPr>
          <w:rFonts w:ascii="Times New Roman" w:hAnsi="Times New Roman" w:cs="Times New Roman"/>
          <w:sz w:val="24"/>
          <w:szCs w:val="24"/>
          <w:lang w:val="en-GB"/>
        </w:rPr>
        <w:t>even respondents with low climate change concern</w:t>
      </w:r>
      <w:r w:rsidR="00071340" w:rsidRPr="000E020A">
        <w:rPr>
          <w:rFonts w:ascii="Times New Roman" w:hAnsi="Times New Roman" w:cs="Times New Roman"/>
          <w:sz w:val="24"/>
          <w:szCs w:val="24"/>
          <w:lang w:val="en-GB"/>
        </w:rPr>
        <w:t xml:space="preserve"> largely support </w:t>
      </w:r>
      <w:r w:rsidR="00C52E28" w:rsidRPr="000E020A">
        <w:rPr>
          <w:rFonts w:ascii="Times New Roman" w:hAnsi="Times New Roman" w:cs="Times New Roman"/>
          <w:sz w:val="24"/>
          <w:szCs w:val="24"/>
          <w:lang w:val="en-GB"/>
        </w:rPr>
        <w:t>assistance measures.</w:t>
      </w:r>
      <w:r w:rsidR="00AC3297" w:rsidRPr="000E020A">
        <w:rPr>
          <w:rFonts w:ascii="Times New Roman" w:hAnsi="Times New Roman" w:cs="Times New Roman"/>
          <w:sz w:val="24"/>
          <w:szCs w:val="24"/>
          <w:lang w:val="en-GB"/>
        </w:rPr>
        <w:t xml:space="preserve"> </w:t>
      </w:r>
      <w:r w:rsidR="00C52E28" w:rsidRPr="000E020A">
        <w:rPr>
          <w:rFonts w:ascii="Times New Roman" w:hAnsi="Times New Roman" w:cs="Times New Roman"/>
          <w:sz w:val="24"/>
          <w:szCs w:val="24"/>
          <w:lang w:val="en-GB"/>
        </w:rPr>
        <w:t>In contrast, r</w:t>
      </w:r>
      <w:r w:rsidR="00AC3297" w:rsidRPr="000E020A">
        <w:rPr>
          <w:rFonts w:ascii="Times New Roman" w:hAnsi="Times New Roman" w:cs="Times New Roman"/>
          <w:sz w:val="24"/>
          <w:szCs w:val="24"/>
          <w:lang w:val="en-GB"/>
        </w:rPr>
        <w:t xml:space="preserve">espondents who are concerned about climate change but oppose </w:t>
      </w:r>
      <w:r w:rsidR="00C95CDC" w:rsidRPr="000E020A">
        <w:rPr>
          <w:rFonts w:ascii="Times New Roman" w:hAnsi="Times New Roman" w:cs="Times New Roman"/>
          <w:sz w:val="24"/>
          <w:szCs w:val="24"/>
          <w:lang w:val="en-GB"/>
        </w:rPr>
        <w:t xml:space="preserve">government support </w:t>
      </w:r>
      <w:r w:rsidR="00AC3297" w:rsidRPr="000E020A">
        <w:rPr>
          <w:rFonts w:ascii="Times New Roman" w:hAnsi="Times New Roman" w:cs="Times New Roman"/>
          <w:sz w:val="24"/>
          <w:szCs w:val="24"/>
          <w:lang w:val="en-GB"/>
        </w:rPr>
        <w:t xml:space="preserve">measures </w:t>
      </w:r>
      <w:r w:rsidR="00C52E28" w:rsidRPr="000E020A">
        <w:rPr>
          <w:rFonts w:ascii="Times New Roman" w:hAnsi="Times New Roman" w:cs="Times New Roman"/>
          <w:sz w:val="24"/>
          <w:szCs w:val="24"/>
          <w:lang w:val="en-GB"/>
        </w:rPr>
        <w:t xml:space="preserve">only </w:t>
      </w:r>
      <w:r w:rsidR="00647AC2" w:rsidRPr="000E020A">
        <w:rPr>
          <w:rFonts w:ascii="Times New Roman" w:hAnsi="Times New Roman" w:cs="Times New Roman"/>
          <w:sz w:val="24"/>
          <w:szCs w:val="24"/>
          <w:lang w:val="en-GB"/>
        </w:rPr>
        <w:t xml:space="preserve">constitute between 15 and 35 percent of </w:t>
      </w:r>
      <w:r w:rsidR="00C52E28" w:rsidRPr="000E020A">
        <w:rPr>
          <w:rFonts w:ascii="Times New Roman" w:hAnsi="Times New Roman" w:cs="Times New Roman"/>
          <w:sz w:val="24"/>
          <w:szCs w:val="24"/>
          <w:lang w:val="en-GB"/>
        </w:rPr>
        <w:t xml:space="preserve">the </w:t>
      </w:r>
      <w:r w:rsidR="00647AC2" w:rsidRPr="000E020A">
        <w:rPr>
          <w:rFonts w:ascii="Times New Roman" w:hAnsi="Times New Roman" w:cs="Times New Roman"/>
          <w:sz w:val="24"/>
          <w:szCs w:val="24"/>
          <w:lang w:val="en-GB"/>
        </w:rPr>
        <w:t>respondents with high climate change concern (between 7 and 17 percent of the total sample).</w:t>
      </w:r>
      <w:r w:rsidR="00A734F0" w:rsidRPr="000E020A">
        <w:rPr>
          <w:rFonts w:ascii="Times New Roman" w:hAnsi="Times New Roman" w:cs="Times New Roman"/>
          <w:sz w:val="24"/>
          <w:szCs w:val="24"/>
          <w:lang w:val="en-GB"/>
        </w:rPr>
        <w:t xml:space="preserve"> In other words, the overwhelming majority of respondents who are concerned about climate change also </w:t>
      </w:r>
      <w:r w:rsidR="00C95CDC" w:rsidRPr="000E020A">
        <w:rPr>
          <w:rFonts w:ascii="Times New Roman" w:hAnsi="Times New Roman" w:cs="Times New Roman"/>
          <w:sz w:val="24"/>
          <w:szCs w:val="24"/>
          <w:lang w:val="en-GB"/>
        </w:rPr>
        <w:t xml:space="preserve">endorse government support </w:t>
      </w:r>
      <w:r w:rsidR="00A734F0" w:rsidRPr="000E020A">
        <w:rPr>
          <w:rFonts w:ascii="Times New Roman" w:hAnsi="Times New Roman" w:cs="Times New Roman"/>
          <w:sz w:val="24"/>
          <w:szCs w:val="24"/>
          <w:lang w:val="en-GB"/>
        </w:rPr>
        <w:t xml:space="preserve">for </w:t>
      </w:r>
      <w:r w:rsidR="00A05A34" w:rsidRPr="000E020A">
        <w:rPr>
          <w:rFonts w:ascii="Times New Roman" w:hAnsi="Times New Roman" w:cs="Times New Roman"/>
          <w:sz w:val="24"/>
          <w:szCs w:val="24"/>
          <w:lang w:val="en-GB"/>
        </w:rPr>
        <w:t xml:space="preserve">vulnerable </w:t>
      </w:r>
      <w:r w:rsidR="00A734F0" w:rsidRPr="000E020A">
        <w:rPr>
          <w:rFonts w:ascii="Times New Roman" w:hAnsi="Times New Roman" w:cs="Times New Roman"/>
          <w:sz w:val="24"/>
          <w:szCs w:val="24"/>
          <w:lang w:val="en-GB"/>
        </w:rPr>
        <w:t>soci</w:t>
      </w:r>
      <w:r w:rsidR="00C95CDC" w:rsidRPr="000E020A">
        <w:rPr>
          <w:rFonts w:ascii="Times New Roman" w:hAnsi="Times New Roman" w:cs="Times New Roman"/>
          <w:sz w:val="24"/>
          <w:szCs w:val="24"/>
          <w:lang w:val="en-GB"/>
        </w:rPr>
        <w:t>etal</w:t>
      </w:r>
      <w:r w:rsidR="00A734F0" w:rsidRPr="000E020A">
        <w:rPr>
          <w:rFonts w:ascii="Times New Roman" w:hAnsi="Times New Roman" w:cs="Times New Roman"/>
          <w:sz w:val="24"/>
          <w:szCs w:val="24"/>
          <w:lang w:val="en-GB"/>
        </w:rPr>
        <w:t xml:space="preserve"> groups.</w:t>
      </w:r>
    </w:p>
    <w:p w14:paraId="48C372C6" w14:textId="77777777" w:rsidR="007E13A7" w:rsidRPr="000E020A" w:rsidRDefault="007E13A7" w:rsidP="00D87543">
      <w:pPr>
        <w:pStyle w:val="KeinLeerraum"/>
        <w:spacing w:line="360" w:lineRule="auto"/>
        <w:jc w:val="both"/>
        <w:rPr>
          <w:rFonts w:ascii="Times New Roman" w:hAnsi="Times New Roman" w:cs="Times New Roman"/>
          <w:sz w:val="24"/>
          <w:szCs w:val="24"/>
          <w:lang w:val="en-GB"/>
        </w:rPr>
      </w:pPr>
    </w:p>
    <w:p w14:paraId="2868D4A6" w14:textId="419B2020" w:rsidR="00F91E05" w:rsidRPr="000E020A" w:rsidRDefault="00F91E05" w:rsidP="006F0224">
      <w:pPr>
        <w:pStyle w:val="Beschriftung"/>
        <w:keepNext/>
        <w:spacing w:line="360" w:lineRule="auto"/>
        <w:jc w:val="both"/>
        <w:rPr>
          <w:rFonts w:ascii="Times New Roman" w:hAnsi="Times New Roman" w:cs="Times New Roman"/>
          <w:i w:val="0"/>
          <w:color w:val="auto"/>
          <w:sz w:val="20"/>
          <w:szCs w:val="20"/>
          <w:lang w:val="en-GB"/>
        </w:rPr>
      </w:pPr>
      <w:bookmarkStart w:id="13" w:name="_Ref102400340"/>
      <w:r w:rsidRPr="000E020A">
        <w:rPr>
          <w:rFonts w:ascii="Times New Roman" w:hAnsi="Times New Roman" w:cs="Times New Roman"/>
          <w:b/>
          <w:i w:val="0"/>
          <w:color w:val="auto"/>
          <w:sz w:val="20"/>
          <w:szCs w:val="20"/>
          <w:lang w:val="en-GB"/>
        </w:rPr>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2467EA">
        <w:rPr>
          <w:rFonts w:ascii="Times New Roman" w:hAnsi="Times New Roman" w:cs="Times New Roman"/>
          <w:b/>
          <w:i w:val="0"/>
          <w:noProof/>
          <w:color w:val="auto"/>
          <w:sz w:val="20"/>
          <w:szCs w:val="20"/>
          <w:lang w:val="en-GB"/>
        </w:rPr>
        <w:t>2</w:t>
      </w:r>
      <w:r w:rsidR="003A712D" w:rsidRPr="000E020A">
        <w:rPr>
          <w:rFonts w:ascii="Times New Roman" w:hAnsi="Times New Roman" w:cs="Times New Roman"/>
          <w:b/>
          <w:i w:val="0"/>
          <w:color w:val="auto"/>
          <w:sz w:val="20"/>
          <w:szCs w:val="20"/>
          <w:lang w:val="en-GB"/>
        </w:rPr>
        <w:fldChar w:fldCharType="end"/>
      </w:r>
      <w:bookmarkEnd w:id="13"/>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w:t>
      </w:r>
      <w:r w:rsidR="006D7192" w:rsidRPr="000E020A">
        <w:rPr>
          <w:rFonts w:ascii="Times New Roman" w:hAnsi="Times New Roman" w:cs="Times New Roman"/>
          <w:i w:val="0"/>
          <w:color w:val="auto"/>
          <w:sz w:val="20"/>
          <w:szCs w:val="20"/>
          <w:lang w:val="en-GB"/>
        </w:rPr>
        <w:t>Percentage of respondents who favo</w:t>
      </w:r>
      <w:r w:rsidR="00A370DE" w:rsidRPr="000E020A">
        <w:rPr>
          <w:rFonts w:ascii="Times New Roman" w:hAnsi="Times New Roman" w:cs="Times New Roman"/>
          <w:i w:val="0"/>
          <w:color w:val="auto"/>
          <w:sz w:val="20"/>
          <w:szCs w:val="20"/>
          <w:lang w:val="en-GB"/>
        </w:rPr>
        <w:t>u</w:t>
      </w:r>
      <w:r w:rsidR="006D7192" w:rsidRPr="000E020A">
        <w:rPr>
          <w:rFonts w:ascii="Times New Roman" w:hAnsi="Times New Roman" w:cs="Times New Roman"/>
          <w:i w:val="0"/>
          <w:color w:val="auto"/>
          <w:sz w:val="20"/>
          <w:szCs w:val="20"/>
          <w:lang w:val="en-GB"/>
        </w:rPr>
        <w:t xml:space="preserve">r </w:t>
      </w:r>
      <w:r w:rsidR="008C20A8" w:rsidRPr="000E020A">
        <w:rPr>
          <w:rFonts w:ascii="Times New Roman" w:hAnsi="Times New Roman" w:cs="Times New Roman"/>
          <w:i w:val="0"/>
          <w:color w:val="auto"/>
          <w:sz w:val="20"/>
          <w:szCs w:val="20"/>
          <w:lang w:val="en-GB"/>
        </w:rPr>
        <w:t xml:space="preserve">government assistance </w:t>
      </w:r>
      <w:r w:rsidR="006D7192" w:rsidRPr="000E020A">
        <w:rPr>
          <w:rFonts w:ascii="Times New Roman" w:hAnsi="Times New Roman" w:cs="Times New Roman"/>
          <w:i w:val="0"/>
          <w:color w:val="auto"/>
          <w:sz w:val="20"/>
          <w:szCs w:val="20"/>
          <w:lang w:val="en-GB"/>
        </w:rPr>
        <w:t>over levels of climate change concern.</w:t>
      </w:r>
    </w:p>
    <w:p w14:paraId="3B1DB29C" w14:textId="1818B272" w:rsidR="00F91E05" w:rsidRPr="000E020A" w:rsidRDefault="008A7CB2"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75CFCD48" wp14:editId="4DAF6444">
            <wp:extent cx="5760720" cy="384048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1968E9E9" w14:textId="0ED356B6" w:rsidR="00647AC2" w:rsidRPr="000E020A" w:rsidRDefault="00647AC2"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lastRenderedPageBreak/>
        <w:t xml:space="preserve">Notes: Depicted is the percentage of respondents </w:t>
      </w:r>
      <w:r w:rsidR="00C52E28" w:rsidRPr="000E020A">
        <w:rPr>
          <w:rFonts w:ascii="Times New Roman" w:hAnsi="Times New Roman" w:cs="Times New Roman"/>
          <w:sz w:val="20"/>
          <w:szCs w:val="20"/>
          <w:lang w:val="en-GB"/>
        </w:rPr>
        <w:t xml:space="preserve">in favour of the respective government assistance measure (answer above the mid-point of the scale) among respondents </w:t>
      </w:r>
      <w:r w:rsidRPr="000E020A">
        <w:rPr>
          <w:rFonts w:ascii="Times New Roman" w:hAnsi="Times New Roman" w:cs="Times New Roman"/>
          <w:sz w:val="20"/>
          <w:szCs w:val="20"/>
          <w:lang w:val="en-GB"/>
        </w:rPr>
        <w:t>with low (including the mid-point of the scale) and high climate change concern.</w:t>
      </w:r>
    </w:p>
    <w:p w14:paraId="27C43EE7" w14:textId="5A97DFCF" w:rsidR="00A0693B" w:rsidRPr="000E020A" w:rsidRDefault="00A0693B" w:rsidP="006F0224">
      <w:pPr>
        <w:pStyle w:val="KeinLeerraum"/>
        <w:spacing w:line="360" w:lineRule="auto"/>
        <w:jc w:val="both"/>
        <w:rPr>
          <w:rFonts w:ascii="Times New Roman" w:hAnsi="Times New Roman" w:cs="Times New Roman"/>
          <w:sz w:val="24"/>
          <w:szCs w:val="24"/>
          <w:lang w:val="en-GB"/>
        </w:rPr>
      </w:pPr>
    </w:p>
    <w:p w14:paraId="0F20BF24" w14:textId="25911467" w:rsidR="00001C1F" w:rsidRPr="000E020A" w:rsidRDefault="00001C1F" w:rsidP="0025445C">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To </w:t>
      </w:r>
      <w:r w:rsidR="00C52E28" w:rsidRPr="000E020A">
        <w:rPr>
          <w:rFonts w:ascii="Times New Roman" w:hAnsi="Times New Roman" w:cs="Times New Roman"/>
          <w:sz w:val="24"/>
          <w:szCs w:val="24"/>
          <w:lang w:val="en-GB"/>
        </w:rPr>
        <w:t xml:space="preserve">capture the strength of the </w:t>
      </w:r>
      <w:r w:rsidRPr="000E020A">
        <w:rPr>
          <w:rFonts w:ascii="Times New Roman" w:hAnsi="Times New Roman" w:cs="Times New Roman"/>
          <w:sz w:val="24"/>
          <w:szCs w:val="24"/>
          <w:lang w:val="en-GB"/>
        </w:rPr>
        <w:t xml:space="preserve">conflict </w:t>
      </w:r>
      <w:r w:rsidR="00C52E28" w:rsidRPr="000E020A">
        <w:rPr>
          <w:rFonts w:ascii="Times New Roman" w:hAnsi="Times New Roman" w:cs="Times New Roman"/>
          <w:sz w:val="24"/>
          <w:szCs w:val="24"/>
          <w:lang w:val="en-GB"/>
        </w:rPr>
        <w:t xml:space="preserve">between </w:t>
      </w:r>
      <w:r w:rsidRPr="000E020A">
        <w:rPr>
          <w:rFonts w:ascii="Times New Roman" w:hAnsi="Times New Roman" w:cs="Times New Roman"/>
          <w:sz w:val="24"/>
          <w:szCs w:val="24"/>
          <w:lang w:val="en-GB"/>
        </w:rPr>
        <w:t xml:space="preserve">policy goals, we constructed an additional variable </w:t>
      </w:r>
      <w:r w:rsidR="002D6F75" w:rsidRPr="000E020A">
        <w:rPr>
          <w:rFonts w:ascii="Times New Roman" w:hAnsi="Times New Roman" w:cs="Times New Roman"/>
          <w:sz w:val="24"/>
          <w:szCs w:val="24"/>
          <w:lang w:val="en-GB"/>
        </w:rPr>
        <w:t>subtract</w:t>
      </w:r>
      <w:r w:rsidR="00C52E28" w:rsidRPr="000E020A">
        <w:rPr>
          <w:rFonts w:ascii="Times New Roman" w:hAnsi="Times New Roman" w:cs="Times New Roman"/>
          <w:sz w:val="24"/>
          <w:szCs w:val="24"/>
          <w:lang w:val="en-GB"/>
        </w:rPr>
        <w:t>ing</w:t>
      </w:r>
      <w:r w:rsidR="002D6F75" w:rsidRPr="000E020A">
        <w:rPr>
          <w:rFonts w:ascii="Times New Roman" w:hAnsi="Times New Roman" w:cs="Times New Roman"/>
          <w:sz w:val="24"/>
          <w:szCs w:val="24"/>
          <w:lang w:val="en-GB"/>
        </w:rPr>
        <w:t xml:space="preserve"> respondents’ evaluation of the government assistance measures from their climate change concern</w:t>
      </w:r>
      <w:r w:rsidR="00C52E28" w:rsidRPr="000E020A">
        <w:rPr>
          <w:rFonts w:ascii="Times New Roman" w:hAnsi="Times New Roman" w:cs="Times New Roman"/>
          <w:sz w:val="24"/>
          <w:szCs w:val="24"/>
          <w:lang w:val="en-GB"/>
        </w:rPr>
        <w:t xml:space="preserve"> (</w:t>
      </w:r>
      <w:r w:rsidR="002D6F75" w:rsidRPr="000E020A">
        <w:rPr>
          <w:rFonts w:ascii="Times New Roman" w:hAnsi="Times New Roman" w:cs="Times New Roman"/>
          <w:sz w:val="24"/>
          <w:szCs w:val="24"/>
          <w:lang w:val="en-GB"/>
        </w:rPr>
        <w:t>both rescaled between 0 and 1</w:t>
      </w:r>
      <w:r w:rsidR="00C52E28" w:rsidRPr="000E020A">
        <w:rPr>
          <w:rFonts w:ascii="Times New Roman" w:hAnsi="Times New Roman" w:cs="Times New Roman"/>
          <w:sz w:val="24"/>
          <w:szCs w:val="24"/>
          <w:lang w:val="en-GB"/>
        </w:rPr>
        <w:t>)</w:t>
      </w:r>
      <w:r w:rsidR="002D6F75" w:rsidRPr="000E020A">
        <w:rPr>
          <w:rFonts w:ascii="Times New Roman" w:hAnsi="Times New Roman" w:cs="Times New Roman"/>
          <w:sz w:val="24"/>
          <w:szCs w:val="24"/>
          <w:lang w:val="en-GB"/>
        </w:rPr>
        <w:t xml:space="preserve">. The resulting </w:t>
      </w:r>
      <w:r w:rsidR="00752975" w:rsidRPr="000E020A">
        <w:rPr>
          <w:rFonts w:ascii="Times New Roman" w:hAnsi="Times New Roman" w:cs="Times New Roman"/>
          <w:sz w:val="24"/>
          <w:szCs w:val="24"/>
          <w:lang w:val="en-GB"/>
        </w:rPr>
        <w:t xml:space="preserve">difference variable ranges from -1 (strongly supports </w:t>
      </w:r>
      <w:r w:rsidR="00C95CDC" w:rsidRPr="000E020A">
        <w:rPr>
          <w:rFonts w:ascii="Times New Roman" w:hAnsi="Times New Roman" w:cs="Times New Roman"/>
          <w:sz w:val="24"/>
          <w:szCs w:val="24"/>
          <w:lang w:val="en-GB"/>
        </w:rPr>
        <w:t xml:space="preserve">assistance </w:t>
      </w:r>
      <w:r w:rsidR="00752975" w:rsidRPr="000E020A">
        <w:rPr>
          <w:rFonts w:ascii="Times New Roman" w:hAnsi="Times New Roman" w:cs="Times New Roman"/>
          <w:sz w:val="24"/>
          <w:szCs w:val="24"/>
          <w:lang w:val="en-GB"/>
        </w:rPr>
        <w:t xml:space="preserve">and not concerned about climate change), over 0 (indifferent or ambivalent), to 1 (very concerned about climate change and unsupportive of </w:t>
      </w:r>
      <w:r w:rsidR="00C95CDC" w:rsidRPr="000E020A">
        <w:rPr>
          <w:rFonts w:ascii="Times New Roman" w:hAnsi="Times New Roman" w:cs="Times New Roman"/>
          <w:sz w:val="24"/>
          <w:szCs w:val="24"/>
          <w:lang w:val="en-GB"/>
        </w:rPr>
        <w:t>assistance</w:t>
      </w:r>
      <w:r w:rsidR="00752975" w:rsidRPr="000E020A">
        <w:rPr>
          <w:rFonts w:ascii="Times New Roman" w:hAnsi="Times New Roman" w:cs="Times New Roman"/>
          <w:sz w:val="24"/>
          <w:szCs w:val="24"/>
          <w:lang w:val="en-GB"/>
        </w:rPr>
        <w:t xml:space="preserve">), and thus captures the strength of the </w:t>
      </w:r>
      <w:r w:rsidR="00C52E28" w:rsidRPr="000E020A">
        <w:rPr>
          <w:rFonts w:ascii="Times New Roman" w:hAnsi="Times New Roman" w:cs="Times New Roman"/>
          <w:sz w:val="24"/>
          <w:szCs w:val="24"/>
          <w:lang w:val="en-GB"/>
        </w:rPr>
        <w:t>conflict as well as</w:t>
      </w:r>
      <w:r w:rsidR="00752975" w:rsidRPr="000E020A">
        <w:rPr>
          <w:rFonts w:ascii="Times New Roman" w:hAnsi="Times New Roman" w:cs="Times New Roman"/>
          <w:sz w:val="24"/>
          <w:szCs w:val="24"/>
          <w:lang w:val="en-GB"/>
        </w:rPr>
        <w:t xml:space="preserve"> respondents’ priorities. Since </w:t>
      </w:r>
      <w:r w:rsidR="00735FC9" w:rsidRPr="000E020A">
        <w:rPr>
          <w:rFonts w:ascii="Times New Roman" w:hAnsi="Times New Roman" w:cs="Times New Roman"/>
          <w:sz w:val="24"/>
          <w:szCs w:val="24"/>
          <w:lang w:val="en-GB"/>
        </w:rPr>
        <w:t xml:space="preserve">the difference variable is 0 </w:t>
      </w:r>
      <w:r w:rsidR="00C52E28" w:rsidRPr="000E020A">
        <w:rPr>
          <w:rFonts w:ascii="Times New Roman" w:hAnsi="Times New Roman" w:cs="Times New Roman"/>
          <w:sz w:val="24"/>
          <w:szCs w:val="24"/>
          <w:lang w:val="en-GB"/>
        </w:rPr>
        <w:t>when</w:t>
      </w:r>
      <w:r w:rsidR="00735FC9" w:rsidRPr="000E020A">
        <w:rPr>
          <w:rFonts w:ascii="Times New Roman" w:hAnsi="Times New Roman" w:cs="Times New Roman"/>
          <w:sz w:val="24"/>
          <w:szCs w:val="24"/>
          <w:lang w:val="en-GB"/>
        </w:rPr>
        <w:t xml:space="preserve"> </w:t>
      </w:r>
      <w:r w:rsidR="00752975" w:rsidRPr="000E020A">
        <w:rPr>
          <w:rFonts w:ascii="Times New Roman" w:hAnsi="Times New Roman" w:cs="Times New Roman"/>
          <w:sz w:val="24"/>
          <w:szCs w:val="24"/>
          <w:lang w:val="en-GB"/>
        </w:rPr>
        <w:t xml:space="preserve">respondents attach equal importance to </w:t>
      </w:r>
      <w:r w:rsidR="00C52E28" w:rsidRPr="000E020A">
        <w:rPr>
          <w:rFonts w:ascii="Times New Roman" w:hAnsi="Times New Roman" w:cs="Times New Roman"/>
          <w:sz w:val="24"/>
          <w:szCs w:val="24"/>
          <w:lang w:val="en-GB"/>
        </w:rPr>
        <w:t>both goals</w:t>
      </w:r>
      <w:r w:rsidR="00735FC9" w:rsidRPr="000E020A">
        <w:rPr>
          <w:rFonts w:ascii="Times New Roman" w:hAnsi="Times New Roman" w:cs="Times New Roman"/>
          <w:sz w:val="24"/>
          <w:szCs w:val="24"/>
          <w:lang w:val="en-GB"/>
        </w:rPr>
        <w:t>, irrespective of the level of their predispositions, this measure cannot distinguish respondents who do not care about either policy goal</w:t>
      </w:r>
      <w:r w:rsidR="00790816" w:rsidRPr="000E020A">
        <w:rPr>
          <w:rFonts w:ascii="Times New Roman" w:hAnsi="Times New Roman" w:cs="Times New Roman"/>
          <w:sz w:val="24"/>
          <w:szCs w:val="24"/>
          <w:lang w:val="en-GB"/>
        </w:rPr>
        <w:t>,</w:t>
      </w:r>
      <w:r w:rsidR="00735FC9" w:rsidRPr="000E020A">
        <w:rPr>
          <w:rFonts w:ascii="Times New Roman" w:hAnsi="Times New Roman" w:cs="Times New Roman"/>
          <w:sz w:val="24"/>
          <w:szCs w:val="24"/>
          <w:lang w:val="en-GB"/>
        </w:rPr>
        <w:t xml:space="preserve"> and can thus be expected to be indifferent about the proposed climate policies, from those who care equally strongly about both policy goals</w:t>
      </w:r>
      <w:r w:rsidR="00790816" w:rsidRPr="000E020A">
        <w:rPr>
          <w:rFonts w:ascii="Times New Roman" w:hAnsi="Times New Roman" w:cs="Times New Roman"/>
          <w:sz w:val="24"/>
          <w:szCs w:val="24"/>
          <w:lang w:val="en-GB"/>
        </w:rPr>
        <w:t>,</w:t>
      </w:r>
      <w:r w:rsidR="00735FC9" w:rsidRPr="000E020A">
        <w:rPr>
          <w:rFonts w:ascii="Times New Roman" w:hAnsi="Times New Roman" w:cs="Times New Roman"/>
          <w:sz w:val="24"/>
          <w:szCs w:val="24"/>
          <w:lang w:val="en-GB"/>
        </w:rPr>
        <w:t xml:space="preserve"> and may therefore </w:t>
      </w:r>
      <w:r w:rsidR="00790816" w:rsidRPr="000E020A">
        <w:rPr>
          <w:rFonts w:ascii="Times New Roman" w:hAnsi="Times New Roman" w:cs="Times New Roman"/>
          <w:sz w:val="24"/>
          <w:szCs w:val="24"/>
          <w:lang w:val="en-GB"/>
        </w:rPr>
        <w:t>feel torn</w:t>
      </w:r>
      <w:r w:rsidR="00735FC9" w:rsidRPr="000E020A">
        <w:rPr>
          <w:rFonts w:ascii="Times New Roman" w:hAnsi="Times New Roman" w:cs="Times New Roman"/>
          <w:sz w:val="24"/>
          <w:szCs w:val="24"/>
          <w:lang w:val="en-GB"/>
        </w:rPr>
        <w:t xml:space="preserve"> when the two goals are in conflict.</w:t>
      </w:r>
    </w:p>
    <w:p w14:paraId="2E936D0B" w14:textId="77777777" w:rsidR="00001C1F" w:rsidRPr="000E020A" w:rsidRDefault="00001C1F" w:rsidP="0025445C">
      <w:pPr>
        <w:pStyle w:val="KeinLeerraum"/>
        <w:spacing w:line="360" w:lineRule="auto"/>
        <w:jc w:val="both"/>
        <w:rPr>
          <w:rFonts w:ascii="Times New Roman" w:hAnsi="Times New Roman" w:cs="Times New Roman"/>
          <w:sz w:val="24"/>
          <w:szCs w:val="24"/>
          <w:lang w:val="en-GB"/>
        </w:rPr>
      </w:pPr>
    </w:p>
    <w:p w14:paraId="749F3A38" w14:textId="52B84BA0" w:rsidR="0025445C" w:rsidRPr="000E020A" w:rsidRDefault="00D531BC" w:rsidP="0025445C">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We included respondents’ age, per capita household income, and their residence to control for self-interest</w:t>
      </w:r>
      <w:r w:rsidR="0025445C" w:rsidRPr="000E020A">
        <w:rPr>
          <w:rFonts w:ascii="Times New Roman" w:hAnsi="Times New Roman" w:cs="Times New Roman"/>
          <w:sz w:val="24"/>
          <w:szCs w:val="24"/>
          <w:lang w:val="en-GB"/>
        </w:rPr>
        <w:t xml:space="preserve"> (see Appendix 1 for question wording and coding). In addition, we control</w:t>
      </w:r>
      <w:r w:rsidR="008855D0" w:rsidRPr="000E020A">
        <w:rPr>
          <w:rFonts w:ascii="Times New Roman" w:hAnsi="Times New Roman" w:cs="Times New Roman"/>
          <w:sz w:val="24"/>
          <w:szCs w:val="24"/>
          <w:lang w:val="en-GB"/>
        </w:rPr>
        <w:t>led</w:t>
      </w:r>
      <w:r w:rsidR="0025445C" w:rsidRPr="000E020A">
        <w:rPr>
          <w:rFonts w:ascii="Times New Roman" w:hAnsi="Times New Roman" w:cs="Times New Roman"/>
          <w:sz w:val="24"/>
          <w:szCs w:val="24"/>
          <w:lang w:val="en-GB"/>
        </w:rPr>
        <w:t xml:space="preserve"> for gender </w:t>
      </w:r>
      <w:r w:rsidRPr="000E020A">
        <w:rPr>
          <w:rFonts w:ascii="Times New Roman" w:hAnsi="Times New Roman" w:cs="Times New Roman"/>
          <w:sz w:val="24"/>
          <w:szCs w:val="24"/>
          <w:lang w:val="en-GB"/>
        </w:rPr>
        <w:t>because w</w:t>
      </w:r>
      <w:r w:rsidR="0025445C" w:rsidRPr="000E020A">
        <w:rPr>
          <w:rFonts w:ascii="Times New Roman" w:hAnsi="Times New Roman" w:cs="Times New Roman"/>
          <w:sz w:val="24"/>
          <w:szCs w:val="24"/>
          <w:lang w:val="en-GB"/>
        </w:rPr>
        <w:t xml:space="preserve">omen </w:t>
      </w:r>
      <w:r w:rsidRPr="000E020A">
        <w:rPr>
          <w:rFonts w:ascii="Times New Roman" w:hAnsi="Times New Roman" w:cs="Times New Roman"/>
          <w:sz w:val="24"/>
          <w:szCs w:val="24"/>
          <w:lang w:val="en-GB"/>
        </w:rPr>
        <w:t>tend to be more concerned about climate change, commonly</w:t>
      </w:r>
      <w:r w:rsidR="0025445C" w:rsidRPr="000E020A">
        <w:rPr>
          <w:rFonts w:ascii="Times New Roman" w:hAnsi="Times New Roman" w:cs="Times New Roman"/>
          <w:sz w:val="24"/>
          <w:szCs w:val="24"/>
          <w:lang w:val="en-GB"/>
        </w:rPr>
        <w:t xml:space="preserve"> express higher support for climate policy than men </w:t>
      </w:r>
      <w:r w:rsidR="0025445C" w:rsidRPr="000E020A">
        <w:rPr>
          <w:rFonts w:ascii="Times New Roman" w:hAnsi="Times New Roman" w:cs="Times New Roman"/>
          <w:sz w:val="24"/>
          <w:szCs w:val="24"/>
          <w:lang w:val="en-GB"/>
        </w:rPr>
        <w:fldChar w:fldCharType="begin"/>
      </w:r>
      <w:r w:rsidR="000E020A">
        <w:rPr>
          <w:rFonts w:ascii="Times New Roman" w:hAnsi="Times New Roman" w:cs="Times New Roman"/>
          <w:sz w:val="24"/>
          <w:szCs w:val="24"/>
          <w:lang w:val="en-GB"/>
        </w:rPr>
        <w:instrText xml:space="preserve"> ADDIN ZOTERO_ITEM CSL_CITATION {"citationID":"QurhubnS","properties":{"formattedCitation":"(Dietz et al., 2007; Rhodes et al., 2017)","plainCitation":"(Dietz et al., 2007; Rhodes et al., 2017)","noteIndex":0},"citationItems":[{"id":3280,"uris":["http://zotero.org/users/9378747/items/75E2LRBB"],"itemData":{"id":3280,"type":"article-journal","abstract":"We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beliefs.","container-title":"Rural Sociology","DOI":"10.1526/003601107781170026","ISSN":"00360112","issue":"2","language":"en","page":"185-214","source":"DOI.org (Crossref)","title":"Support for Climate Change Policy: Social Psychological and Social Structural Influences","title-short":"Support for Climate Change Policy","volume":"72","author":[{"family":"Dietz","given":"Thomas"},{"family":"Dan","given":"Amy"},{"family":"Shwom","given":"Rachael"}],"issued":{"date-parts":[["2007",6]]},"citation-key":"dietz2007"}},{"id":"uIssvjNb/pV7IbSc2","uris":["http://www.mendeley.com/documents/?uuid=0f226c52-a391-42bb-85e3-b9e34feeeff7"],"itemData":{"DOI":"10.1016/j.ecolecon.2017.02.027","ISSN":"09218009","abstract":"Citizen support for climate policies is considered an important criterion in climate policy-making. While there is a growing body of literature exploring factors of citizen support, most studies tend to use climate policy support as an aggregate variable, overlooking differences in support for different climate policy types. This study examines citizen support for several market-based, regulatory, and voluntary climate policies using survey data collected from a representative sample of Canadian citizens (n = 1306). Specifically, the research objectives are to (1) assess citizen support for different types of climate policies, (2) identify the key factors associated with citizen support for different policy types, and (3) explore heterogeneity across respondents based on policy support patterns. Results indicate that most regulatory and voluntary policies receive high levels of support (83–90% of respondents), while a carbon tax receives the highest levels of opposition (47%). Regression analysis identifies several factors associated with citizen support, including values, trust, and household features. However, only a few factors are consistently associated with support across policy types, including being concerned about climate change, having trust in scientists, and being female. Other significant factors are unique to different policy types. Cluster analysis identifies four distinct respondent clusters based on policy support.","author":[{"dropping-particle":"","family":"Rhodes","given":"Ekaterina","non-dropping-particle":"","parse-names":false,"suffix":""},{"dropping-particle":"","family":"Axsen","given":"Jonn","non-dropping-particle":"","parse-names":false,"suffix":""},{"dropping-particle":"","family":"Jaccard","given":"Mark","non-dropping-particle":"","parse-names":false,"suffix":""}],"container-title":"Ecological Economics","id":"yH7EZpSV/uZAYOUGQ","issued":{"date-parts":[["2017","7"]]},"page":"56-69","publisher":"Elsevier B.V.","title":"Exploring Citizen Support for Different Types of Climate Policy","type":"article-journal","volume":"137"}}],"schema":"https://github.com/citation-style-language/schema/raw/master/csl-citation.json"} </w:instrText>
      </w:r>
      <w:r w:rsidR="0025445C"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(Dietz et al., 2007; Rhodes et al., 2017)</w:t>
      </w:r>
      <w:r w:rsidR="0025445C"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and</w:t>
      </w:r>
      <w:r w:rsidR="0025445C" w:rsidRPr="000E020A">
        <w:rPr>
          <w:rFonts w:ascii="Times New Roman" w:hAnsi="Times New Roman" w:cs="Times New Roman"/>
          <w:sz w:val="24"/>
          <w:szCs w:val="24"/>
          <w:lang w:val="en-GB"/>
        </w:rPr>
        <w:t xml:space="preserve"> react differently to internal conflicts </w:t>
      </w:r>
      <w:r w:rsidR="00FA3C1F"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{"citationID":"vPJuY0PG","properties":{"formattedCitation":"(Bouckenooghe et al., 2007)","plainCitation":"(Bouckenooghe et al., 2007)","noteIndex":0},"citationItems":[{"id":2087,"uris":["http://zotero.org/users/9378747/items/2BNI9L2F"],"itemData":{"id":2087,"type":"article-journal","abstract":"Can personality traits account for the handling of internal conflicts? The authors explored how individual differences in information-processing style affect coping patterns displayed before making important decisions. Need for cognition and need for cognitive closure were linked to the major tendencies identified in the conflict theory of decision making: vigilance, hypervigilance, and defensive avoidance (buck passing and procrastination). A sample of 1,119 Belgian human resource professionals completed the Melbourne Decision Making Questionnaire (L. Mann, P. Burnett, M. Radford, &amp; S. Ford, 1997), the 18-item short-form Need for Cognition Scale (J. T. Cacioppo, R. E. Petty, &amp; C. F. Kao, 1984), and the Need for Closure Inventory (D. M. Webster &amp; A. W. Kruglanski, 1994). Ordinary least squares regression analysis indicated that significant relationships existed between need for cognition, need for closure, and conflict decision-making styles. The authors also found significant effects of gender and age.","container-title":"The Journal of Psychology","DOI":"10.3200/JRLP.141.6.605-626","ISSN":"0022-3980, 1940-1019","issue":"6","journalAbbreviation":"The Journal of Psychology","language":"en","page":"605-626","source":"DOI.org (Crossref)","title":"Cognitive Motivation Correlates of Coping Style in Decisional Conflict","volume":"141","author":[{"family":"Bouckenooghe","given":"Dave"},{"family":"Vanderheyden","given":"Karlien"},{"family":"Mestdagh","given":"Steven"},{"family":"Laethem","given":"Sarah","non-dropping-particle":"van"}],"issued":{"date-parts":[["2007",11]]},"citation-key":"bouckenooghe2007"}}],"schema":"https://github.com/citation-style-language/schema/raw/master/csl-citation.json"} </w:instrText>
      </w:r>
      <w:r w:rsidR="00FA3C1F"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(Bouckenooghe et al., 2007)</w:t>
      </w:r>
      <w:r w:rsidR="00FA3C1F" w:rsidRPr="000E020A">
        <w:rPr>
          <w:rFonts w:ascii="Times New Roman" w:hAnsi="Times New Roman" w:cs="Times New Roman"/>
          <w:sz w:val="24"/>
          <w:szCs w:val="24"/>
          <w:lang w:val="en-GB"/>
        </w:rPr>
        <w:fldChar w:fldCharType="end"/>
      </w:r>
      <w:r w:rsidR="0025445C" w:rsidRPr="000E020A">
        <w:rPr>
          <w:rFonts w:ascii="Times New Roman" w:hAnsi="Times New Roman" w:cs="Times New Roman"/>
          <w:sz w:val="24"/>
          <w:szCs w:val="24"/>
          <w:lang w:val="en-GB"/>
        </w:rPr>
        <w:t xml:space="preserve">. </w:t>
      </w:r>
      <w:r w:rsidR="00A05A34" w:rsidRPr="000E020A">
        <w:rPr>
          <w:rFonts w:ascii="Times New Roman" w:hAnsi="Times New Roman" w:cs="Times New Roman"/>
          <w:sz w:val="24"/>
          <w:szCs w:val="24"/>
          <w:lang w:val="en-GB"/>
        </w:rPr>
        <w:t>H</w:t>
      </w:r>
      <w:r w:rsidR="0025445C" w:rsidRPr="000E020A">
        <w:rPr>
          <w:rFonts w:ascii="Times New Roman" w:hAnsi="Times New Roman" w:cs="Times New Roman"/>
          <w:sz w:val="24"/>
          <w:szCs w:val="24"/>
          <w:lang w:val="en-GB"/>
        </w:rPr>
        <w:t>igh</w:t>
      </w:r>
      <w:r w:rsidRPr="000E020A">
        <w:rPr>
          <w:rFonts w:ascii="Times New Roman" w:hAnsi="Times New Roman" w:cs="Times New Roman"/>
          <w:sz w:val="24"/>
          <w:szCs w:val="24"/>
          <w:lang w:val="en-GB"/>
        </w:rPr>
        <w:t>ly</w:t>
      </w:r>
      <w:r w:rsidR="0025445C" w:rsidRPr="000E020A">
        <w:rPr>
          <w:rFonts w:ascii="Times New Roman" w:hAnsi="Times New Roman" w:cs="Times New Roman"/>
          <w:sz w:val="24"/>
          <w:szCs w:val="24"/>
          <w:lang w:val="en-GB"/>
        </w:rPr>
        <w:t xml:space="preserve"> educated citizens </w:t>
      </w:r>
      <w:r w:rsidRPr="000E020A">
        <w:rPr>
          <w:rFonts w:ascii="Times New Roman" w:hAnsi="Times New Roman" w:cs="Times New Roman"/>
          <w:sz w:val="24"/>
          <w:szCs w:val="24"/>
          <w:lang w:val="en-GB"/>
        </w:rPr>
        <w:t>may</w:t>
      </w:r>
      <w:r w:rsidR="0025445C" w:rsidRPr="000E020A">
        <w:rPr>
          <w:rFonts w:ascii="Times New Roman" w:hAnsi="Times New Roman" w:cs="Times New Roman"/>
          <w:sz w:val="24"/>
          <w:szCs w:val="24"/>
          <w:lang w:val="en-GB"/>
        </w:rPr>
        <w:t xml:space="preserve"> consider a broader range of </w:t>
      </w:r>
      <w:r w:rsidRPr="000E020A">
        <w:rPr>
          <w:rFonts w:ascii="Times New Roman" w:hAnsi="Times New Roman" w:cs="Times New Roman"/>
          <w:sz w:val="24"/>
          <w:szCs w:val="24"/>
          <w:lang w:val="en-GB"/>
        </w:rPr>
        <w:t xml:space="preserve">policy </w:t>
      </w:r>
      <w:r w:rsidR="0025445C" w:rsidRPr="000E020A">
        <w:rPr>
          <w:rFonts w:ascii="Times New Roman" w:hAnsi="Times New Roman" w:cs="Times New Roman"/>
          <w:sz w:val="24"/>
          <w:szCs w:val="24"/>
          <w:lang w:val="en-GB"/>
        </w:rPr>
        <w:t xml:space="preserve">outcomes </w:t>
      </w:r>
      <w:r w:rsidRPr="000E020A">
        <w:rPr>
          <w:rFonts w:ascii="Times New Roman" w:hAnsi="Times New Roman" w:cs="Times New Roman"/>
          <w:sz w:val="24"/>
          <w:szCs w:val="24"/>
          <w:lang w:val="en-GB"/>
        </w:rPr>
        <w:t>in</w:t>
      </w:r>
      <w:r w:rsidR="0025445C" w:rsidRPr="000E020A">
        <w:rPr>
          <w:rFonts w:ascii="Times New Roman" w:hAnsi="Times New Roman" w:cs="Times New Roman"/>
          <w:sz w:val="24"/>
          <w:szCs w:val="24"/>
          <w:lang w:val="en-GB"/>
        </w:rPr>
        <w:t xml:space="preserve"> their decision</w:t>
      </w:r>
      <w:r w:rsidRPr="000E020A">
        <w:rPr>
          <w:rFonts w:ascii="Times New Roman" w:hAnsi="Times New Roman" w:cs="Times New Roman"/>
          <w:sz w:val="24"/>
          <w:szCs w:val="24"/>
          <w:lang w:val="en-GB"/>
        </w:rPr>
        <w:t>-making</w:t>
      </w:r>
      <w:r w:rsidR="0025445C" w:rsidRPr="000E020A">
        <w:rPr>
          <w:rFonts w:ascii="Times New Roman" w:hAnsi="Times New Roman" w:cs="Times New Roman"/>
          <w:sz w:val="24"/>
          <w:szCs w:val="24"/>
          <w:lang w:val="en-GB"/>
        </w:rPr>
        <w:t xml:space="preserve"> processes </w:t>
      </w:r>
      <w:r w:rsidR="00FA3C1F"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{"citationID":"Npgs3Ogq","properties":{"formattedCitation":"(Bruine de Bruin et al., 2007)","plainCitation":"(Bruine de Bruin et al., 2007)","noteIndex":0},"citationItems":[{"id":2005,"uris":["http://zotero.org/users/9378747/items/NLL75TAQ"],"itemData":{"id":2005,"type":"article-journal","abstract":"The authors evaluated the reliability and validity of a set of 7 behavioral decision-making tasks, measuring different aspects of the decision-making process. The tasks were administered to individuals from diverse populations. Participants showed relatively consistent performance within and across the 7 tasks, which were then aggregated into an Adult Decision-Making Competence (A-DMC) index that showed good reliability. The validity of the 7 tasks and of overall A-DMC emerges in significant relationships with measures of socioeconomic status, cognitive ability, and decision-making styles. Participants who performed better on the A-DMC were less likely to report negative life events indicative of poor decision making, as measured by the Decision Outcomes Inventory. Significant predictive validity remains when controlling for demographic measures, measures of cognitive ability, and constructive decision-making styles. Thus, A-DMC appears to be a distinct construct relevant to adults’ real-world decisions.","container-title":"Journal of Personality and Social Psychology","DOI":"10.1037/0022-3514.92.5.938","ISSN":"1939-1315, 0022-3514","issue":"5","journalAbbreviation":"Journal of Personality and Social Psychology","language":"en","page":"938-956","source":"DOI.org (Crossref)","title":"Individual differences in adult decision-making competence.","volume":"92","author":[{"family":"Bruine de Bruin","given":"Wändi"},{"family":"Parker","given":"Andrew M."},{"family":"Fischhoff","given":"Baruch"}],"issued":{"date-parts":[["2007",5]]},"citation-key":"bruinedebruin2007"}}],"schema":"https://github.com/citation-style-language/schema/raw/master/csl-citation.json"} </w:instrText>
      </w:r>
      <w:r w:rsidR="00FA3C1F"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(Bruine de Bruin et al., 2007)</w:t>
      </w:r>
      <w:r w:rsidR="00FA3C1F" w:rsidRPr="000E020A">
        <w:rPr>
          <w:rFonts w:ascii="Times New Roman" w:hAnsi="Times New Roman" w:cs="Times New Roman"/>
          <w:sz w:val="24"/>
          <w:szCs w:val="24"/>
          <w:lang w:val="en-GB"/>
        </w:rPr>
        <w:fldChar w:fldCharType="end"/>
      </w:r>
      <w:r w:rsidR="00DD1789" w:rsidRPr="000E020A">
        <w:rPr>
          <w:rFonts w:ascii="Times New Roman" w:hAnsi="Times New Roman" w:cs="Times New Roman"/>
          <w:sz w:val="24"/>
          <w:szCs w:val="24"/>
          <w:lang w:val="en-GB"/>
        </w:rPr>
        <w:t>, and</w:t>
      </w:r>
      <w:r w:rsidR="0025445C" w:rsidRPr="000E020A">
        <w:rPr>
          <w:rFonts w:ascii="Times New Roman" w:hAnsi="Times New Roman" w:cs="Times New Roman"/>
          <w:sz w:val="24"/>
          <w:szCs w:val="24"/>
          <w:lang w:val="en-GB"/>
        </w:rPr>
        <w:t xml:space="preserve"> party identification is related to climate policy support </w:t>
      </w:r>
      <w:r w:rsidR="0025445C"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{"citationID":"CgYUYCHt","properties":{"formattedCitation":"(Drews &amp; van den Bergh, 2016; McCright et al., 2016)","plainCitation":"(Drews &amp; van den Bergh, 2016; McCright et al., 2016)","noteIndex":0},"citationItems":[{"id":1595,"uris":["http://zotero.org/users/9378747/items/4M35Y8NQ"],"itemData":{"id":1595,"type":"article-journal","container-title":"Climate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den"}],"issued":{"date-parts":[["2016",10,2]]},"citation-key":"drews2016a"},"label":"page"},{"id":1696,"uris":["http://zotero.org/users/9378747/items/5LW4GA5R"],"itemData":{"id":1696,"type":"article-journal","abstract":"There is a strong political divide on climate change in the US general public, with Liberals and Democrats expressing greater belief in and concern about climate change than Conservatives and Republicans. Recent studies ﬁnd a similar though less pronounced divide in other countries. Its leadership in international climate policy making warrants extending this line of research to the European Union (EU). The extent of a left–right ideological divide on climate change views is examined via Eurobarometer survey data on the publics of 25 EU countries before the 2008 global ﬁnancial crisis, the 2009 ‘climategate’ controversy and COP-15 in Copenhagen, and an increase in organized climate change denial campaigns. Citizens on the left consistently reported stronger belief in climate change and support for action to mitigate it than did citizens on the right in 14 Western European countries. There was no such ideological divide in 11 former Communist countries, likely due to the low political salience of climate change and the diﬀering meaning of left–right identiﬁcation in these countries.","container-title":"Environmental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T."}],"issued":{"date-parts":[["2016",3,3]]},"citation-key":"mccright2016"},"label":"page"}],"schema":"https://github.com/citation-style-language/schema/raw/master/csl-citation.json"} </w:instrText>
      </w:r>
      <w:r w:rsidR="0025445C"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(Drews &amp; van den Bergh, 2016; McCright et al., 2016)</w:t>
      </w:r>
      <w:r w:rsidR="0025445C" w:rsidRPr="000E020A">
        <w:rPr>
          <w:rFonts w:ascii="Times New Roman" w:hAnsi="Times New Roman" w:cs="Times New Roman"/>
          <w:sz w:val="24"/>
          <w:szCs w:val="24"/>
          <w:lang w:val="en-GB"/>
        </w:rPr>
        <w:fldChar w:fldCharType="end"/>
      </w:r>
      <w:r w:rsidR="00DD1789" w:rsidRPr="000E020A">
        <w:rPr>
          <w:rFonts w:ascii="Times New Roman" w:hAnsi="Times New Roman" w:cs="Times New Roman"/>
          <w:sz w:val="24"/>
          <w:szCs w:val="24"/>
          <w:lang w:val="en-GB"/>
        </w:rPr>
        <w:t xml:space="preserve"> as well as positions on</w:t>
      </w:r>
      <w:r w:rsidR="00C95CDC" w:rsidRPr="000E020A">
        <w:rPr>
          <w:rFonts w:ascii="Times New Roman" w:hAnsi="Times New Roman" w:cs="Times New Roman"/>
          <w:sz w:val="24"/>
          <w:szCs w:val="24"/>
          <w:lang w:val="en-GB"/>
        </w:rPr>
        <w:t xml:space="preserve"> social equality </w:t>
      </w:r>
      <w:r w:rsidR="00055E83" w:rsidRPr="000E020A">
        <w:rPr>
          <w:rFonts w:ascii="Times New Roman" w:hAnsi="Times New Roman" w:cs="Times New Roman"/>
          <w:sz w:val="24"/>
          <w:szCs w:val="24"/>
          <w:lang w:val="en-GB"/>
        </w:rPr>
        <w:t xml:space="preserve">and redistribution </w:t>
      </w:r>
      <w:r w:rsidR="0025445C" w:rsidRPr="000E020A">
        <w:rPr>
          <w:rFonts w:ascii="Times New Roman" w:hAnsi="Times New Roman" w:cs="Times New Roman"/>
          <w:sz w:val="24"/>
          <w:szCs w:val="24"/>
          <w:lang w:val="en-GB"/>
        </w:rPr>
        <w:fldChar w:fldCharType="begin"/>
      </w:r>
      <w:r w:rsidR="00055E83" w:rsidRPr="000E020A">
        <w:rPr>
          <w:rFonts w:ascii="Times New Roman" w:hAnsi="Times New Roman" w:cs="Times New Roman"/>
          <w:sz w:val="24"/>
          <w:szCs w:val="24"/>
          <w:lang w:val="en-GB"/>
        </w:rPr>
        <w:instrText xml:space="preserve"> ADDIN ZOTERO_ITEM CSL_CITATION {"citationID":"7MIgooz9","properties":{"formattedCitation":"(Petring, 2015)","plainCitation":"(Petring, 2015)","noteIndex":0},"citationItems":[{"id":2008,"uris":["http://zotero.org/users/9378747/items/VJA4DKBG"],"itemData":{"id":2008,"type":"chapter","container-title":"Demokratie und Krise","event-place":"Wiesbaden","ISBN":"978-3-658-05945-3","language":"de","note":"DOI: 10.1007/978-3-658-05945-3_8","page":"221-244","publisher":"Springer VS","publisher-place":"Wiesbaden","source":"DOI.org (Crossref)","title":"Parteien, hört Ihr die Signale?","URL":"http://link.springer.com/10.1007/978-3-658-05945-3_8","editor":[{"family":"Merkel","given":"Wolfgang"}],"author":[{"family":"Petring","given":"Alexander"}],"accessed":{"date-parts":[["2022",6,13]]},"issued":{"date-parts":[["2015"]]},"citation-key":"petring2015"},"label":"page"}],"schema":"https://github.com/citation-style-language/schema/raw/master/csl-citation.json"} </w:instrText>
      </w:r>
      <w:r w:rsidR="0025445C"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(Petring, 2015)</w:t>
      </w:r>
      <w:r w:rsidR="0025445C" w:rsidRPr="000E020A">
        <w:rPr>
          <w:rFonts w:ascii="Times New Roman" w:hAnsi="Times New Roman" w:cs="Times New Roman"/>
          <w:sz w:val="24"/>
          <w:szCs w:val="24"/>
          <w:lang w:val="en-GB"/>
        </w:rPr>
        <w:fldChar w:fldCharType="end"/>
      </w:r>
      <w:r w:rsidR="00DD1789" w:rsidRPr="000E020A">
        <w:rPr>
          <w:rFonts w:ascii="Times New Roman" w:hAnsi="Times New Roman" w:cs="Times New Roman"/>
          <w:sz w:val="24"/>
          <w:szCs w:val="24"/>
          <w:lang w:val="en-GB"/>
        </w:rPr>
        <w:t>, prompting us to control for education and party identification.</w:t>
      </w:r>
      <w:r w:rsidR="0025445C" w:rsidRPr="000E020A">
        <w:rPr>
          <w:rFonts w:ascii="Times New Roman" w:hAnsi="Times New Roman" w:cs="Times New Roman"/>
          <w:sz w:val="24"/>
          <w:szCs w:val="24"/>
          <w:lang w:val="en-GB"/>
        </w:rPr>
        <w:t xml:space="preserve"> </w:t>
      </w:r>
    </w:p>
    <w:p w14:paraId="36DC72A7" w14:textId="4D233164" w:rsidR="0025445C" w:rsidRPr="000E020A" w:rsidRDefault="0025445C" w:rsidP="0025445C">
      <w:pPr>
        <w:pStyle w:val="KeinLeerraum"/>
        <w:spacing w:line="360" w:lineRule="auto"/>
        <w:jc w:val="both"/>
        <w:rPr>
          <w:rFonts w:ascii="Times New Roman" w:hAnsi="Times New Roman" w:cs="Times New Roman"/>
          <w:sz w:val="24"/>
          <w:szCs w:val="24"/>
          <w:lang w:val="en-GB"/>
        </w:rPr>
      </w:pPr>
    </w:p>
    <w:p w14:paraId="0234716F" w14:textId="7C748486" w:rsidR="0002542C" w:rsidRPr="000E020A" w:rsidRDefault="0002542C"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In a second model, we included interaction terms between the experimental dummy and respondents’ predispositions to assess whether </w:t>
      </w:r>
      <w:r w:rsidR="00D61738" w:rsidRPr="000E020A">
        <w:rPr>
          <w:rFonts w:ascii="Times New Roman" w:hAnsi="Times New Roman" w:cs="Times New Roman"/>
          <w:sz w:val="24"/>
          <w:szCs w:val="24"/>
          <w:lang w:val="en-GB"/>
        </w:rPr>
        <w:t xml:space="preserve">concern about climate change has the same impact on answers </w:t>
      </w:r>
      <w:r w:rsidR="001A1201" w:rsidRPr="000E020A">
        <w:rPr>
          <w:rFonts w:ascii="Times New Roman" w:hAnsi="Times New Roman" w:cs="Times New Roman"/>
          <w:sz w:val="24"/>
          <w:szCs w:val="24"/>
          <w:lang w:val="en-GB"/>
        </w:rPr>
        <w:t xml:space="preserve">in both conditions, and whether </w:t>
      </w:r>
      <w:r w:rsidR="00DD1789" w:rsidRPr="000E020A">
        <w:rPr>
          <w:rFonts w:ascii="Times New Roman" w:hAnsi="Times New Roman" w:cs="Times New Roman"/>
          <w:sz w:val="24"/>
          <w:szCs w:val="24"/>
          <w:lang w:val="en-GB"/>
        </w:rPr>
        <w:t>support for government assistance is</w:t>
      </w:r>
      <w:r w:rsidR="008855D0"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t>more relevant in the experimental group than in the control group</w:t>
      </w:r>
      <w:r w:rsidR="00D61738" w:rsidRPr="000E020A">
        <w:rPr>
          <w:rFonts w:ascii="Times New Roman" w:hAnsi="Times New Roman" w:cs="Times New Roman"/>
          <w:sz w:val="24"/>
          <w:szCs w:val="24"/>
          <w:lang w:val="en-GB"/>
        </w:rPr>
        <w:t>.</w:t>
      </w:r>
      <w:r w:rsidR="001A1201" w:rsidRPr="000E020A">
        <w:rPr>
          <w:rFonts w:ascii="Times New Roman" w:hAnsi="Times New Roman" w:cs="Times New Roman"/>
          <w:sz w:val="24"/>
          <w:szCs w:val="24"/>
          <w:lang w:val="en-GB"/>
        </w:rPr>
        <w:t xml:space="preserve"> </w:t>
      </w:r>
      <w:r w:rsidR="00DD1789" w:rsidRPr="000E020A">
        <w:rPr>
          <w:rFonts w:ascii="Times New Roman" w:hAnsi="Times New Roman" w:cs="Times New Roman"/>
          <w:sz w:val="24"/>
          <w:szCs w:val="24"/>
          <w:lang w:val="en-GB"/>
        </w:rPr>
        <w:t>In a third step</w:t>
      </w:r>
      <w:r w:rsidR="003A712D" w:rsidRPr="000E020A">
        <w:rPr>
          <w:rFonts w:ascii="Times New Roman" w:hAnsi="Times New Roman" w:cs="Times New Roman"/>
          <w:sz w:val="24"/>
          <w:szCs w:val="24"/>
          <w:lang w:val="en-GB"/>
        </w:rPr>
        <w:t xml:space="preserve">, </w:t>
      </w:r>
      <w:r w:rsidR="00655872" w:rsidRPr="000E020A">
        <w:rPr>
          <w:rFonts w:ascii="Times New Roman" w:hAnsi="Times New Roman" w:cs="Times New Roman"/>
          <w:sz w:val="24"/>
          <w:szCs w:val="24"/>
          <w:lang w:val="en-GB"/>
        </w:rPr>
        <w:t xml:space="preserve">we included </w:t>
      </w:r>
      <w:r w:rsidR="003A712D" w:rsidRPr="000E020A">
        <w:rPr>
          <w:rFonts w:ascii="Times New Roman" w:hAnsi="Times New Roman" w:cs="Times New Roman"/>
          <w:sz w:val="24"/>
          <w:szCs w:val="24"/>
          <w:lang w:val="en-GB"/>
        </w:rPr>
        <w:t xml:space="preserve">an interaction between the experimental dummy and the directional distance between the two predispositions to test whether </w:t>
      </w:r>
      <w:r w:rsidR="00DD1789" w:rsidRPr="000E020A">
        <w:rPr>
          <w:rFonts w:ascii="Times New Roman" w:hAnsi="Times New Roman" w:cs="Times New Roman"/>
          <w:sz w:val="24"/>
          <w:szCs w:val="24"/>
          <w:lang w:val="en-GB"/>
        </w:rPr>
        <w:t xml:space="preserve">conflict </w:t>
      </w:r>
      <w:r w:rsidR="003A712D" w:rsidRPr="000E020A">
        <w:rPr>
          <w:rFonts w:ascii="Times New Roman" w:hAnsi="Times New Roman" w:cs="Times New Roman"/>
          <w:sz w:val="24"/>
          <w:szCs w:val="24"/>
          <w:lang w:val="en-GB"/>
        </w:rPr>
        <w:t>strength conditions the level of support.</w:t>
      </w:r>
      <w:r w:rsidR="00E97E24" w:rsidRPr="009D31E8">
        <w:rPr>
          <w:rStyle w:val="Funotenzeichen"/>
        </w:rPr>
        <w:footnoteReference w:id="13"/>
      </w:r>
    </w:p>
    <w:p w14:paraId="5A72302C" w14:textId="77777777" w:rsidR="00FD6951" w:rsidRPr="000E020A" w:rsidRDefault="00FD6951" w:rsidP="006F0224">
      <w:pPr>
        <w:pStyle w:val="KeinLeerraum"/>
        <w:spacing w:line="360" w:lineRule="auto"/>
        <w:jc w:val="both"/>
        <w:rPr>
          <w:rFonts w:ascii="Times New Roman" w:hAnsi="Times New Roman" w:cs="Times New Roman"/>
          <w:sz w:val="24"/>
          <w:szCs w:val="24"/>
          <w:lang w:val="en-GB"/>
        </w:rPr>
      </w:pPr>
    </w:p>
    <w:p w14:paraId="5CEC224C" w14:textId="7D12A15F" w:rsidR="002E4EB0" w:rsidRPr="000E020A" w:rsidRDefault="00DD1789"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To learn how the experimental treatments influence response certainty, w</w:t>
      </w:r>
      <w:r w:rsidR="00530E2F" w:rsidRPr="000E020A">
        <w:rPr>
          <w:rFonts w:ascii="Times New Roman" w:hAnsi="Times New Roman" w:cs="Times New Roman"/>
          <w:sz w:val="24"/>
          <w:szCs w:val="24"/>
          <w:lang w:val="en-GB"/>
        </w:rPr>
        <w:t xml:space="preserve">e </w:t>
      </w:r>
      <w:r w:rsidRPr="000E020A">
        <w:rPr>
          <w:rFonts w:ascii="Times New Roman" w:hAnsi="Times New Roman" w:cs="Times New Roman"/>
          <w:sz w:val="24"/>
          <w:szCs w:val="24"/>
          <w:lang w:val="en-GB"/>
        </w:rPr>
        <w:t xml:space="preserve">relied on </w:t>
      </w:r>
      <w:r w:rsidR="00530E2F" w:rsidRPr="000E020A">
        <w:rPr>
          <w:rFonts w:ascii="Times New Roman" w:hAnsi="Times New Roman" w:cs="Times New Roman"/>
          <w:sz w:val="24"/>
          <w:szCs w:val="24"/>
          <w:lang w:val="en-GB"/>
        </w:rPr>
        <w:t>ordered logistic heteroscedastic regression models</w:t>
      </w:r>
      <w:r w:rsidRPr="000E020A">
        <w:rPr>
          <w:rFonts w:ascii="Times New Roman" w:hAnsi="Times New Roman" w:cs="Times New Roman"/>
          <w:sz w:val="24"/>
          <w:szCs w:val="24"/>
          <w:lang w:val="en-GB"/>
        </w:rPr>
        <w:t>, which</w:t>
      </w:r>
      <w:r w:rsidR="00530E2F" w:rsidRPr="000E020A">
        <w:rPr>
          <w:rFonts w:ascii="Times New Roman" w:hAnsi="Times New Roman" w:cs="Times New Roman"/>
          <w:sz w:val="24"/>
          <w:szCs w:val="24"/>
          <w:lang w:val="en-GB"/>
        </w:rPr>
        <w:t xml:space="preserve"> compare the </w:t>
      </w:r>
      <w:r w:rsidRPr="000E020A">
        <w:rPr>
          <w:rFonts w:ascii="Times New Roman" w:hAnsi="Times New Roman" w:cs="Times New Roman"/>
          <w:sz w:val="24"/>
          <w:szCs w:val="24"/>
          <w:lang w:val="en-GB"/>
        </w:rPr>
        <w:t xml:space="preserve">response </w:t>
      </w:r>
      <w:r w:rsidR="00530E2F" w:rsidRPr="000E020A">
        <w:rPr>
          <w:rFonts w:ascii="Times New Roman" w:hAnsi="Times New Roman" w:cs="Times New Roman"/>
          <w:sz w:val="24"/>
          <w:szCs w:val="24"/>
          <w:lang w:val="en-GB"/>
        </w:rPr>
        <w:t xml:space="preserve">variance in the experimental group to the control group. While such heterogeneous choice models cannot capture </w:t>
      </w:r>
      <w:r w:rsidRPr="000E020A">
        <w:rPr>
          <w:rFonts w:ascii="Times New Roman" w:hAnsi="Times New Roman" w:cs="Times New Roman"/>
          <w:sz w:val="24"/>
          <w:szCs w:val="24"/>
          <w:lang w:val="en-GB"/>
        </w:rPr>
        <w:t xml:space="preserve">individual-level </w:t>
      </w:r>
      <w:r w:rsidR="00530E2F" w:rsidRPr="000E020A">
        <w:rPr>
          <w:rFonts w:ascii="Times New Roman" w:hAnsi="Times New Roman" w:cs="Times New Roman"/>
          <w:sz w:val="24"/>
          <w:szCs w:val="24"/>
          <w:lang w:val="en-GB"/>
        </w:rPr>
        <w:t>variance, they allow us to compare the response variance of respondents with similar characteristics across different groups</w:t>
      </w:r>
      <w:r w:rsidR="00CA7925" w:rsidRPr="000E020A">
        <w:rPr>
          <w:rFonts w:ascii="Times New Roman" w:hAnsi="Times New Roman" w:cs="Times New Roman"/>
          <w:sz w:val="24"/>
          <w:szCs w:val="24"/>
          <w:lang w:val="en-GB"/>
        </w:rPr>
        <w:t xml:space="preserve"> </w:t>
      </w:r>
      <w:r w:rsidR="00CA7925" w:rsidRPr="000E020A">
        <w:rPr>
          <w:rFonts w:ascii="Times New Roman" w:hAnsi="Times New Roman" w:cs="Times New Roman"/>
          <w:sz w:val="24"/>
          <w:szCs w:val="24"/>
          <w:lang w:val="en-GB"/>
        </w:rPr>
        <w:fldChar w:fldCharType="begin"/>
      </w:r>
      <w:r w:rsidR="009A0A19" w:rsidRPr="000E020A">
        <w:rPr>
          <w:rFonts w:ascii="Times New Roman" w:hAnsi="Times New Roman" w:cs="Times New Roman"/>
          <w:sz w:val="24"/>
          <w:szCs w:val="24"/>
          <w:lang w:val="en-GB"/>
        </w:rPr>
        <w:instrText xml:space="preserve"> ADDIN ZOTERO_ITEM CSL_CITATION {"citationID":"4nnwBQJ7","properties":{"formattedCitation":"(Albertson et al., 2005; Williams, 2010)","plainCitation":"(Albertson et al., 2005; Williams, 2010)","noteIndex":0},"citationItems":[{"id":1879,"uris":["http://zotero.org/users/9378747/items/URJHLIVZ"],"itemData":{"id":1879,"type":"chapter","container-title":"Ambivalence and the Structure of Political Opinion","event-place":"New York","ISBN":"978-1-4039-7909-4","language":"en","note":"DOI: 10.1057/9781403979094_2","page":"15-32","publisher":"Palgrave Macmillan","publisher-place":"New York","source":"DOI.org (Crossref)","title":"Ambivalence as Internal Conflict","URL":"https://doi.org/10.1057/9781403979094_2","editor":[{"family":"Craig","given":"Stephen C."},{"family":"Martinez","given":"Michael D."}],"author":[{"family":"Albertson","given":"Bethany"},{"family":"Brehm","given":"John"},{"family":"Alvarez","given":"R. Michael"}],"accessed":{"date-parts":[["2022",5,24]]},"issued":{"date-parts":[["2005"]]},"citation-key":"albertson2005"}},{"id":2424,"uris":["http://zotero.org/users/9378747/items/TXQDDEW3"],"itemData":{"id":2424,"type":"article-journal","abstract":"When a binary or ordinal regression model incorrectly assumes that error variances are the same for all cases, the standard errors are wrong and (unlike ordinary least squares regression) the parameter estimates are biased. Heterogeneous choice models (also known as location–scale models or heteroskedastic ordered models) explicitly specify the determinants of heteroskedasticity in an attempt to correct for it. Such models are also useful when the variance itself is of substantive interest. This article illustrates how the author’s Stata program oglm (ordinal generalized linear models) can be used to ﬁt heterogeneous choice and related models. It shows that two other models that have appeared in the literature (Allison’s model for group comparisons and Hauser and Andrew’s logistic response model with proportionality constraints) are special cases of a heterogeneous choice model and alternative parameterizations of it. The article further argues that heterogeneous choice models may sometimes be an attractive alternative to other ordinal regression models, such as the generalized ordered logit model ﬁt by gologit2. Finally, the article oﬀers guidelines on how to interpret, test, and modify heterogeneous choice models.","container-title":"The Stata Journal","DOI":"https://doi.org/10.1177/1536867X1101000402","issue":"4","language":"en","page":"540-567","source":"Zotero","title":"Fitting Heterogeneous Choice Models with Oglm","volume":"10","author":[{"family":"Williams","given":"Richard"}],"issued":{"date-parts":[["2010"]]},"citation-key":"williams2010"}}],"schema":"https://github.com/citation-style-language/schema/raw/master/csl-citation.json"} </w:instrText>
      </w:r>
      <w:r w:rsidR="00CA7925" w:rsidRPr="000E020A">
        <w:rPr>
          <w:rFonts w:ascii="Times New Roman" w:hAnsi="Times New Roman" w:cs="Times New Roman"/>
          <w:sz w:val="24"/>
          <w:szCs w:val="24"/>
          <w:lang w:val="en-GB"/>
        </w:rPr>
        <w:fldChar w:fldCharType="separate"/>
      </w:r>
      <w:r w:rsidR="009A0A19" w:rsidRPr="000E020A">
        <w:rPr>
          <w:rFonts w:ascii="Times New Roman" w:hAnsi="Times New Roman" w:cs="Times New Roman"/>
          <w:sz w:val="24"/>
          <w:lang w:val="en-GB"/>
        </w:rPr>
        <w:t>(Albertson et al., 2005; Williams, 2010)</w:t>
      </w:r>
      <w:r w:rsidR="00CA7925" w:rsidRPr="000E020A">
        <w:rPr>
          <w:rFonts w:ascii="Times New Roman" w:hAnsi="Times New Roman" w:cs="Times New Roman"/>
          <w:sz w:val="24"/>
          <w:szCs w:val="24"/>
          <w:lang w:val="en-GB"/>
        </w:rPr>
        <w:fldChar w:fldCharType="end"/>
      </w:r>
      <w:r w:rsidR="008855D0"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t xml:space="preserve">By </w:t>
      </w:r>
      <w:r w:rsidR="00A009FC" w:rsidRPr="000E020A">
        <w:rPr>
          <w:rFonts w:ascii="Times New Roman" w:hAnsi="Times New Roman" w:cs="Times New Roman"/>
          <w:sz w:val="24"/>
          <w:szCs w:val="24"/>
          <w:lang w:val="en-GB"/>
        </w:rPr>
        <w:t>estimat</w:t>
      </w:r>
      <w:r w:rsidRPr="000E020A">
        <w:rPr>
          <w:rFonts w:ascii="Times New Roman" w:hAnsi="Times New Roman" w:cs="Times New Roman"/>
          <w:sz w:val="24"/>
          <w:szCs w:val="24"/>
          <w:lang w:val="en-GB"/>
        </w:rPr>
        <w:t>ing</w:t>
      </w:r>
      <w:r w:rsidR="00A009FC" w:rsidRPr="000E020A">
        <w:rPr>
          <w:rFonts w:ascii="Times New Roman" w:hAnsi="Times New Roman" w:cs="Times New Roman"/>
          <w:sz w:val="24"/>
          <w:szCs w:val="24"/>
          <w:lang w:val="en-GB"/>
        </w:rPr>
        <w:t xml:space="preserve"> one equation explaining the choice, or the level of the dependent variable, and another equation explaining the residual variance</w:t>
      </w:r>
      <w:r w:rsidR="000F6079" w:rsidRPr="000E020A">
        <w:rPr>
          <w:rFonts w:ascii="Times New Roman" w:hAnsi="Times New Roman" w:cs="Times New Roman"/>
          <w:sz w:val="24"/>
          <w:szCs w:val="24"/>
          <w:lang w:val="en-GB"/>
        </w:rPr>
        <w:t>, we can infer whether respondents in the experimental group have</w:t>
      </w:r>
      <w:r w:rsidR="006A1EFA" w:rsidRPr="000E020A">
        <w:rPr>
          <w:rFonts w:ascii="Times New Roman" w:hAnsi="Times New Roman" w:cs="Times New Roman"/>
          <w:sz w:val="24"/>
          <w:szCs w:val="24"/>
          <w:lang w:val="en-GB"/>
        </w:rPr>
        <w:t>,</w:t>
      </w:r>
      <w:r w:rsidR="000F6079" w:rsidRPr="000E020A">
        <w:rPr>
          <w:rFonts w:ascii="Times New Roman" w:hAnsi="Times New Roman" w:cs="Times New Roman"/>
          <w:sz w:val="24"/>
          <w:szCs w:val="24"/>
          <w:lang w:val="en-GB"/>
        </w:rPr>
        <w:t xml:space="preserve"> on average</w:t>
      </w:r>
      <w:r w:rsidR="006A1EFA" w:rsidRPr="000E020A">
        <w:rPr>
          <w:rFonts w:ascii="Times New Roman" w:hAnsi="Times New Roman" w:cs="Times New Roman"/>
          <w:sz w:val="24"/>
          <w:szCs w:val="24"/>
          <w:lang w:val="en-GB"/>
        </w:rPr>
        <w:t>,</w:t>
      </w:r>
      <w:r w:rsidR="000F6079" w:rsidRPr="000E020A">
        <w:rPr>
          <w:rFonts w:ascii="Times New Roman" w:hAnsi="Times New Roman" w:cs="Times New Roman"/>
          <w:sz w:val="24"/>
          <w:szCs w:val="24"/>
          <w:lang w:val="en-GB"/>
        </w:rPr>
        <w:t xml:space="preserve"> more variable responses than respondents in the control group.</w:t>
      </w:r>
    </w:p>
    <w:p w14:paraId="775073D8" w14:textId="77777777" w:rsidR="00FD6951" w:rsidRPr="000E020A" w:rsidRDefault="00FD6951" w:rsidP="006F0224">
      <w:pPr>
        <w:pStyle w:val="KeinLeerraum"/>
        <w:spacing w:line="360" w:lineRule="auto"/>
        <w:jc w:val="both"/>
        <w:rPr>
          <w:rFonts w:ascii="Times New Roman" w:hAnsi="Times New Roman" w:cs="Times New Roman"/>
          <w:sz w:val="24"/>
          <w:szCs w:val="24"/>
          <w:lang w:val="en-GB"/>
        </w:rPr>
      </w:pPr>
    </w:p>
    <w:p w14:paraId="25B9A2C4" w14:textId="219320B8" w:rsidR="00B30473" w:rsidRPr="000E020A" w:rsidRDefault="00495BB7"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In addition to the experimental treatment, the personal importance of conflicting goals may influence </w:t>
      </w:r>
      <w:r w:rsidR="00046DD2" w:rsidRPr="000E020A">
        <w:rPr>
          <w:rFonts w:ascii="Times New Roman" w:hAnsi="Times New Roman" w:cs="Times New Roman"/>
          <w:sz w:val="24"/>
          <w:szCs w:val="24"/>
          <w:lang w:val="en-GB"/>
        </w:rPr>
        <w:t xml:space="preserve">response certainty and, </w:t>
      </w:r>
      <w:r w:rsidR="00132290" w:rsidRPr="000E020A">
        <w:rPr>
          <w:rFonts w:ascii="Times New Roman" w:hAnsi="Times New Roman" w:cs="Times New Roman"/>
          <w:sz w:val="24"/>
          <w:szCs w:val="24"/>
          <w:lang w:val="en-GB"/>
        </w:rPr>
        <w:t>hence</w:t>
      </w:r>
      <w:r w:rsidR="00046DD2" w:rsidRPr="000E020A">
        <w:rPr>
          <w:rFonts w:ascii="Times New Roman" w:hAnsi="Times New Roman" w:cs="Times New Roman"/>
          <w:sz w:val="24"/>
          <w:szCs w:val="24"/>
          <w:lang w:val="en-GB"/>
        </w:rPr>
        <w:t xml:space="preserve">, the potential variability of </w:t>
      </w:r>
      <w:r w:rsidR="00132290" w:rsidRPr="000E020A">
        <w:rPr>
          <w:rFonts w:ascii="Times New Roman" w:hAnsi="Times New Roman" w:cs="Times New Roman"/>
          <w:sz w:val="24"/>
          <w:szCs w:val="24"/>
          <w:lang w:val="en-GB"/>
        </w:rPr>
        <w:t xml:space="preserve">the </w:t>
      </w:r>
      <w:r w:rsidR="00046DD2" w:rsidRPr="000E020A">
        <w:rPr>
          <w:rFonts w:ascii="Times New Roman" w:hAnsi="Times New Roman" w:cs="Times New Roman"/>
          <w:sz w:val="24"/>
          <w:szCs w:val="24"/>
          <w:lang w:val="en-GB"/>
        </w:rPr>
        <w:t>answers.</w:t>
      </w:r>
      <w:r w:rsidR="00F32C2A" w:rsidRPr="000E020A">
        <w:rPr>
          <w:rFonts w:ascii="Times New Roman" w:hAnsi="Times New Roman" w:cs="Times New Roman"/>
          <w:sz w:val="24"/>
          <w:szCs w:val="24"/>
          <w:lang w:val="en-GB"/>
        </w:rPr>
        <w:t xml:space="preserve"> </w:t>
      </w:r>
      <w:r w:rsidR="0065453A" w:rsidRPr="000E020A">
        <w:rPr>
          <w:rFonts w:ascii="Times New Roman" w:hAnsi="Times New Roman" w:cs="Times New Roman"/>
          <w:sz w:val="24"/>
          <w:szCs w:val="24"/>
          <w:lang w:val="en-GB"/>
        </w:rPr>
        <w:t>To test the expectation that people with clear policy priorities are more certain in their responses, we included the squared directional distance between the two predispositions in the variance component of the model. In a second model</w:t>
      </w:r>
      <w:r w:rsidR="00F32C2A" w:rsidRPr="000E020A">
        <w:rPr>
          <w:rFonts w:ascii="Times New Roman" w:hAnsi="Times New Roman" w:cs="Times New Roman"/>
          <w:sz w:val="24"/>
          <w:szCs w:val="24"/>
          <w:lang w:val="en-GB"/>
        </w:rPr>
        <w:t>, we</w:t>
      </w:r>
      <w:r w:rsidR="002267C8" w:rsidRPr="000E020A">
        <w:rPr>
          <w:rFonts w:ascii="Times New Roman" w:hAnsi="Times New Roman" w:cs="Times New Roman"/>
          <w:sz w:val="24"/>
          <w:szCs w:val="24"/>
          <w:lang w:val="en-GB"/>
        </w:rPr>
        <w:t xml:space="preserve"> </w:t>
      </w:r>
      <w:r w:rsidR="00C77066" w:rsidRPr="000E020A">
        <w:rPr>
          <w:rFonts w:ascii="Times New Roman" w:hAnsi="Times New Roman" w:cs="Times New Roman"/>
          <w:sz w:val="24"/>
          <w:szCs w:val="24"/>
          <w:lang w:val="en-GB"/>
        </w:rPr>
        <w:t xml:space="preserve">directly tested the effect of conflicting values which are held with equally high importance by </w:t>
      </w:r>
      <w:r w:rsidR="0065453A" w:rsidRPr="000E020A">
        <w:rPr>
          <w:rFonts w:ascii="Times New Roman" w:hAnsi="Times New Roman" w:cs="Times New Roman"/>
          <w:sz w:val="24"/>
          <w:szCs w:val="24"/>
          <w:lang w:val="en-GB"/>
        </w:rPr>
        <w:t>add</w:t>
      </w:r>
      <w:r w:rsidR="00C77066" w:rsidRPr="000E020A">
        <w:rPr>
          <w:rFonts w:ascii="Times New Roman" w:hAnsi="Times New Roman" w:cs="Times New Roman"/>
          <w:sz w:val="24"/>
          <w:szCs w:val="24"/>
          <w:lang w:val="en-GB"/>
        </w:rPr>
        <w:t>ing</w:t>
      </w:r>
      <w:r w:rsidR="0065453A" w:rsidRPr="000E020A">
        <w:rPr>
          <w:rFonts w:ascii="Times New Roman" w:hAnsi="Times New Roman" w:cs="Times New Roman"/>
          <w:sz w:val="24"/>
          <w:szCs w:val="24"/>
          <w:lang w:val="en-GB"/>
        </w:rPr>
        <w:t xml:space="preserve"> </w:t>
      </w:r>
      <w:r w:rsidR="00F32C2A" w:rsidRPr="000E020A">
        <w:rPr>
          <w:rFonts w:ascii="Times New Roman" w:hAnsi="Times New Roman" w:cs="Times New Roman"/>
          <w:sz w:val="24"/>
          <w:szCs w:val="24"/>
          <w:lang w:val="en-GB"/>
        </w:rPr>
        <w:t>a three-way interaction between the experimental dummy, respondents’ climate change</w:t>
      </w:r>
      <w:r w:rsidR="0065453A" w:rsidRPr="000E020A">
        <w:rPr>
          <w:rFonts w:ascii="Times New Roman" w:hAnsi="Times New Roman" w:cs="Times New Roman"/>
          <w:sz w:val="24"/>
          <w:szCs w:val="24"/>
          <w:lang w:val="en-GB"/>
        </w:rPr>
        <w:t xml:space="preserve"> concern</w:t>
      </w:r>
      <w:r w:rsidR="00F32C2A" w:rsidRPr="000E020A">
        <w:rPr>
          <w:rFonts w:ascii="Times New Roman" w:hAnsi="Times New Roman" w:cs="Times New Roman"/>
          <w:sz w:val="24"/>
          <w:szCs w:val="24"/>
          <w:lang w:val="en-GB"/>
        </w:rPr>
        <w:t xml:space="preserve">, and their </w:t>
      </w:r>
      <w:r w:rsidR="001427E2" w:rsidRPr="000E020A">
        <w:rPr>
          <w:rFonts w:ascii="Times New Roman" w:hAnsi="Times New Roman" w:cs="Times New Roman"/>
          <w:sz w:val="24"/>
          <w:szCs w:val="24"/>
          <w:lang w:val="en-GB"/>
        </w:rPr>
        <w:t xml:space="preserve">support for </w:t>
      </w:r>
      <w:r w:rsidR="00C95CDC" w:rsidRPr="000E020A">
        <w:rPr>
          <w:rFonts w:ascii="Times New Roman" w:hAnsi="Times New Roman" w:cs="Times New Roman"/>
          <w:sz w:val="24"/>
          <w:szCs w:val="24"/>
          <w:lang w:val="en-GB"/>
        </w:rPr>
        <w:t>government assistance</w:t>
      </w:r>
      <w:r w:rsidR="00F32C2A" w:rsidRPr="000E020A">
        <w:rPr>
          <w:rFonts w:ascii="Times New Roman" w:hAnsi="Times New Roman" w:cs="Times New Roman"/>
          <w:sz w:val="24"/>
          <w:szCs w:val="24"/>
          <w:lang w:val="en-GB"/>
        </w:rPr>
        <w:t>.</w:t>
      </w:r>
      <w:r w:rsidR="00A62D2F" w:rsidRPr="000E020A">
        <w:rPr>
          <w:rFonts w:ascii="Times New Roman" w:hAnsi="Times New Roman" w:cs="Times New Roman"/>
          <w:sz w:val="24"/>
          <w:szCs w:val="24"/>
          <w:lang w:val="en-GB"/>
        </w:rPr>
        <w:t xml:space="preserve"> Here, a positive interaction coefficient would indicate that respondents in the experimental group are more uncertain about their answer if they have strong predisposition on both climate change and </w:t>
      </w:r>
      <w:r w:rsidR="00C95CDC" w:rsidRPr="000E020A">
        <w:rPr>
          <w:rFonts w:ascii="Times New Roman" w:hAnsi="Times New Roman" w:cs="Times New Roman"/>
          <w:sz w:val="24"/>
          <w:szCs w:val="24"/>
          <w:lang w:val="en-GB"/>
        </w:rPr>
        <w:t>government support for specific societal groups</w:t>
      </w:r>
      <w:r w:rsidR="00A62D2F" w:rsidRPr="000E020A">
        <w:rPr>
          <w:rFonts w:ascii="Times New Roman" w:hAnsi="Times New Roman" w:cs="Times New Roman"/>
          <w:sz w:val="24"/>
          <w:szCs w:val="24"/>
          <w:lang w:val="en-GB"/>
        </w:rPr>
        <w:t>.</w:t>
      </w:r>
    </w:p>
    <w:bookmarkEnd w:id="9"/>
    <w:p w14:paraId="2CF09EEA" w14:textId="77777777" w:rsidR="00483F05" w:rsidRPr="000E020A" w:rsidRDefault="00483F05" w:rsidP="006F0224">
      <w:pPr>
        <w:pStyle w:val="KeinLeerraum"/>
        <w:spacing w:line="360" w:lineRule="auto"/>
        <w:jc w:val="both"/>
        <w:rPr>
          <w:rFonts w:ascii="Times New Roman" w:hAnsi="Times New Roman" w:cs="Times New Roman"/>
          <w:sz w:val="24"/>
          <w:szCs w:val="24"/>
          <w:lang w:val="en-GB"/>
        </w:rPr>
      </w:pPr>
    </w:p>
    <w:p w14:paraId="4663881C" w14:textId="258EBDA8" w:rsidR="00B30473" w:rsidRPr="00E2302F" w:rsidRDefault="00B30473" w:rsidP="006F0224">
      <w:pPr>
        <w:pStyle w:val="berschrift1"/>
        <w:spacing w:line="360" w:lineRule="auto"/>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Results</w:t>
      </w:r>
    </w:p>
    <w:p w14:paraId="319C8F47" w14:textId="70420087" w:rsidR="00FD6951" w:rsidRPr="000E020A" w:rsidRDefault="00E46CF5" w:rsidP="006F0224">
      <w:pPr>
        <w:pStyle w:val="KeinLeerraum"/>
        <w:spacing w:line="360" w:lineRule="auto"/>
        <w:jc w:val="both"/>
        <w:rPr>
          <w:rFonts w:ascii="Times New Roman" w:hAnsi="Times New Roman" w:cs="Times New Roman"/>
          <w:sz w:val="24"/>
          <w:szCs w:val="24"/>
          <w:lang w:val="en-GB"/>
        </w:rPr>
      </w:pPr>
      <w:bookmarkStart w:id="14" w:name="_Hlk111013965"/>
      <w:bookmarkStart w:id="15" w:name="_Hlk111013790"/>
      <w:r w:rsidRPr="000E020A">
        <w:rPr>
          <w:rFonts w:ascii="Times New Roman" w:hAnsi="Times New Roman" w:cs="Times New Roman"/>
          <w:sz w:val="24"/>
          <w:szCs w:val="24"/>
          <w:lang w:val="en-GB"/>
        </w:rPr>
        <w:t>We argue</w:t>
      </w:r>
      <w:r w:rsidR="00EA3779" w:rsidRPr="000E020A">
        <w:rPr>
          <w:rFonts w:ascii="Times New Roman" w:hAnsi="Times New Roman" w:cs="Times New Roman"/>
          <w:sz w:val="24"/>
          <w:szCs w:val="24"/>
          <w:lang w:val="en-GB"/>
        </w:rPr>
        <w:t>d</w:t>
      </w:r>
      <w:r w:rsidRPr="000E020A">
        <w:rPr>
          <w:rFonts w:ascii="Times New Roman" w:hAnsi="Times New Roman" w:cs="Times New Roman"/>
          <w:sz w:val="24"/>
          <w:szCs w:val="24"/>
          <w:lang w:val="en-GB"/>
        </w:rPr>
        <w:t xml:space="preserve"> </w:t>
      </w:r>
      <w:r w:rsidR="00C41D5B" w:rsidRPr="000E020A">
        <w:rPr>
          <w:rFonts w:ascii="Times New Roman" w:hAnsi="Times New Roman" w:cs="Times New Roman"/>
          <w:sz w:val="24"/>
          <w:szCs w:val="24"/>
          <w:lang w:val="en-GB"/>
        </w:rPr>
        <w:t xml:space="preserve">above </w:t>
      </w:r>
      <w:r w:rsidR="00651C69" w:rsidRPr="000E020A">
        <w:rPr>
          <w:rFonts w:ascii="Times New Roman" w:hAnsi="Times New Roman" w:cs="Times New Roman"/>
          <w:sz w:val="24"/>
          <w:szCs w:val="24"/>
          <w:lang w:val="en-GB"/>
        </w:rPr>
        <w:t xml:space="preserve">that the salience of </w:t>
      </w:r>
      <w:r w:rsidR="00D7003B" w:rsidRPr="000E020A">
        <w:rPr>
          <w:rFonts w:ascii="Times New Roman" w:hAnsi="Times New Roman" w:cs="Times New Roman"/>
          <w:sz w:val="24"/>
          <w:szCs w:val="24"/>
          <w:lang w:val="en-GB"/>
        </w:rPr>
        <w:t>negative implications</w:t>
      </w:r>
      <w:r w:rsidR="00651C69" w:rsidRPr="000E020A">
        <w:rPr>
          <w:rFonts w:ascii="Times New Roman" w:hAnsi="Times New Roman" w:cs="Times New Roman"/>
          <w:sz w:val="24"/>
          <w:szCs w:val="24"/>
          <w:lang w:val="en-GB"/>
        </w:rPr>
        <w:t xml:space="preserve"> </w:t>
      </w:r>
      <w:r w:rsidR="00C33B30" w:rsidRPr="000E020A">
        <w:rPr>
          <w:rFonts w:ascii="Times New Roman" w:hAnsi="Times New Roman" w:cs="Times New Roman"/>
          <w:sz w:val="24"/>
          <w:szCs w:val="24"/>
          <w:lang w:val="en-GB"/>
        </w:rPr>
        <w:t>influences</w:t>
      </w:r>
      <w:r w:rsidR="00651C69" w:rsidRPr="000E020A">
        <w:rPr>
          <w:rFonts w:ascii="Times New Roman" w:hAnsi="Times New Roman" w:cs="Times New Roman"/>
          <w:sz w:val="24"/>
          <w:szCs w:val="24"/>
          <w:lang w:val="en-GB"/>
        </w:rPr>
        <w:t xml:space="preserve"> respondents’ level of support for climate policies</w:t>
      </w:r>
      <w:r w:rsidR="00C41D5B" w:rsidRPr="000E020A">
        <w:rPr>
          <w:rFonts w:ascii="Times New Roman" w:hAnsi="Times New Roman" w:cs="Times New Roman"/>
          <w:sz w:val="24"/>
          <w:szCs w:val="24"/>
          <w:lang w:val="en-GB"/>
        </w:rPr>
        <w:t xml:space="preserve"> as well as their response certainty</w:t>
      </w:r>
      <w:r w:rsidR="00651C69" w:rsidRPr="000E020A">
        <w:rPr>
          <w:rFonts w:ascii="Times New Roman" w:hAnsi="Times New Roman" w:cs="Times New Roman"/>
          <w:sz w:val="24"/>
          <w:szCs w:val="24"/>
          <w:lang w:val="en-GB"/>
        </w:rPr>
        <w:t xml:space="preserve">. </w:t>
      </w:r>
      <w:r w:rsidR="00C41D5B" w:rsidRPr="000E020A">
        <w:rPr>
          <w:rFonts w:ascii="Times New Roman" w:hAnsi="Times New Roman" w:cs="Times New Roman"/>
          <w:sz w:val="24"/>
          <w:szCs w:val="24"/>
          <w:lang w:val="en-GB"/>
        </w:rPr>
        <w:t xml:space="preserve">To test the first expectation, </w:t>
      </w:r>
      <w:r w:rsidR="00651C69" w:rsidRPr="000E020A">
        <w:rPr>
          <w:rFonts w:ascii="Times New Roman" w:hAnsi="Times New Roman" w:cs="Times New Roman"/>
          <w:sz w:val="24"/>
          <w:szCs w:val="24"/>
          <w:lang w:val="en-GB"/>
        </w:rPr>
        <w:fldChar w:fldCharType="begin"/>
      </w:r>
      <w:r w:rsidR="00651C69" w:rsidRPr="000E020A">
        <w:rPr>
          <w:rFonts w:ascii="Times New Roman" w:hAnsi="Times New Roman" w:cs="Times New Roman"/>
          <w:sz w:val="24"/>
          <w:szCs w:val="24"/>
          <w:lang w:val="en-GB"/>
        </w:rPr>
        <w:instrText xml:space="preserve"> REF _Ref101356661 \h  \* MERGEFORMAT </w:instrText>
      </w:r>
      <w:r w:rsidR="00651C69" w:rsidRPr="000E020A">
        <w:rPr>
          <w:rFonts w:ascii="Times New Roman" w:hAnsi="Times New Roman" w:cs="Times New Roman"/>
          <w:sz w:val="24"/>
          <w:szCs w:val="24"/>
          <w:lang w:val="en-GB"/>
        </w:rPr>
      </w:r>
      <w:r w:rsidR="00651C69"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3</w:t>
      </w:r>
      <w:r w:rsidR="00651C69" w:rsidRPr="000E020A">
        <w:rPr>
          <w:rFonts w:ascii="Times New Roman" w:hAnsi="Times New Roman" w:cs="Times New Roman"/>
          <w:sz w:val="24"/>
          <w:szCs w:val="24"/>
          <w:lang w:val="en-GB"/>
        </w:rPr>
        <w:fldChar w:fldCharType="end"/>
      </w:r>
      <w:r w:rsidR="00651C69" w:rsidRPr="000E020A">
        <w:rPr>
          <w:rFonts w:ascii="Times New Roman" w:hAnsi="Times New Roman" w:cs="Times New Roman"/>
          <w:sz w:val="24"/>
          <w:szCs w:val="24"/>
          <w:lang w:val="en-GB"/>
        </w:rPr>
        <w:t xml:space="preserve"> displays the results of an ordered logistic regression</w:t>
      </w:r>
      <w:r w:rsidR="00C82BFC" w:rsidRPr="000E020A">
        <w:rPr>
          <w:rFonts w:ascii="Times New Roman" w:hAnsi="Times New Roman" w:cs="Times New Roman"/>
          <w:sz w:val="24"/>
          <w:szCs w:val="24"/>
          <w:lang w:val="en-GB"/>
        </w:rPr>
        <w:t xml:space="preserve">, which explains respondents’ level of support for different mitigation and adaptation measures as a function of their assignment to the experimental or control group, their concern about climate change, and their </w:t>
      </w:r>
      <w:r w:rsidR="005E52D3" w:rsidRPr="000E020A">
        <w:rPr>
          <w:rFonts w:ascii="Times New Roman" w:hAnsi="Times New Roman" w:cs="Times New Roman"/>
          <w:sz w:val="24"/>
          <w:szCs w:val="24"/>
          <w:lang w:val="en-GB"/>
        </w:rPr>
        <w:t>endorsement of</w:t>
      </w:r>
      <w:r w:rsidR="00C82BFC" w:rsidRPr="000E020A">
        <w:rPr>
          <w:rFonts w:ascii="Times New Roman" w:hAnsi="Times New Roman" w:cs="Times New Roman"/>
          <w:sz w:val="24"/>
          <w:szCs w:val="24"/>
          <w:lang w:val="en-GB"/>
        </w:rPr>
        <w:t xml:space="preserve"> </w:t>
      </w:r>
      <w:r w:rsidR="008C20A8" w:rsidRPr="000E020A">
        <w:rPr>
          <w:rFonts w:ascii="Times New Roman" w:hAnsi="Times New Roman" w:cs="Times New Roman"/>
          <w:sz w:val="24"/>
          <w:szCs w:val="24"/>
          <w:lang w:val="en-GB"/>
        </w:rPr>
        <w:t xml:space="preserve">government assistance </w:t>
      </w:r>
      <w:r w:rsidR="005E52D3" w:rsidRPr="000E020A">
        <w:rPr>
          <w:rFonts w:ascii="Times New Roman" w:hAnsi="Times New Roman" w:cs="Times New Roman"/>
          <w:sz w:val="24"/>
          <w:szCs w:val="24"/>
          <w:lang w:val="en-GB"/>
        </w:rPr>
        <w:t>for</w:t>
      </w:r>
      <w:r w:rsidR="008C20A8" w:rsidRPr="000E020A">
        <w:rPr>
          <w:rFonts w:ascii="Times New Roman" w:hAnsi="Times New Roman" w:cs="Times New Roman"/>
          <w:sz w:val="24"/>
          <w:szCs w:val="24"/>
          <w:lang w:val="en-GB"/>
        </w:rPr>
        <w:t xml:space="preserve"> specific societal group</w:t>
      </w:r>
      <w:r w:rsidR="005E52D3" w:rsidRPr="000E020A">
        <w:rPr>
          <w:rFonts w:ascii="Times New Roman" w:hAnsi="Times New Roman" w:cs="Times New Roman"/>
          <w:sz w:val="24"/>
          <w:szCs w:val="24"/>
          <w:lang w:val="en-GB"/>
        </w:rPr>
        <w:t>s</w:t>
      </w:r>
      <w:r w:rsidR="00C82BFC" w:rsidRPr="000E020A">
        <w:rPr>
          <w:rFonts w:ascii="Times New Roman" w:hAnsi="Times New Roman" w:cs="Times New Roman"/>
          <w:sz w:val="24"/>
          <w:szCs w:val="24"/>
          <w:lang w:val="en-GB"/>
        </w:rPr>
        <w:t xml:space="preserve"> (control variables included but not shown</w:t>
      </w:r>
      <w:r w:rsidR="005E52D3" w:rsidRPr="000E020A">
        <w:rPr>
          <w:rFonts w:ascii="Times New Roman" w:hAnsi="Times New Roman" w:cs="Times New Roman"/>
          <w:sz w:val="24"/>
          <w:szCs w:val="24"/>
          <w:lang w:val="en-GB"/>
        </w:rPr>
        <w:t>;</w:t>
      </w:r>
      <w:r w:rsidR="00C82BFC" w:rsidRPr="000E020A">
        <w:rPr>
          <w:rFonts w:ascii="Times New Roman" w:hAnsi="Times New Roman" w:cs="Times New Roman"/>
          <w:sz w:val="24"/>
          <w:szCs w:val="24"/>
          <w:lang w:val="en-GB"/>
        </w:rPr>
        <w:t xml:space="preserve"> see </w:t>
      </w:r>
      <w:r w:rsidR="00AC05D9" w:rsidRPr="000E020A">
        <w:rPr>
          <w:rFonts w:ascii="Times New Roman" w:hAnsi="Times New Roman" w:cs="Times New Roman"/>
          <w:sz w:val="24"/>
          <w:szCs w:val="24"/>
          <w:lang w:val="en-GB"/>
        </w:rPr>
        <w:t>Appendix 3</w:t>
      </w:r>
      <w:r w:rsidR="00101958"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A3.</w:t>
      </w:r>
      <w:r w:rsidR="00101958" w:rsidRPr="000E020A">
        <w:rPr>
          <w:rFonts w:ascii="Times New Roman" w:hAnsi="Times New Roman" w:cs="Times New Roman"/>
          <w:sz w:val="24"/>
          <w:szCs w:val="24"/>
          <w:lang w:val="en-GB"/>
        </w:rPr>
        <w:t>1</w:t>
      </w:r>
      <w:r w:rsidR="00C82BFC" w:rsidRPr="000E020A">
        <w:rPr>
          <w:rFonts w:ascii="Times New Roman" w:hAnsi="Times New Roman" w:cs="Times New Roman"/>
          <w:sz w:val="24"/>
          <w:szCs w:val="24"/>
          <w:lang w:val="en-GB"/>
        </w:rPr>
        <w:t xml:space="preserve"> for the full regression results).</w:t>
      </w:r>
      <w:r w:rsidR="00C41D5B" w:rsidRPr="000E020A">
        <w:rPr>
          <w:rFonts w:ascii="Times New Roman" w:hAnsi="Times New Roman" w:cs="Times New Roman"/>
          <w:sz w:val="24"/>
          <w:szCs w:val="24"/>
          <w:lang w:val="en-GB"/>
        </w:rPr>
        <w:t xml:space="preserve"> The experimental treatment </w:t>
      </w:r>
      <w:r w:rsidR="00C41DBB" w:rsidRPr="000E020A">
        <w:rPr>
          <w:rFonts w:ascii="Times New Roman" w:hAnsi="Times New Roman" w:cs="Times New Roman"/>
          <w:sz w:val="24"/>
          <w:szCs w:val="24"/>
          <w:lang w:val="en-GB"/>
        </w:rPr>
        <w:t>includes information about</w:t>
      </w:r>
      <w:r w:rsidR="00C41D5B" w:rsidRPr="000E020A">
        <w:rPr>
          <w:rFonts w:ascii="Times New Roman" w:hAnsi="Times New Roman" w:cs="Times New Roman"/>
          <w:sz w:val="24"/>
          <w:szCs w:val="24"/>
          <w:lang w:val="en-GB"/>
        </w:rPr>
        <w:t xml:space="preserve"> negative implications for these specific societal groups. Therefore, </w:t>
      </w:r>
      <w:r w:rsidR="00C41D5B" w:rsidRPr="000E020A">
        <w:rPr>
          <w:rFonts w:ascii="Times New Roman" w:hAnsi="Times New Roman" w:cs="Times New Roman"/>
          <w:sz w:val="24"/>
          <w:szCs w:val="24"/>
          <w:lang w:val="en-GB"/>
        </w:rPr>
        <w:lastRenderedPageBreak/>
        <w:t xml:space="preserve">respondents’ support for government assistance is expected to influence their level of support for the respective </w:t>
      </w:r>
      <w:r w:rsidR="00C41DBB" w:rsidRPr="000E020A">
        <w:rPr>
          <w:rFonts w:ascii="Times New Roman" w:hAnsi="Times New Roman" w:cs="Times New Roman"/>
          <w:sz w:val="24"/>
          <w:szCs w:val="24"/>
          <w:lang w:val="en-GB"/>
        </w:rPr>
        <w:t>climate policies</w:t>
      </w:r>
      <w:r w:rsidR="00C41D5B" w:rsidRPr="000E020A">
        <w:rPr>
          <w:rFonts w:ascii="Times New Roman" w:hAnsi="Times New Roman" w:cs="Times New Roman"/>
          <w:sz w:val="24"/>
          <w:szCs w:val="24"/>
          <w:lang w:val="en-GB"/>
        </w:rPr>
        <w:t xml:space="preserve"> </w:t>
      </w:r>
      <w:r w:rsidR="00C41DBB" w:rsidRPr="000E020A">
        <w:rPr>
          <w:rFonts w:ascii="Times New Roman" w:hAnsi="Times New Roman" w:cs="Times New Roman"/>
          <w:sz w:val="24"/>
          <w:szCs w:val="24"/>
          <w:lang w:val="en-GB"/>
        </w:rPr>
        <w:t>in the experimental but not the control condition</w:t>
      </w:r>
      <w:r w:rsidR="00C41D5B" w:rsidRPr="000E020A">
        <w:rPr>
          <w:rFonts w:ascii="Times New Roman" w:hAnsi="Times New Roman" w:cs="Times New Roman"/>
          <w:sz w:val="24"/>
          <w:szCs w:val="24"/>
          <w:lang w:val="en-GB"/>
        </w:rPr>
        <w:t>.</w:t>
      </w:r>
    </w:p>
    <w:p w14:paraId="07D5FCD2" w14:textId="37481FCA" w:rsidR="00831A95" w:rsidRPr="000E020A" w:rsidRDefault="00831A95" w:rsidP="006F0224">
      <w:pPr>
        <w:pStyle w:val="KeinLeerraum"/>
        <w:spacing w:line="360" w:lineRule="auto"/>
        <w:jc w:val="both"/>
        <w:rPr>
          <w:rFonts w:ascii="Times New Roman" w:hAnsi="Times New Roman" w:cs="Times New Roman"/>
          <w:sz w:val="24"/>
          <w:szCs w:val="24"/>
          <w:lang w:val="en-GB"/>
        </w:rPr>
      </w:pPr>
    </w:p>
    <w:p w14:paraId="046E2AD1" w14:textId="348686D9" w:rsidR="00651C69" w:rsidRPr="000E020A" w:rsidRDefault="008D013C"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The results show that r</w:t>
      </w:r>
      <w:r w:rsidR="00C82BFC" w:rsidRPr="000E020A">
        <w:rPr>
          <w:rFonts w:ascii="Times New Roman" w:hAnsi="Times New Roman" w:cs="Times New Roman"/>
          <w:sz w:val="24"/>
          <w:szCs w:val="24"/>
          <w:lang w:val="en-GB"/>
        </w:rPr>
        <w:t xml:space="preserve">espondents who received additional information about </w:t>
      </w:r>
      <w:r w:rsidR="00D7003B" w:rsidRPr="000E020A">
        <w:rPr>
          <w:rFonts w:ascii="Times New Roman" w:hAnsi="Times New Roman" w:cs="Times New Roman"/>
          <w:sz w:val="24"/>
          <w:szCs w:val="24"/>
          <w:lang w:val="en-GB"/>
        </w:rPr>
        <w:t>implications</w:t>
      </w:r>
      <w:r w:rsidR="00C82BFC" w:rsidRPr="000E020A">
        <w:rPr>
          <w:rFonts w:ascii="Times New Roman" w:hAnsi="Times New Roman" w:cs="Times New Roman"/>
          <w:sz w:val="24"/>
          <w:szCs w:val="24"/>
          <w:lang w:val="en-GB"/>
        </w:rPr>
        <w:t xml:space="preserve"> of climate policies </w:t>
      </w:r>
      <w:r w:rsidR="00012868" w:rsidRPr="000E020A">
        <w:rPr>
          <w:rFonts w:ascii="Times New Roman" w:hAnsi="Times New Roman" w:cs="Times New Roman"/>
          <w:sz w:val="24"/>
          <w:szCs w:val="24"/>
          <w:lang w:val="en-GB"/>
        </w:rPr>
        <w:t xml:space="preserve">are </w:t>
      </w:r>
      <w:r w:rsidR="00C82BFC" w:rsidRPr="000E020A">
        <w:rPr>
          <w:rFonts w:ascii="Times New Roman" w:hAnsi="Times New Roman" w:cs="Times New Roman"/>
          <w:sz w:val="24"/>
          <w:szCs w:val="24"/>
          <w:lang w:val="en-GB"/>
        </w:rPr>
        <w:t xml:space="preserve">between 4 and 28 percentage points less supportive of these policies than respondents for whom </w:t>
      </w:r>
      <w:r w:rsidR="00D7003B" w:rsidRPr="000E020A">
        <w:rPr>
          <w:rFonts w:ascii="Times New Roman" w:hAnsi="Times New Roman" w:cs="Times New Roman"/>
          <w:sz w:val="24"/>
          <w:szCs w:val="24"/>
          <w:lang w:val="en-GB"/>
        </w:rPr>
        <w:t>implications</w:t>
      </w:r>
      <w:r w:rsidR="00C82BFC" w:rsidRPr="000E020A">
        <w:rPr>
          <w:rFonts w:ascii="Times New Roman" w:hAnsi="Times New Roman" w:cs="Times New Roman"/>
          <w:sz w:val="24"/>
          <w:szCs w:val="24"/>
          <w:lang w:val="en-GB"/>
        </w:rPr>
        <w:t xml:space="preserve"> were not made salient</w:t>
      </w:r>
      <w:r w:rsidRPr="000E020A">
        <w:rPr>
          <w:rFonts w:ascii="Times New Roman" w:hAnsi="Times New Roman" w:cs="Times New Roman"/>
          <w:sz w:val="24"/>
          <w:szCs w:val="24"/>
          <w:lang w:val="en-GB"/>
        </w:rPr>
        <w:t xml:space="preserve">, supporting the initial </w:t>
      </w:r>
      <w:r w:rsidR="0087647B" w:rsidRPr="000E020A">
        <w:rPr>
          <w:rFonts w:ascii="Times New Roman" w:hAnsi="Times New Roman" w:cs="Times New Roman"/>
          <w:sz w:val="24"/>
          <w:szCs w:val="24"/>
          <w:lang w:val="en-GB"/>
        </w:rPr>
        <w:t>expectation</w:t>
      </w:r>
      <w:r w:rsidR="00936691" w:rsidRPr="000E020A">
        <w:rPr>
          <w:rFonts w:ascii="Times New Roman" w:hAnsi="Times New Roman" w:cs="Times New Roman"/>
          <w:sz w:val="24"/>
          <w:szCs w:val="24"/>
          <w:lang w:val="en-GB"/>
        </w:rPr>
        <w:t>.</w:t>
      </w:r>
      <w:r w:rsidR="00936691" w:rsidRPr="009D31E8">
        <w:rPr>
          <w:rStyle w:val="Funotenzeichen"/>
        </w:rPr>
        <w:footnoteReference w:id="14"/>
      </w:r>
      <w:r w:rsidRPr="000E020A">
        <w:rPr>
          <w:rFonts w:ascii="Times New Roman" w:hAnsi="Times New Roman" w:cs="Times New Roman"/>
          <w:sz w:val="24"/>
          <w:szCs w:val="24"/>
          <w:lang w:val="en-GB"/>
        </w:rPr>
        <w:t xml:space="preserve"> Moreover, the level of support is clearly correlated with respondents’ concern about climate change. Respondents who are very concerned about climate change are between 12 and 30 percentage points more supportive of climate policies than their unconcerned counterparts.</w:t>
      </w:r>
      <w:r w:rsidR="001D63C3" w:rsidRPr="000E020A">
        <w:rPr>
          <w:rFonts w:ascii="Times New Roman" w:hAnsi="Times New Roman" w:cs="Times New Roman"/>
          <w:sz w:val="24"/>
          <w:szCs w:val="24"/>
          <w:lang w:val="en-GB"/>
        </w:rPr>
        <w:t xml:space="preserve"> In contrast, </w:t>
      </w:r>
      <w:r w:rsidR="008C20A8" w:rsidRPr="000E020A">
        <w:rPr>
          <w:rFonts w:ascii="Times New Roman" w:hAnsi="Times New Roman" w:cs="Times New Roman"/>
          <w:sz w:val="24"/>
          <w:szCs w:val="24"/>
          <w:lang w:val="en-GB"/>
        </w:rPr>
        <w:t xml:space="preserve">government assistance </w:t>
      </w:r>
      <w:r w:rsidR="001D63C3" w:rsidRPr="000E020A">
        <w:rPr>
          <w:rFonts w:ascii="Times New Roman" w:hAnsi="Times New Roman" w:cs="Times New Roman"/>
          <w:sz w:val="24"/>
          <w:szCs w:val="24"/>
          <w:lang w:val="en-GB"/>
        </w:rPr>
        <w:t>preferences have no direct effect</w:t>
      </w:r>
      <w:r w:rsidR="00B43963" w:rsidRPr="000E020A">
        <w:rPr>
          <w:rFonts w:ascii="Times New Roman" w:hAnsi="Times New Roman" w:cs="Times New Roman"/>
          <w:sz w:val="24"/>
          <w:szCs w:val="24"/>
          <w:lang w:val="en-GB"/>
        </w:rPr>
        <w:t>s</w:t>
      </w:r>
      <w:r w:rsidR="001D63C3" w:rsidRPr="000E020A">
        <w:rPr>
          <w:rFonts w:ascii="Times New Roman" w:hAnsi="Times New Roman" w:cs="Times New Roman"/>
          <w:sz w:val="24"/>
          <w:szCs w:val="24"/>
          <w:lang w:val="en-GB"/>
        </w:rPr>
        <w:t xml:space="preserve"> on respondents’ support for climate policies, with the exception of flood protection policies, which respondents in favour of income redistribution support eve</w:t>
      </w:r>
      <w:r w:rsidR="00B43963" w:rsidRPr="000E020A">
        <w:rPr>
          <w:rFonts w:ascii="Times New Roman" w:hAnsi="Times New Roman" w:cs="Times New Roman"/>
          <w:sz w:val="24"/>
          <w:szCs w:val="24"/>
          <w:lang w:val="en-GB"/>
        </w:rPr>
        <w:t>n more strongly.</w:t>
      </w:r>
      <w:r w:rsidR="00366137" w:rsidRPr="000E020A">
        <w:rPr>
          <w:rFonts w:ascii="Times New Roman" w:hAnsi="Times New Roman" w:cs="Times New Roman"/>
          <w:sz w:val="24"/>
          <w:szCs w:val="24"/>
          <w:lang w:val="en-GB"/>
        </w:rPr>
        <w:t xml:space="preserve"> Hence, the baseline model largely confirms our assumptions about the isolated influence of these variables, allowing us to turn to the interaction between respondents’ predispositions and their inclusion in the experimental or control group.</w:t>
      </w:r>
    </w:p>
    <w:p w14:paraId="462E8EF8" w14:textId="77777777" w:rsidR="00483F05" w:rsidRPr="000E020A" w:rsidRDefault="00483F05" w:rsidP="006F0224">
      <w:pPr>
        <w:pStyle w:val="KeinLeerraum"/>
        <w:spacing w:line="360" w:lineRule="auto"/>
        <w:jc w:val="both"/>
        <w:rPr>
          <w:rFonts w:ascii="Times New Roman" w:hAnsi="Times New Roman" w:cs="Times New Roman"/>
          <w:sz w:val="24"/>
          <w:szCs w:val="24"/>
          <w:lang w:val="en-GB"/>
        </w:rPr>
      </w:pPr>
    </w:p>
    <w:p w14:paraId="1FBD55C3" w14:textId="01558BD7" w:rsidR="00651C69" w:rsidRPr="000E020A" w:rsidRDefault="00651C69" w:rsidP="006F0224">
      <w:pPr>
        <w:pStyle w:val="Beschriftung"/>
        <w:keepNext/>
        <w:spacing w:line="360" w:lineRule="auto"/>
        <w:jc w:val="both"/>
        <w:rPr>
          <w:rFonts w:ascii="Times New Roman" w:hAnsi="Times New Roman" w:cs="Times New Roman"/>
          <w:i w:val="0"/>
          <w:color w:val="auto"/>
          <w:sz w:val="20"/>
          <w:lang w:val="en-GB"/>
        </w:rPr>
      </w:pPr>
      <w:bookmarkStart w:id="16" w:name="_Ref101356661"/>
      <w:r w:rsidRPr="000E020A">
        <w:rPr>
          <w:rFonts w:ascii="Times New Roman" w:hAnsi="Times New Roman" w:cs="Times New Roman"/>
          <w:b/>
          <w:i w:val="0"/>
          <w:color w:val="auto"/>
          <w:sz w:val="20"/>
          <w:lang w:val="en-GB"/>
        </w:rPr>
        <w:lastRenderedPageBreak/>
        <w:t xml:space="preserve">Figure </w:t>
      </w:r>
      <w:r w:rsidR="003A712D" w:rsidRPr="000E020A">
        <w:rPr>
          <w:rFonts w:ascii="Times New Roman" w:hAnsi="Times New Roman" w:cs="Times New Roman"/>
          <w:b/>
          <w:i w:val="0"/>
          <w:color w:val="auto"/>
          <w:sz w:val="20"/>
          <w:lang w:val="en-GB"/>
        </w:rPr>
        <w:fldChar w:fldCharType="begin"/>
      </w:r>
      <w:r w:rsidR="003A712D" w:rsidRPr="000E020A">
        <w:rPr>
          <w:rFonts w:ascii="Times New Roman" w:hAnsi="Times New Roman" w:cs="Times New Roman"/>
          <w:b/>
          <w:i w:val="0"/>
          <w:color w:val="auto"/>
          <w:sz w:val="20"/>
          <w:lang w:val="en-GB"/>
        </w:rPr>
        <w:instrText xml:space="preserve"> SEQ Figure \* ARABIC </w:instrText>
      </w:r>
      <w:r w:rsidR="003A712D" w:rsidRPr="000E020A">
        <w:rPr>
          <w:rFonts w:ascii="Times New Roman" w:hAnsi="Times New Roman" w:cs="Times New Roman"/>
          <w:b/>
          <w:i w:val="0"/>
          <w:color w:val="auto"/>
          <w:sz w:val="20"/>
          <w:lang w:val="en-GB"/>
        </w:rPr>
        <w:fldChar w:fldCharType="separate"/>
      </w:r>
      <w:r w:rsidR="002467EA">
        <w:rPr>
          <w:rFonts w:ascii="Times New Roman" w:hAnsi="Times New Roman" w:cs="Times New Roman"/>
          <w:b/>
          <w:i w:val="0"/>
          <w:noProof/>
          <w:color w:val="auto"/>
          <w:sz w:val="20"/>
          <w:lang w:val="en-GB"/>
        </w:rPr>
        <w:t>3</w:t>
      </w:r>
      <w:r w:rsidR="003A712D" w:rsidRPr="000E020A">
        <w:rPr>
          <w:rFonts w:ascii="Times New Roman" w:hAnsi="Times New Roman" w:cs="Times New Roman"/>
          <w:b/>
          <w:i w:val="0"/>
          <w:color w:val="auto"/>
          <w:sz w:val="20"/>
          <w:lang w:val="en-GB"/>
        </w:rPr>
        <w:fldChar w:fldCharType="end"/>
      </w:r>
      <w:bookmarkEnd w:id="16"/>
      <w:r w:rsidRPr="000E020A">
        <w:rPr>
          <w:rFonts w:ascii="Times New Roman" w:hAnsi="Times New Roman" w:cs="Times New Roman"/>
          <w:b/>
          <w:i w:val="0"/>
          <w:color w:val="auto"/>
          <w:sz w:val="20"/>
          <w:lang w:val="en-GB"/>
        </w:rPr>
        <w:t>:</w:t>
      </w:r>
      <w:r w:rsidRPr="000E020A">
        <w:rPr>
          <w:rFonts w:ascii="Times New Roman" w:hAnsi="Times New Roman" w:cs="Times New Roman"/>
          <w:i w:val="0"/>
          <w:color w:val="auto"/>
          <w:sz w:val="20"/>
          <w:lang w:val="en-GB"/>
        </w:rPr>
        <w:t xml:space="preserve"> </w:t>
      </w:r>
      <w:r w:rsidR="00BD72FB" w:rsidRPr="000E020A">
        <w:rPr>
          <w:rFonts w:ascii="Times New Roman" w:hAnsi="Times New Roman" w:cs="Times New Roman"/>
          <w:i w:val="0"/>
          <w:color w:val="auto"/>
          <w:sz w:val="20"/>
          <w:lang w:val="en-GB"/>
        </w:rPr>
        <w:t>Average marginal effects on climate policy support</w:t>
      </w:r>
      <w:r w:rsidR="00961A6E" w:rsidRPr="000E020A">
        <w:rPr>
          <w:rFonts w:ascii="Times New Roman" w:hAnsi="Times New Roman" w:cs="Times New Roman"/>
          <w:i w:val="0"/>
          <w:color w:val="auto"/>
          <w:sz w:val="20"/>
          <w:lang w:val="en-GB"/>
        </w:rPr>
        <w:t>.</w:t>
      </w:r>
    </w:p>
    <w:p w14:paraId="2A0278F4" w14:textId="65E260E6" w:rsidR="00651C69" w:rsidRPr="000E020A" w:rsidRDefault="00AE3E96"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3469E2FE" wp14:editId="457FAC51">
            <wp:extent cx="5760720" cy="38374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p>
    <w:p w14:paraId="0897F2D6" w14:textId="2A5A1AC7" w:rsidR="00BD72FB" w:rsidRPr="000E020A" w:rsidRDefault="00BD72FB"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Notes: Depicted are average marginal effects </w:t>
      </w:r>
      <w:r w:rsidR="00A44F7D" w:rsidRPr="000E020A">
        <w:rPr>
          <w:rFonts w:ascii="Times New Roman" w:hAnsi="Times New Roman" w:cs="Times New Roman"/>
          <w:sz w:val="20"/>
          <w:szCs w:val="20"/>
          <w:lang w:val="en-GB"/>
        </w:rPr>
        <w:t xml:space="preserve">with 95-percent confidence intervals </w:t>
      </w:r>
      <w:r w:rsidRPr="000E020A">
        <w:rPr>
          <w:rFonts w:ascii="Times New Roman" w:hAnsi="Times New Roman" w:cs="Times New Roman"/>
          <w:sz w:val="20"/>
          <w:szCs w:val="20"/>
          <w:lang w:val="en-GB"/>
        </w:rPr>
        <w:t xml:space="preserve">estimated using an ordered logistic regression model including controls for respondents’ age, gender, education level, income, residence, and party identification (not depicted). Full regression results are shown in </w:t>
      </w:r>
      <w:r w:rsidR="00AC05D9" w:rsidRPr="000E020A">
        <w:rPr>
          <w:rFonts w:ascii="Times New Roman" w:hAnsi="Times New Roman" w:cs="Times New Roman"/>
          <w:sz w:val="20"/>
          <w:szCs w:val="20"/>
          <w:lang w:val="en-GB"/>
        </w:rPr>
        <w:t>Appendix 3</w:t>
      </w:r>
      <w:r w:rsidRPr="000E020A">
        <w:rPr>
          <w:rFonts w:ascii="Times New Roman" w:hAnsi="Times New Roman" w:cs="Times New Roman"/>
          <w:sz w:val="20"/>
          <w:szCs w:val="20"/>
          <w:lang w:val="en-GB"/>
        </w:rPr>
        <w:t xml:space="preserve">, Model </w:t>
      </w:r>
      <w:r w:rsidR="005471FB" w:rsidRPr="000E020A">
        <w:rPr>
          <w:rFonts w:ascii="Times New Roman" w:hAnsi="Times New Roman" w:cs="Times New Roman"/>
          <w:sz w:val="20"/>
          <w:szCs w:val="20"/>
          <w:lang w:val="en-GB"/>
        </w:rPr>
        <w:t>A3.</w:t>
      </w:r>
      <w:r w:rsidRPr="000E020A">
        <w:rPr>
          <w:rFonts w:ascii="Times New Roman" w:hAnsi="Times New Roman" w:cs="Times New Roman"/>
          <w:sz w:val="20"/>
          <w:szCs w:val="20"/>
          <w:lang w:val="en-GB"/>
        </w:rPr>
        <w:t>1.</w:t>
      </w:r>
    </w:p>
    <w:p w14:paraId="3EC02B01" w14:textId="77777777" w:rsidR="008358E4" w:rsidRPr="000E020A" w:rsidRDefault="008358E4" w:rsidP="008358E4">
      <w:pPr>
        <w:pStyle w:val="KeinLeerraum"/>
        <w:spacing w:line="360" w:lineRule="auto"/>
        <w:jc w:val="both"/>
        <w:rPr>
          <w:rFonts w:ascii="Times New Roman" w:hAnsi="Times New Roman" w:cs="Times New Roman"/>
          <w:sz w:val="24"/>
          <w:szCs w:val="24"/>
          <w:lang w:val="en-GB"/>
        </w:rPr>
      </w:pPr>
    </w:p>
    <w:p w14:paraId="3DA37B7E" w14:textId="30B86813" w:rsidR="00B35419" w:rsidRPr="000E020A" w:rsidRDefault="00F82448" w:rsidP="00483F05">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To test our first hypothesis that </w:t>
      </w:r>
      <w:r w:rsidR="00366137" w:rsidRPr="000E020A">
        <w:rPr>
          <w:rFonts w:ascii="Times New Roman" w:hAnsi="Times New Roman" w:cs="Times New Roman"/>
          <w:sz w:val="24"/>
          <w:szCs w:val="24"/>
          <w:lang w:val="en-GB"/>
        </w:rPr>
        <w:t>individuals who are concerned about climate change are more supportive of climate policies when negative implications are salient</w:t>
      </w:r>
      <w:r w:rsidRPr="000E020A">
        <w:rPr>
          <w:rFonts w:ascii="Times New Roman" w:hAnsi="Times New Roman" w:cs="Times New Roman"/>
          <w:sz w:val="24"/>
          <w:szCs w:val="24"/>
          <w:lang w:val="en-GB"/>
        </w:rPr>
        <w:t>, we added an interaction between the experimental treatment and climate change concern</w:t>
      </w:r>
      <w:r w:rsidR="00B35419" w:rsidRPr="000E020A">
        <w:rPr>
          <w:rFonts w:ascii="Times New Roman" w:hAnsi="Times New Roman" w:cs="Times New Roman"/>
          <w:sz w:val="24"/>
          <w:szCs w:val="24"/>
          <w:lang w:val="en-GB"/>
        </w:rPr>
        <w:t xml:space="preserve"> (see </w:t>
      </w:r>
      <w:r w:rsidR="00AC05D9" w:rsidRPr="000E020A">
        <w:rPr>
          <w:rFonts w:ascii="Times New Roman" w:hAnsi="Times New Roman" w:cs="Times New Roman"/>
          <w:sz w:val="24"/>
          <w:szCs w:val="24"/>
          <w:lang w:val="en-GB"/>
        </w:rPr>
        <w:t>Appendix 3</w:t>
      </w:r>
      <w:r w:rsidR="00101958"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A3.</w:t>
      </w:r>
      <w:r w:rsidR="00101958" w:rsidRPr="000E020A">
        <w:rPr>
          <w:rFonts w:ascii="Times New Roman" w:hAnsi="Times New Roman" w:cs="Times New Roman"/>
          <w:sz w:val="24"/>
          <w:szCs w:val="24"/>
          <w:lang w:val="en-GB"/>
        </w:rPr>
        <w:t>2</w:t>
      </w:r>
      <w:r w:rsidR="00B35419" w:rsidRPr="000E020A">
        <w:rPr>
          <w:rFonts w:ascii="Times New Roman" w:hAnsi="Times New Roman" w:cs="Times New Roman"/>
          <w:sz w:val="24"/>
          <w:szCs w:val="24"/>
          <w:lang w:val="en-GB"/>
        </w:rPr>
        <w:t xml:space="preserve"> for the full regression results)</w:t>
      </w:r>
      <w:r w:rsidRPr="000E020A">
        <w:rPr>
          <w:rFonts w:ascii="Times New Roman" w:hAnsi="Times New Roman" w:cs="Times New Roman"/>
          <w:sz w:val="24"/>
          <w:szCs w:val="24"/>
          <w:lang w:val="en-GB"/>
        </w:rPr>
        <w:t xml:space="preserve">. </w:t>
      </w:r>
      <w:r w:rsidRPr="000E020A">
        <w:rPr>
          <w:rFonts w:ascii="Times New Roman" w:hAnsi="Times New Roman" w:cs="Times New Roman"/>
          <w:sz w:val="24"/>
          <w:szCs w:val="24"/>
          <w:lang w:val="en-GB"/>
        </w:rPr>
        <w:fldChar w:fldCharType="begin"/>
      </w:r>
      <w:r w:rsidRPr="000E020A">
        <w:rPr>
          <w:rFonts w:ascii="Times New Roman" w:hAnsi="Times New Roman" w:cs="Times New Roman"/>
          <w:sz w:val="24"/>
          <w:szCs w:val="24"/>
          <w:lang w:val="en-GB"/>
        </w:rPr>
        <w:instrText xml:space="preserve"> REF _Ref101358163 \h  \* MERGEFORMAT </w:instrText>
      </w:r>
      <w:r w:rsidRPr="000E020A">
        <w:rPr>
          <w:rFonts w:ascii="Times New Roman" w:hAnsi="Times New Roman" w:cs="Times New Roman"/>
          <w:sz w:val="24"/>
          <w:szCs w:val="24"/>
          <w:lang w:val="en-GB"/>
        </w:rPr>
      </w:r>
      <w:r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4</w:t>
      </w:r>
      <w:r w:rsidRPr="000E020A">
        <w:rPr>
          <w:rFonts w:ascii="Times New Roman" w:hAnsi="Times New Roman" w:cs="Times New Roman"/>
          <w:sz w:val="24"/>
          <w:szCs w:val="24"/>
          <w:lang w:val="en-GB"/>
        </w:rPr>
        <w:fldChar w:fldCharType="end"/>
      </w:r>
      <w:r w:rsidRPr="000E020A">
        <w:rPr>
          <w:rFonts w:ascii="Times New Roman" w:hAnsi="Times New Roman" w:cs="Times New Roman"/>
          <w:sz w:val="24"/>
          <w:szCs w:val="24"/>
          <w:lang w:val="en-GB"/>
        </w:rPr>
        <w:t xml:space="preserve"> shows the predicted probability that respondents in the experimental group and the control group fully support the different climate policies across </w:t>
      </w:r>
      <w:r w:rsidR="00454F8E" w:rsidRPr="000E020A">
        <w:rPr>
          <w:rFonts w:ascii="Times New Roman" w:hAnsi="Times New Roman" w:cs="Times New Roman"/>
          <w:sz w:val="24"/>
          <w:szCs w:val="24"/>
          <w:lang w:val="en-GB"/>
        </w:rPr>
        <w:t xml:space="preserve">varying </w:t>
      </w:r>
      <w:r w:rsidRPr="000E020A">
        <w:rPr>
          <w:rFonts w:ascii="Times New Roman" w:hAnsi="Times New Roman" w:cs="Times New Roman"/>
          <w:sz w:val="24"/>
          <w:szCs w:val="24"/>
          <w:lang w:val="en-GB"/>
        </w:rPr>
        <w:t>levels of climate change concern.</w:t>
      </w:r>
      <w:r w:rsidR="00366137" w:rsidRPr="000E020A">
        <w:rPr>
          <w:rFonts w:ascii="Times New Roman" w:hAnsi="Times New Roman" w:cs="Times New Roman"/>
          <w:sz w:val="24"/>
          <w:szCs w:val="24"/>
          <w:lang w:val="en-GB"/>
        </w:rPr>
        <w:t xml:space="preserve"> </w:t>
      </w:r>
      <w:r w:rsidR="00566BCF" w:rsidRPr="000E020A">
        <w:rPr>
          <w:rFonts w:ascii="Times New Roman" w:hAnsi="Times New Roman" w:cs="Times New Roman"/>
          <w:sz w:val="24"/>
          <w:szCs w:val="24"/>
          <w:lang w:val="en-GB"/>
        </w:rPr>
        <w:t xml:space="preserve">As </w:t>
      </w:r>
      <w:r w:rsidR="007F3047" w:rsidRPr="000E020A">
        <w:rPr>
          <w:rFonts w:ascii="Times New Roman" w:hAnsi="Times New Roman" w:cs="Times New Roman"/>
          <w:sz w:val="24"/>
          <w:szCs w:val="24"/>
          <w:lang w:val="en-GB"/>
        </w:rPr>
        <w:t>expected</w:t>
      </w:r>
      <w:r w:rsidR="00566BCF" w:rsidRPr="000E020A">
        <w:rPr>
          <w:rFonts w:ascii="Times New Roman" w:hAnsi="Times New Roman" w:cs="Times New Roman"/>
          <w:sz w:val="24"/>
          <w:szCs w:val="24"/>
          <w:lang w:val="en-GB"/>
        </w:rPr>
        <w:t xml:space="preserve">, climate change concern </w:t>
      </w:r>
      <w:r w:rsidR="0093289B" w:rsidRPr="000E020A">
        <w:rPr>
          <w:rFonts w:ascii="Times New Roman" w:hAnsi="Times New Roman" w:cs="Times New Roman"/>
          <w:sz w:val="24"/>
          <w:szCs w:val="24"/>
          <w:lang w:val="en-GB"/>
        </w:rPr>
        <w:t xml:space="preserve">tends to </w:t>
      </w:r>
      <w:r w:rsidR="00566BCF" w:rsidRPr="000E020A">
        <w:rPr>
          <w:rFonts w:ascii="Times New Roman" w:hAnsi="Times New Roman" w:cs="Times New Roman"/>
          <w:sz w:val="24"/>
          <w:szCs w:val="24"/>
          <w:lang w:val="en-GB"/>
        </w:rPr>
        <w:t>affect respondents’ support for climate policies more strongly in the control group than in the experimental group</w:t>
      </w:r>
      <w:r w:rsidR="00882DF4" w:rsidRPr="000E020A">
        <w:rPr>
          <w:rFonts w:ascii="Times New Roman" w:hAnsi="Times New Roman" w:cs="Times New Roman"/>
          <w:sz w:val="24"/>
          <w:szCs w:val="24"/>
          <w:lang w:val="en-GB"/>
        </w:rPr>
        <w:t xml:space="preserve">, as respondents </w:t>
      </w:r>
      <w:r w:rsidR="003F70A5" w:rsidRPr="000E020A">
        <w:rPr>
          <w:rFonts w:ascii="Times New Roman" w:hAnsi="Times New Roman" w:cs="Times New Roman"/>
          <w:sz w:val="24"/>
          <w:szCs w:val="24"/>
          <w:lang w:val="en-GB"/>
        </w:rPr>
        <w:t>in the latter group had</w:t>
      </w:r>
      <w:r w:rsidR="00882DF4" w:rsidRPr="000E020A">
        <w:rPr>
          <w:rFonts w:ascii="Times New Roman" w:hAnsi="Times New Roman" w:cs="Times New Roman"/>
          <w:sz w:val="24"/>
          <w:szCs w:val="24"/>
          <w:lang w:val="en-GB"/>
        </w:rPr>
        <w:t xml:space="preserve"> to weigh their climate</w:t>
      </w:r>
      <w:r w:rsidR="00366137" w:rsidRPr="000E020A">
        <w:rPr>
          <w:rFonts w:ascii="Times New Roman" w:hAnsi="Times New Roman" w:cs="Times New Roman"/>
          <w:sz w:val="24"/>
          <w:szCs w:val="24"/>
          <w:lang w:val="en-GB"/>
        </w:rPr>
        <w:t xml:space="preserve"> change</w:t>
      </w:r>
      <w:r w:rsidR="00882DF4"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concern against their</w:t>
      </w:r>
      <w:r w:rsidR="00366137" w:rsidRPr="000E020A">
        <w:rPr>
          <w:rFonts w:ascii="Times New Roman" w:hAnsi="Times New Roman" w:cs="Times New Roman"/>
          <w:sz w:val="24"/>
          <w:szCs w:val="24"/>
          <w:lang w:val="en-GB"/>
        </w:rPr>
        <w:t xml:space="preserve"> concern for the welfare of vulnerable groups</w:t>
      </w:r>
      <w:r w:rsidR="00566BCF"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While</w:t>
      </w:r>
      <w:r w:rsidR="00B35419" w:rsidRPr="000E020A">
        <w:rPr>
          <w:rFonts w:ascii="Times New Roman" w:hAnsi="Times New Roman" w:cs="Times New Roman"/>
          <w:sz w:val="24"/>
          <w:szCs w:val="24"/>
          <w:lang w:val="en-GB"/>
        </w:rPr>
        <w:t xml:space="preserve"> respondents </w:t>
      </w:r>
      <w:r w:rsidR="00366137" w:rsidRPr="000E020A">
        <w:rPr>
          <w:rFonts w:ascii="Times New Roman" w:hAnsi="Times New Roman" w:cs="Times New Roman"/>
          <w:sz w:val="24"/>
          <w:szCs w:val="24"/>
          <w:lang w:val="en-GB"/>
        </w:rPr>
        <w:t xml:space="preserve">who are particularly concerned about climate change </w:t>
      </w:r>
      <w:r w:rsidR="00012868" w:rsidRPr="000E020A">
        <w:rPr>
          <w:rFonts w:ascii="Times New Roman" w:hAnsi="Times New Roman" w:cs="Times New Roman"/>
          <w:sz w:val="24"/>
          <w:szCs w:val="24"/>
          <w:lang w:val="en-GB"/>
        </w:rPr>
        <w:t xml:space="preserve">are </w:t>
      </w:r>
      <w:r w:rsidR="00B35419" w:rsidRPr="000E020A">
        <w:rPr>
          <w:rFonts w:ascii="Times New Roman" w:hAnsi="Times New Roman" w:cs="Times New Roman"/>
          <w:sz w:val="24"/>
          <w:szCs w:val="24"/>
          <w:lang w:val="en-GB"/>
        </w:rPr>
        <w:t>still more supportive than</w:t>
      </w:r>
      <w:r w:rsidR="00366137" w:rsidRPr="000E020A">
        <w:rPr>
          <w:rFonts w:ascii="Times New Roman" w:hAnsi="Times New Roman" w:cs="Times New Roman"/>
          <w:sz w:val="24"/>
          <w:szCs w:val="24"/>
          <w:lang w:val="en-GB"/>
        </w:rPr>
        <w:t xml:space="preserve"> their</w:t>
      </w:r>
      <w:r w:rsidR="00B35419" w:rsidRPr="000E020A">
        <w:rPr>
          <w:rFonts w:ascii="Times New Roman" w:hAnsi="Times New Roman" w:cs="Times New Roman"/>
          <w:sz w:val="24"/>
          <w:szCs w:val="24"/>
          <w:lang w:val="en-GB"/>
        </w:rPr>
        <w:t xml:space="preserve"> unconcerned </w:t>
      </w:r>
      <w:r w:rsidR="00366137" w:rsidRPr="000E020A">
        <w:rPr>
          <w:rFonts w:ascii="Times New Roman" w:hAnsi="Times New Roman" w:cs="Times New Roman"/>
          <w:sz w:val="24"/>
          <w:szCs w:val="24"/>
          <w:lang w:val="en-GB"/>
        </w:rPr>
        <w:t xml:space="preserve">counterparts </w:t>
      </w:r>
      <w:r w:rsidR="00B35419" w:rsidRPr="000E020A">
        <w:rPr>
          <w:rFonts w:ascii="Times New Roman" w:hAnsi="Times New Roman" w:cs="Times New Roman"/>
          <w:sz w:val="24"/>
          <w:szCs w:val="24"/>
          <w:lang w:val="en-GB"/>
        </w:rPr>
        <w:t xml:space="preserve">when confronted with </w:t>
      </w:r>
      <w:r w:rsidR="00D7003B" w:rsidRPr="000E020A">
        <w:rPr>
          <w:rFonts w:ascii="Times New Roman" w:hAnsi="Times New Roman" w:cs="Times New Roman"/>
          <w:sz w:val="24"/>
          <w:szCs w:val="24"/>
          <w:lang w:val="en-GB"/>
        </w:rPr>
        <w:t>negative implications</w:t>
      </w:r>
      <w:r w:rsidR="00B35419" w:rsidRPr="000E020A">
        <w:rPr>
          <w:rFonts w:ascii="Times New Roman" w:hAnsi="Times New Roman" w:cs="Times New Roman"/>
          <w:sz w:val="24"/>
          <w:szCs w:val="24"/>
          <w:lang w:val="en-GB"/>
        </w:rPr>
        <w:t xml:space="preserve">, the difference </w:t>
      </w:r>
      <w:r w:rsidR="00E756A9" w:rsidRPr="000E020A">
        <w:rPr>
          <w:rFonts w:ascii="Times New Roman" w:hAnsi="Times New Roman" w:cs="Times New Roman"/>
          <w:sz w:val="24"/>
          <w:szCs w:val="24"/>
          <w:lang w:val="en-GB"/>
        </w:rPr>
        <w:t>only amounts to</w:t>
      </w:r>
      <w:r w:rsidR="00B35419" w:rsidRPr="000E020A">
        <w:rPr>
          <w:rFonts w:ascii="Times New Roman" w:hAnsi="Times New Roman" w:cs="Times New Roman"/>
          <w:sz w:val="24"/>
          <w:szCs w:val="24"/>
          <w:lang w:val="en-GB"/>
        </w:rPr>
        <w:t xml:space="preserve"> </w:t>
      </w:r>
      <w:r w:rsidR="00E756A9" w:rsidRPr="000E020A">
        <w:rPr>
          <w:rFonts w:ascii="Times New Roman" w:hAnsi="Times New Roman" w:cs="Times New Roman"/>
          <w:sz w:val="24"/>
          <w:szCs w:val="24"/>
          <w:lang w:val="en-GB"/>
        </w:rPr>
        <w:t>roughly</w:t>
      </w:r>
      <w:r w:rsidR="00B35419" w:rsidRPr="000E020A">
        <w:rPr>
          <w:rFonts w:ascii="Times New Roman" w:hAnsi="Times New Roman" w:cs="Times New Roman"/>
          <w:sz w:val="24"/>
          <w:szCs w:val="24"/>
          <w:lang w:val="en-GB"/>
        </w:rPr>
        <w:t xml:space="preserve"> 5 percentage points for </w:t>
      </w:r>
      <w:r w:rsidR="00454F8E" w:rsidRPr="000E020A">
        <w:rPr>
          <w:rFonts w:ascii="Times New Roman" w:hAnsi="Times New Roman" w:cs="Times New Roman"/>
          <w:sz w:val="24"/>
          <w:szCs w:val="24"/>
          <w:lang w:val="en-GB"/>
        </w:rPr>
        <w:t xml:space="preserve">almost </w:t>
      </w:r>
      <w:r w:rsidR="00B35419" w:rsidRPr="000E020A">
        <w:rPr>
          <w:rFonts w:ascii="Times New Roman" w:hAnsi="Times New Roman" w:cs="Times New Roman"/>
          <w:sz w:val="24"/>
          <w:szCs w:val="24"/>
          <w:lang w:val="en-GB"/>
        </w:rPr>
        <w:t>all climate policies</w:t>
      </w:r>
      <w:r w:rsidR="00454F8E" w:rsidRPr="000E020A">
        <w:rPr>
          <w:rFonts w:ascii="Times New Roman" w:hAnsi="Times New Roman" w:cs="Times New Roman"/>
          <w:sz w:val="24"/>
          <w:szCs w:val="24"/>
          <w:lang w:val="en-GB"/>
        </w:rPr>
        <w:t>. The exception is</w:t>
      </w:r>
      <w:r w:rsidR="00B35419" w:rsidRPr="000E020A">
        <w:rPr>
          <w:rFonts w:ascii="Times New Roman" w:hAnsi="Times New Roman" w:cs="Times New Roman"/>
          <w:sz w:val="24"/>
          <w:szCs w:val="24"/>
          <w:lang w:val="en-GB"/>
        </w:rPr>
        <w:t xml:space="preserve"> the</w:t>
      </w:r>
      <w:r w:rsidR="00E756A9" w:rsidRPr="000E020A">
        <w:rPr>
          <w:rFonts w:ascii="Times New Roman" w:hAnsi="Times New Roman" w:cs="Times New Roman"/>
          <w:sz w:val="24"/>
          <w:szCs w:val="24"/>
          <w:lang w:val="en-GB"/>
        </w:rPr>
        <w:t xml:space="preserve"> discontinuation of the registration of cars with combustion engines</w:t>
      </w:r>
      <w:r w:rsidR="00454F8E" w:rsidRPr="000E020A">
        <w:rPr>
          <w:rFonts w:ascii="Times New Roman" w:hAnsi="Times New Roman" w:cs="Times New Roman"/>
          <w:sz w:val="24"/>
          <w:szCs w:val="24"/>
          <w:lang w:val="en-GB"/>
        </w:rPr>
        <w:t xml:space="preserve">, which </w:t>
      </w:r>
      <w:r w:rsidR="008358E4" w:rsidRPr="000E020A">
        <w:rPr>
          <w:rFonts w:ascii="Times New Roman" w:hAnsi="Times New Roman" w:cs="Times New Roman"/>
          <w:sz w:val="24"/>
          <w:szCs w:val="24"/>
          <w:lang w:val="en-GB"/>
        </w:rPr>
        <w:t xml:space="preserve">may behave differently because the surveyed measure has been </w:t>
      </w:r>
      <w:r w:rsidR="00366137" w:rsidRPr="000E020A">
        <w:rPr>
          <w:rFonts w:ascii="Times New Roman" w:hAnsi="Times New Roman" w:cs="Times New Roman"/>
          <w:sz w:val="24"/>
          <w:szCs w:val="24"/>
          <w:lang w:val="en-GB"/>
        </w:rPr>
        <w:t xml:space="preserve">especially </w:t>
      </w:r>
      <w:r w:rsidR="008358E4" w:rsidRPr="000E020A">
        <w:rPr>
          <w:rFonts w:ascii="Times New Roman" w:hAnsi="Times New Roman" w:cs="Times New Roman"/>
          <w:sz w:val="24"/>
          <w:szCs w:val="24"/>
          <w:lang w:val="en-GB"/>
        </w:rPr>
        <w:t xml:space="preserve">salient in the public discussion. </w:t>
      </w:r>
      <w:r w:rsidR="000621F0" w:rsidRPr="000E020A">
        <w:rPr>
          <w:rFonts w:ascii="Times New Roman" w:hAnsi="Times New Roman" w:cs="Times New Roman"/>
          <w:sz w:val="24"/>
          <w:szCs w:val="24"/>
          <w:lang w:val="en-GB"/>
        </w:rPr>
        <w:t xml:space="preserve">In comparison, </w:t>
      </w:r>
      <w:r w:rsidR="00E756A9" w:rsidRPr="000E020A">
        <w:rPr>
          <w:rFonts w:ascii="Times New Roman" w:hAnsi="Times New Roman" w:cs="Times New Roman"/>
          <w:sz w:val="24"/>
          <w:szCs w:val="24"/>
          <w:lang w:val="en-GB"/>
        </w:rPr>
        <w:t xml:space="preserve">the </w:t>
      </w:r>
      <w:r w:rsidR="00E756A9" w:rsidRPr="000E020A">
        <w:rPr>
          <w:rFonts w:ascii="Times New Roman" w:hAnsi="Times New Roman" w:cs="Times New Roman"/>
          <w:sz w:val="24"/>
          <w:szCs w:val="24"/>
          <w:lang w:val="en-GB"/>
        </w:rPr>
        <w:lastRenderedPageBreak/>
        <w:t xml:space="preserve">differences </w:t>
      </w:r>
      <w:r w:rsidR="007F3047" w:rsidRPr="000E020A">
        <w:rPr>
          <w:rFonts w:ascii="Times New Roman" w:hAnsi="Times New Roman" w:cs="Times New Roman"/>
          <w:sz w:val="24"/>
          <w:szCs w:val="24"/>
          <w:lang w:val="en-GB"/>
        </w:rPr>
        <w:t xml:space="preserve">between </w:t>
      </w:r>
      <w:r w:rsidR="00691E19" w:rsidRPr="000E020A">
        <w:rPr>
          <w:rFonts w:ascii="Times New Roman" w:hAnsi="Times New Roman" w:cs="Times New Roman"/>
          <w:sz w:val="24"/>
          <w:szCs w:val="24"/>
          <w:lang w:val="en-GB"/>
        </w:rPr>
        <w:t>respondents</w:t>
      </w:r>
      <w:r w:rsidR="000621F0" w:rsidRPr="000E020A">
        <w:rPr>
          <w:rFonts w:ascii="Times New Roman" w:hAnsi="Times New Roman" w:cs="Times New Roman"/>
          <w:sz w:val="24"/>
          <w:szCs w:val="24"/>
          <w:lang w:val="en-GB"/>
        </w:rPr>
        <w:t xml:space="preserve"> with varying levels of climate change concern</w:t>
      </w:r>
      <w:r w:rsidR="007F3047" w:rsidRPr="000E020A">
        <w:rPr>
          <w:rFonts w:ascii="Times New Roman" w:hAnsi="Times New Roman" w:cs="Times New Roman"/>
          <w:sz w:val="24"/>
          <w:szCs w:val="24"/>
          <w:lang w:val="en-GB"/>
        </w:rPr>
        <w:t xml:space="preserve"> </w:t>
      </w:r>
      <w:r w:rsidR="00E756A9" w:rsidRPr="000E020A">
        <w:rPr>
          <w:rFonts w:ascii="Times New Roman" w:hAnsi="Times New Roman" w:cs="Times New Roman"/>
          <w:sz w:val="24"/>
          <w:szCs w:val="24"/>
          <w:lang w:val="en-GB"/>
        </w:rPr>
        <w:t xml:space="preserve">are </w:t>
      </w:r>
      <w:r w:rsidR="000621F0" w:rsidRPr="000E020A">
        <w:rPr>
          <w:rFonts w:ascii="Times New Roman" w:hAnsi="Times New Roman" w:cs="Times New Roman"/>
          <w:sz w:val="24"/>
          <w:szCs w:val="24"/>
          <w:lang w:val="en-GB"/>
        </w:rPr>
        <w:t>more than three times higher in the control group</w:t>
      </w:r>
      <w:r w:rsidR="00E756A9" w:rsidRPr="000E020A">
        <w:rPr>
          <w:rFonts w:ascii="Times New Roman" w:hAnsi="Times New Roman" w:cs="Times New Roman"/>
          <w:sz w:val="24"/>
          <w:szCs w:val="24"/>
          <w:lang w:val="en-GB"/>
        </w:rPr>
        <w:t xml:space="preserve">, </w:t>
      </w:r>
      <w:r w:rsidR="000621F0" w:rsidRPr="000E020A">
        <w:rPr>
          <w:rFonts w:ascii="Times New Roman" w:hAnsi="Times New Roman" w:cs="Times New Roman"/>
          <w:sz w:val="24"/>
          <w:szCs w:val="24"/>
          <w:lang w:val="en-GB"/>
        </w:rPr>
        <w:t xml:space="preserve">where they </w:t>
      </w:r>
      <w:r w:rsidR="00E756A9" w:rsidRPr="000E020A">
        <w:rPr>
          <w:rFonts w:ascii="Times New Roman" w:hAnsi="Times New Roman" w:cs="Times New Roman"/>
          <w:sz w:val="24"/>
          <w:szCs w:val="24"/>
          <w:lang w:val="en-GB"/>
        </w:rPr>
        <w:t>rang</w:t>
      </w:r>
      <w:r w:rsidR="000621F0" w:rsidRPr="000E020A">
        <w:rPr>
          <w:rFonts w:ascii="Times New Roman" w:hAnsi="Times New Roman" w:cs="Times New Roman"/>
          <w:sz w:val="24"/>
          <w:szCs w:val="24"/>
          <w:lang w:val="en-GB"/>
        </w:rPr>
        <w:t>e</w:t>
      </w:r>
      <w:r w:rsidR="00E756A9" w:rsidRPr="000E020A">
        <w:rPr>
          <w:rFonts w:ascii="Times New Roman" w:hAnsi="Times New Roman" w:cs="Times New Roman"/>
          <w:sz w:val="24"/>
          <w:szCs w:val="24"/>
          <w:lang w:val="en-GB"/>
        </w:rPr>
        <w:t xml:space="preserve"> between 16 and 32 percentage points</w:t>
      </w:r>
      <w:r w:rsidR="000621F0"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Given that the difference between concerned citizens in the experimental and control conditions is larger than the difference between unconcerned citizens in the two groups</w:t>
      </w:r>
      <w:r w:rsidR="00E756A9"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 xml:space="preserve">the findings do not support the </w:t>
      </w:r>
      <w:r w:rsidR="000621F0" w:rsidRPr="000E020A">
        <w:rPr>
          <w:rFonts w:ascii="Times New Roman" w:hAnsi="Times New Roman" w:cs="Times New Roman"/>
          <w:sz w:val="24"/>
          <w:szCs w:val="24"/>
          <w:lang w:val="en-GB"/>
        </w:rPr>
        <w:t xml:space="preserve">expectation </w:t>
      </w:r>
      <w:r w:rsidR="003F70A5" w:rsidRPr="000E020A">
        <w:rPr>
          <w:rFonts w:ascii="Times New Roman" w:hAnsi="Times New Roman" w:cs="Times New Roman"/>
          <w:sz w:val="24"/>
          <w:szCs w:val="24"/>
          <w:lang w:val="en-GB"/>
        </w:rPr>
        <w:t xml:space="preserve">that </w:t>
      </w:r>
      <w:r w:rsidR="00E756A9" w:rsidRPr="000E020A">
        <w:rPr>
          <w:rFonts w:ascii="Times New Roman" w:hAnsi="Times New Roman" w:cs="Times New Roman"/>
          <w:sz w:val="24"/>
          <w:szCs w:val="24"/>
          <w:lang w:val="en-GB"/>
        </w:rPr>
        <w:t>the climate policy preferences of respondents</w:t>
      </w:r>
      <w:r w:rsidR="000621F0" w:rsidRPr="000E020A">
        <w:rPr>
          <w:rFonts w:ascii="Times New Roman" w:hAnsi="Times New Roman" w:cs="Times New Roman"/>
          <w:sz w:val="24"/>
          <w:szCs w:val="24"/>
          <w:lang w:val="en-GB"/>
        </w:rPr>
        <w:t xml:space="preserve"> who are particularly concerned about climate change</w:t>
      </w:r>
      <w:r w:rsidR="00E756A9" w:rsidRPr="000E020A">
        <w:rPr>
          <w:rFonts w:ascii="Times New Roman" w:hAnsi="Times New Roman" w:cs="Times New Roman"/>
          <w:sz w:val="24"/>
          <w:szCs w:val="24"/>
          <w:lang w:val="en-GB"/>
        </w:rPr>
        <w:t xml:space="preserve"> are more resilient to information about </w:t>
      </w:r>
      <w:r w:rsidR="00D7003B" w:rsidRPr="000E020A">
        <w:rPr>
          <w:rFonts w:ascii="Times New Roman" w:hAnsi="Times New Roman" w:cs="Times New Roman"/>
          <w:sz w:val="24"/>
          <w:szCs w:val="24"/>
          <w:lang w:val="en-GB"/>
        </w:rPr>
        <w:t>negative implications</w:t>
      </w:r>
      <w:r w:rsidR="003F70A5" w:rsidRPr="000E020A">
        <w:rPr>
          <w:rFonts w:ascii="Times New Roman" w:hAnsi="Times New Roman" w:cs="Times New Roman"/>
          <w:sz w:val="24"/>
          <w:szCs w:val="24"/>
          <w:lang w:val="en-GB"/>
        </w:rPr>
        <w:t>. However,</w:t>
      </w:r>
      <w:r w:rsidR="00E756A9" w:rsidRPr="000E020A">
        <w:rPr>
          <w:rFonts w:ascii="Times New Roman" w:hAnsi="Times New Roman" w:cs="Times New Roman"/>
          <w:sz w:val="24"/>
          <w:szCs w:val="24"/>
          <w:lang w:val="en-GB"/>
        </w:rPr>
        <w:t xml:space="preserve"> this </w:t>
      </w:r>
      <w:r w:rsidR="003F70A5" w:rsidRPr="000E020A">
        <w:rPr>
          <w:rFonts w:ascii="Times New Roman" w:hAnsi="Times New Roman" w:cs="Times New Roman"/>
          <w:sz w:val="24"/>
          <w:szCs w:val="24"/>
          <w:lang w:val="en-GB"/>
        </w:rPr>
        <w:t>pattern may</w:t>
      </w:r>
      <w:r w:rsidR="00E756A9" w:rsidRPr="000E020A">
        <w:rPr>
          <w:rFonts w:ascii="Times New Roman" w:hAnsi="Times New Roman" w:cs="Times New Roman"/>
          <w:sz w:val="24"/>
          <w:szCs w:val="24"/>
          <w:lang w:val="en-GB"/>
        </w:rPr>
        <w:t xml:space="preserve"> be driven more by the very low support for climate policies among respondents who are not concerned about climate change than by differential dynamics in the experimental group</w:t>
      </w:r>
      <w:r w:rsidR="00F30DFF" w:rsidRPr="000E020A">
        <w:rPr>
          <w:rFonts w:ascii="Times New Roman" w:hAnsi="Times New Roman" w:cs="Times New Roman"/>
          <w:sz w:val="24"/>
          <w:szCs w:val="24"/>
          <w:lang w:val="en-GB"/>
        </w:rPr>
        <w:t xml:space="preserve">. </w:t>
      </w:r>
      <w:r w:rsidR="003F70A5" w:rsidRPr="000E020A">
        <w:rPr>
          <w:rFonts w:ascii="Times New Roman" w:hAnsi="Times New Roman" w:cs="Times New Roman"/>
          <w:sz w:val="24"/>
          <w:szCs w:val="24"/>
          <w:lang w:val="en-GB"/>
        </w:rPr>
        <w:t xml:space="preserve">Rather than clearly disconfirming the </w:t>
      </w:r>
      <w:r w:rsidR="00454F8E" w:rsidRPr="000E020A">
        <w:rPr>
          <w:rFonts w:ascii="Times New Roman" w:hAnsi="Times New Roman" w:cs="Times New Roman"/>
          <w:sz w:val="24"/>
          <w:szCs w:val="24"/>
          <w:lang w:val="en-GB"/>
        </w:rPr>
        <w:t xml:space="preserve">first </w:t>
      </w:r>
      <w:r w:rsidR="003F70A5" w:rsidRPr="000E020A">
        <w:rPr>
          <w:rFonts w:ascii="Times New Roman" w:hAnsi="Times New Roman" w:cs="Times New Roman"/>
          <w:sz w:val="24"/>
          <w:szCs w:val="24"/>
          <w:lang w:val="en-GB"/>
        </w:rPr>
        <w:t>hypothesis, t</w:t>
      </w:r>
      <w:r w:rsidR="00F30DFF" w:rsidRPr="000E020A">
        <w:rPr>
          <w:rFonts w:ascii="Times New Roman" w:hAnsi="Times New Roman" w:cs="Times New Roman"/>
          <w:sz w:val="24"/>
          <w:szCs w:val="24"/>
          <w:lang w:val="en-GB"/>
        </w:rPr>
        <w:t xml:space="preserve">he results </w:t>
      </w:r>
      <w:r w:rsidR="003F70A5" w:rsidRPr="000E020A">
        <w:rPr>
          <w:rFonts w:ascii="Times New Roman" w:hAnsi="Times New Roman" w:cs="Times New Roman"/>
          <w:sz w:val="24"/>
          <w:szCs w:val="24"/>
          <w:lang w:val="en-GB"/>
        </w:rPr>
        <w:t xml:space="preserve">could </w:t>
      </w:r>
      <w:r w:rsidR="00F30DFF" w:rsidRPr="000E020A">
        <w:rPr>
          <w:rFonts w:ascii="Times New Roman" w:hAnsi="Times New Roman" w:cs="Times New Roman"/>
          <w:sz w:val="24"/>
          <w:szCs w:val="24"/>
          <w:lang w:val="en-GB"/>
        </w:rPr>
        <w:t>thus indicate a floor effect</w:t>
      </w:r>
      <w:r w:rsidR="00E756A9" w:rsidRPr="000E020A">
        <w:rPr>
          <w:rFonts w:ascii="Times New Roman" w:hAnsi="Times New Roman" w:cs="Times New Roman"/>
          <w:sz w:val="24"/>
          <w:szCs w:val="24"/>
          <w:lang w:val="en-GB"/>
        </w:rPr>
        <w:t>.</w:t>
      </w:r>
      <w:r w:rsidR="00AA2BD3" w:rsidRPr="000E020A">
        <w:rPr>
          <w:rFonts w:ascii="Times New Roman" w:hAnsi="Times New Roman" w:cs="Times New Roman"/>
          <w:sz w:val="24"/>
          <w:szCs w:val="24"/>
          <w:lang w:val="en-GB"/>
        </w:rPr>
        <w:t xml:space="preserve"> </w:t>
      </w:r>
    </w:p>
    <w:p w14:paraId="657E2132" w14:textId="77777777" w:rsidR="00F82448" w:rsidRPr="000E020A" w:rsidRDefault="00F82448" w:rsidP="006F0224">
      <w:pPr>
        <w:pStyle w:val="KeinLeerraum"/>
        <w:spacing w:line="360" w:lineRule="auto"/>
        <w:jc w:val="both"/>
        <w:rPr>
          <w:rFonts w:ascii="Times New Roman" w:hAnsi="Times New Roman" w:cs="Times New Roman"/>
          <w:sz w:val="24"/>
          <w:szCs w:val="24"/>
          <w:lang w:val="en-GB"/>
        </w:rPr>
      </w:pPr>
    </w:p>
    <w:p w14:paraId="680295AE" w14:textId="4F0F5ED4" w:rsidR="009E5DDE" w:rsidRPr="000E020A" w:rsidRDefault="00F82448" w:rsidP="00445BE3">
      <w:pPr>
        <w:pStyle w:val="Beschriftung"/>
        <w:keepNext/>
        <w:spacing w:line="360" w:lineRule="auto"/>
        <w:jc w:val="both"/>
        <w:rPr>
          <w:rFonts w:ascii="Times New Roman" w:hAnsi="Times New Roman" w:cs="Times New Roman"/>
          <w:i w:val="0"/>
          <w:color w:val="auto"/>
          <w:sz w:val="20"/>
          <w:szCs w:val="20"/>
          <w:lang w:val="en-GB"/>
        </w:rPr>
      </w:pPr>
      <w:bookmarkStart w:id="17" w:name="_Ref109738182"/>
      <w:bookmarkStart w:id="18" w:name="_Ref101358163"/>
      <w:r w:rsidRPr="000E020A">
        <w:rPr>
          <w:rFonts w:ascii="Times New Roman" w:hAnsi="Times New Roman" w:cs="Times New Roman"/>
          <w:b/>
          <w:i w:val="0"/>
          <w:color w:val="auto"/>
          <w:sz w:val="20"/>
          <w:szCs w:val="20"/>
          <w:lang w:val="en-GB"/>
        </w:rPr>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2467EA">
        <w:rPr>
          <w:rFonts w:ascii="Times New Roman" w:hAnsi="Times New Roman" w:cs="Times New Roman"/>
          <w:b/>
          <w:i w:val="0"/>
          <w:noProof/>
          <w:color w:val="auto"/>
          <w:sz w:val="20"/>
          <w:szCs w:val="20"/>
          <w:lang w:val="en-GB"/>
        </w:rPr>
        <w:t>4</w:t>
      </w:r>
      <w:r w:rsidR="003A712D" w:rsidRPr="000E020A">
        <w:rPr>
          <w:rFonts w:ascii="Times New Roman" w:hAnsi="Times New Roman" w:cs="Times New Roman"/>
          <w:b/>
          <w:i w:val="0"/>
          <w:color w:val="auto"/>
          <w:sz w:val="20"/>
          <w:szCs w:val="20"/>
          <w:lang w:val="en-GB"/>
        </w:rPr>
        <w:fldChar w:fldCharType="end"/>
      </w:r>
      <w:bookmarkEnd w:id="17"/>
      <w:bookmarkEnd w:id="18"/>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w:t>
      </w:r>
      <w:r w:rsidR="001A46CC" w:rsidRPr="000E020A">
        <w:rPr>
          <w:rFonts w:ascii="Times New Roman" w:hAnsi="Times New Roman" w:cs="Times New Roman"/>
          <w:i w:val="0"/>
          <w:color w:val="auto"/>
          <w:sz w:val="20"/>
          <w:szCs w:val="20"/>
          <w:lang w:val="en-GB"/>
        </w:rPr>
        <w:t>Predicted probabilitie</w:t>
      </w:r>
      <w:r w:rsidR="00961A6E" w:rsidRPr="000E020A">
        <w:rPr>
          <w:rFonts w:ascii="Times New Roman" w:hAnsi="Times New Roman" w:cs="Times New Roman"/>
          <w:i w:val="0"/>
          <w:color w:val="auto"/>
          <w:sz w:val="20"/>
          <w:szCs w:val="20"/>
          <w:lang w:val="en-GB"/>
        </w:rPr>
        <w:t>s for climate policy support across levels of climate change concern.</w:t>
      </w:r>
    </w:p>
    <w:p w14:paraId="0B290B4E" w14:textId="67322648" w:rsidR="00961A6E" w:rsidRPr="000E020A" w:rsidRDefault="00AE3E96" w:rsidP="00445BE3">
      <w:pPr>
        <w:pStyle w:val="Beschriftung"/>
        <w:keepNext/>
        <w:spacing w:line="360" w:lineRule="auto"/>
        <w:jc w:val="both"/>
        <w:rPr>
          <w:rFonts w:ascii="Times New Roman" w:hAnsi="Times New Roman" w:cs="Times New Roman"/>
          <w:i w:val="0"/>
          <w:color w:val="auto"/>
          <w:sz w:val="20"/>
          <w:szCs w:val="20"/>
          <w:lang w:val="en-GB"/>
        </w:rPr>
      </w:pPr>
      <w:r w:rsidRPr="000E020A">
        <w:rPr>
          <w:rFonts w:ascii="Times New Roman" w:hAnsi="Times New Roman" w:cs="Times New Roman"/>
          <w:noProof/>
          <w:lang w:val="en-GB"/>
        </w:rPr>
        <w:drawing>
          <wp:inline distT="0" distB="0" distL="0" distR="0" wp14:anchorId="78E6096D" wp14:editId="4A86FEB4">
            <wp:extent cx="5760720" cy="38374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r w:rsidR="00961A6E" w:rsidRPr="000E020A">
        <w:rPr>
          <w:rFonts w:ascii="Times New Roman" w:hAnsi="Times New Roman" w:cs="Times New Roman"/>
          <w:i w:val="0"/>
          <w:color w:val="auto"/>
          <w:sz w:val="20"/>
          <w:szCs w:val="20"/>
          <w:lang w:val="en-GB"/>
        </w:rPr>
        <w:t xml:space="preserve">Notes: Depicted are predicted probabilities to support climate policies across different levels of climate change concern with 95-percent confidence intervals. Estimates are based on an ordered logistic regression model including interactions between the experimental </w:t>
      </w:r>
      <w:r w:rsidR="00275C68" w:rsidRPr="000E020A">
        <w:rPr>
          <w:rFonts w:ascii="Times New Roman" w:hAnsi="Times New Roman" w:cs="Times New Roman"/>
          <w:i w:val="0"/>
          <w:color w:val="auto"/>
          <w:sz w:val="20"/>
          <w:szCs w:val="20"/>
          <w:lang w:val="en-GB"/>
        </w:rPr>
        <w:t xml:space="preserve">treatment </w:t>
      </w:r>
      <w:r w:rsidR="00961A6E" w:rsidRPr="000E020A">
        <w:rPr>
          <w:rFonts w:ascii="Times New Roman" w:hAnsi="Times New Roman" w:cs="Times New Roman"/>
          <w:i w:val="0"/>
          <w:color w:val="auto"/>
          <w:sz w:val="20"/>
          <w:szCs w:val="20"/>
          <w:lang w:val="en-GB"/>
        </w:rPr>
        <w:t xml:space="preserve">and climate change concern, and between the experimental </w:t>
      </w:r>
      <w:r w:rsidR="00275C68" w:rsidRPr="000E020A">
        <w:rPr>
          <w:rFonts w:ascii="Times New Roman" w:hAnsi="Times New Roman" w:cs="Times New Roman"/>
          <w:i w:val="0"/>
          <w:color w:val="auto"/>
          <w:sz w:val="20"/>
          <w:szCs w:val="20"/>
          <w:lang w:val="en-GB"/>
        </w:rPr>
        <w:t xml:space="preserve">treatment </w:t>
      </w:r>
      <w:r w:rsidR="00961A6E" w:rsidRPr="000E020A">
        <w:rPr>
          <w:rFonts w:ascii="Times New Roman" w:hAnsi="Times New Roman" w:cs="Times New Roman"/>
          <w:i w:val="0"/>
          <w:color w:val="auto"/>
          <w:sz w:val="20"/>
          <w:szCs w:val="20"/>
          <w:lang w:val="en-GB"/>
        </w:rPr>
        <w:t xml:space="preserve">and support for </w:t>
      </w:r>
      <w:r w:rsidR="008C20A8" w:rsidRPr="000E020A">
        <w:rPr>
          <w:rFonts w:ascii="Times New Roman" w:hAnsi="Times New Roman" w:cs="Times New Roman"/>
          <w:i w:val="0"/>
          <w:color w:val="auto"/>
          <w:sz w:val="20"/>
          <w:szCs w:val="20"/>
          <w:lang w:val="en-GB"/>
        </w:rPr>
        <w:t xml:space="preserve">government assistance </w:t>
      </w:r>
      <w:r w:rsidR="00961A6E" w:rsidRPr="000E020A">
        <w:rPr>
          <w:rFonts w:ascii="Times New Roman" w:hAnsi="Times New Roman" w:cs="Times New Roman"/>
          <w:i w:val="0"/>
          <w:color w:val="auto"/>
          <w:sz w:val="20"/>
          <w:szCs w:val="20"/>
          <w:lang w:val="en-GB"/>
        </w:rPr>
        <w:t xml:space="preserve">measures, as well as controls for respondents’ age, gender, education level, income, residence, and party identification (not depicted). Full regression results are shown in </w:t>
      </w:r>
      <w:r w:rsidR="00AC05D9" w:rsidRPr="000E020A">
        <w:rPr>
          <w:rFonts w:ascii="Times New Roman" w:hAnsi="Times New Roman" w:cs="Times New Roman"/>
          <w:i w:val="0"/>
          <w:color w:val="auto"/>
          <w:sz w:val="20"/>
          <w:szCs w:val="20"/>
          <w:lang w:val="en-GB"/>
        </w:rPr>
        <w:t>Appendix 3</w:t>
      </w:r>
      <w:r w:rsidR="00961A6E" w:rsidRPr="000E020A">
        <w:rPr>
          <w:rFonts w:ascii="Times New Roman" w:hAnsi="Times New Roman" w:cs="Times New Roman"/>
          <w:i w:val="0"/>
          <w:color w:val="auto"/>
          <w:sz w:val="20"/>
          <w:szCs w:val="20"/>
          <w:lang w:val="en-GB"/>
        </w:rPr>
        <w:t xml:space="preserve">, Model </w:t>
      </w:r>
      <w:r w:rsidR="005471FB" w:rsidRPr="000E020A">
        <w:rPr>
          <w:rFonts w:ascii="Times New Roman" w:hAnsi="Times New Roman" w:cs="Times New Roman"/>
          <w:i w:val="0"/>
          <w:color w:val="auto"/>
          <w:sz w:val="20"/>
          <w:szCs w:val="20"/>
          <w:lang w:val="en-GB"/>
        </w:rPr>
        <w:t>A3.</w:t>
      </w:r>
      <w:r w:rsidR="00961A6E" w:rsidRPr="000E020A">
        <w:rPr>
          <w:rFonts w:ascii="Times New Roman" w:hAnsi="Times New Roman" w:cs="Times New Roman"/>
          <w:i w:val="0"/>
          <w:color w:val="auto"/>
          <w:sz w:val="20"/>
          <w:szCs w:val="20"/>
          <w:lang w:val="en-GB"/>
        </w:rPr>
        <w:t>2.</w:t>
      </w:r>
    </w:p>
    <w:p w14:paraId="1BD54987" w14:textId="77777777" w:rsidR="008358E4" w:rsidRPr="000E020A" w:rsidRDefault="008358E4" w:rsidP="008358E4">
      <w:pPr>
        <w:pStyle w:val="KeinLeerraum"/>
        <w:spacing w:line="360" w:lineRule="auto"/>
        <w:jc w:val="both"/>
        <w:rPr>
          <w:rFonts w:ascii="Times New Roman" w:hAnsi="Times New Roman" w:cs="Times New Roman"/>
          <w:sz w:val="24"/>
          <w:szCs w:val="24"/>
          <w:lang w:val="en-GB"/>
        </w:rPr>
      </w:pPr>
    </w:p>
    <w:p w14:paraId="00B80FA8" w14:textId="1064BF13" w:rsidR="00C42731" w:rsidRPr="000E020A" w:rsidRDefault="00C42731" w:rsidP="00483F05">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lastRenderedPageBreak/>
        <w:t xml:space="preserve">The same model offers evidence </w:t>
      </w:r>
      <w:r w:rsidR="004142CD" w:rsidRPr="000E020A">
        <w:rPr>
          <w:rFonts w:ascii="Times New Roman" w:hAnsi="Times New Roman" w:cs="Times New Roman"/>
          <w:sz w:val="24"/>
          <w:szCs w:val="24"/>
          <w:lang w:val="en-GB"/>
        </w:rPr>
        <w:t>regarding</w:t>
      </w:r>
      <w:r w:rsidRPr="000E020A">
        <w:rPr>
          <w:rFonts w:ascii="Times New Roman" w:hAnsi="Times New Roman" w:cs="Times New Roman"/>
          <w:sz w:val="24"/>
          <w:szCs w:val="24"/>
          <w:lang w:val="en-GB"/>
        </w:rPr>
        <w:t xml:space="preserve"> our second hypothesis </w:t>
      </w:r>
      <w:r w:rsidR="000621F0" w:rsidRPr="000E020A">
        <w:rPr>
          <w:rFonts w:ascii="Times New Roman" w:hAnsi="Times New Roman" w:cs="Times New Roman"/>
          <w:sz w:val="24"/>
          <w:szCs w:val="24"/>
          <w:lang w:val="en-GB"/>
        </w:rPr>
        <w:t>that individuals who support government assistance for specific groups should be less supportive of climate policies when negative implications for those groups are salient</w:t>
      </w:r>
      <w:r w:rsidR="004142CD" w:rsidRPr="000E020A">
        <w:rPr>
          <w:rFonts w:ascii="Times New Roman" w:hAnsi="Times New Roman" w:cs="Times New Roman"/>
          <w:sz w:val="24"/>
          <w:szCs w:val="24"/>
          <w:lang w:val="en-GB"/>
        </w:rPr>
        <w:t>.</w:t>
      </w:r>
      <w:r w:rsidR="00275C68" w:rsidRPr="000E020A">
        <w:rPr>
          <w:rFonts w:ascii="Times New Roman" w:hAnsi="Times New Roman" w:cs="Times New Roman"/>
          <w:sz w:val="24"/>
          <w:szCs w:val="24"/>
          <w:lang w:val="en-GB"/>
        </w:rPr>
        <w:t xml:space="preserve"> </w:t>
      </w:r>
      <w:r w:rsidR="00275C68" w:rsidRPr="000E020A">
        <w:rPr>
          <w:rFonts w:ascii="Times New Roman" w:hAnsi="Times New Roman" w:cs="Times New Roman"/>
          <w:sz w:val="24"/>
          <w:szCs w:val="24"/>
          <w:lang w:val="en-GB"/>
        </w:rPr>
        <w:fldChar w:fldCharType="begin"/>
      </w:r>
      <w:r w:rsidR="00275C68" w:rsidRPr="000E020A">
        <w:rPr>
          <w:rFonts w:ascii="Times New Roman" w:hAnsi="Times New Roman" w:cs="Times New Roman"/>
          <w:sz w:val="24"/>
          <w:szCs w:val="24"/>
          <w:lang w:val="en-GB"/>
        </w:rPr>
        <w:instrText xml:space="preserve"> REF _Ref101780089 \h  \* MERGEFORMAT </w:instrText>
      </w:r>
      <w:r w:rsidR="00275C68" w:rsidRPr="000E020A">
        <w:rPr>
          <w:rFonts w:ascii="Times New Roman" w:hAnsi="Times New Roman" w:cs="Times New Roman"/>
          <w:sz w:val="24"/>
          <w:szCs w:val="24"/>
          <w:lang w:val="en-GB"/>
        </w:rPr>
      </w:r>
      <w:r w:rsidR="00275C68"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5</w:t>
      </w:r>
      <w:r w:rsidR="00275C68" w:rsidRPr="000E020A">
        <w:rPr>
          <w:rFonts w:ascii="Times New Roman" w:hAnsi="Times New Roman" w:cs="Times New Roman"/>
          <w:sz w:val="24"/>
          <w:szCs w:val="24"/>
          <w:lang w:val="en-GB"/>
        </w:rPr>
        <w:fldChar w:fldCharType="end"/>
      </w:r>
      <w:r w:rsidR="00275C68" w:rsidRPr="000E020A">
        <w:rPr>
          <w:rFonts w:ascii="Times New Roman" w:hAnsi="Times New Roman" w:cs="Times New Roman"/>
          <w:sz w:val="24"/>
          <w:szCs w:val="24"/>
          <w:lang w:val="en-GB"/>
        </w:rPr>
        <w:t xml:space="preserve"> illustrates the results from the interaction between the experimental treatment and support for </w:t>
      </w:r>
      <w:r w:rsidR="008C20A8" w:rsidRPr="000E020A">
        <w:rPr>
          <w:rFonts w:ascii="Times New Roman" w:hAnsi="Times New Roman" w:cs="Times New Roman"/>
          <w:sz w:val="24"/>
          <w:szCs w:val="24"/>
          <w:lang w:val="en-GB"/>
        </w:rPr>
        <w:t xml:space="preserve">government assistance </w:t>
      </w:r>
      <w:r w:rsidR="00275C68" w:rsidRPr="000E020A">
        <w:rPr>
          <w:rFonts w:ascii="Times New Roman" w:hAnsi="Times New Roman" w:cs="Times New Roman"/>
          <w:sz w:val="24"/>
          <w:szCs w:val="24"/>
          <w:lang w:val="en-GB"/>
        </w:rPr>
        <w:t xml:space="preserve">measures, which </w:t>
      </w:r>
      <w:r w:rsidR="000621F0" w:rsidRPr="000E020A">
        <w:rPr>
          <w:rFonts w:ascii="Times New Roman" w:hAnsi="Times New Roman" w:cs="Times New Roman"/>
          <w:sz w:val="24"/>
          <w:szCs w:val="24"/>
          <w:lang w:val="en-GB"/>
        </w:rPr>
        <w:t xml:space="preserve">corroborate </w:t>
      </w:r>
      <w:r w:rsidR="00275C68" w:rsidRPr="000E020A">
        <w:rPr>
          <w:rFonts w:ascii="Times New Roman" w:hAnsi="Times New Roman" w:cs="Times New Roman"/>
          <w:sz w:val="24"/>
          <w:szCs w:val="24"/>
          <w:lang w:val="en-GB"/>
        </w:rPr>
        <w:t xml:space="preserve">the hypothesis. </w:t>
      </w:r>
      <w:r w:rsidR="00B91E04" w:rsidRPr="000E020A">
        <w:rPr>
          <w:rFonts w:ascii="Times New Roman" w:hAnsi="Times New Roman" w:cs="Times New Roman"/>
          <w:sz w:val="24"/>
          <w:szCs w:val="24"/>
          <w:lang w:val="en-GB"/>
        </w:rPr>
        <w:t>In the experimental condition,</w:t>
      </w:r>
      <w:r w:rsidR="00275C68" w:rsidRPr="000E020A">
        <w:rPr>
          <w:rFonts w:ascii="Times New Roman" w:hAnsi="Times New Roman" w:cs="Times New Roman"/>
          <w:sz w:val="24"/>
          <w:szCs w:val="24"/>
          <w:lang w:val="en-GB"/>
        </w:rPr>
        <w:t xml:space="preserve"> </w:t>
      </w:r>
      <w:r w:rsidR="00B91E04" w:rsidRPr="000E020A">
        <w:rPr>
          <w:rFonts w:ascii="Times New Roman" w:hAnsi="Times New Roman" w:cs="Times New Roman"/>
          <w:sz w:val="24"/>
          <w:szCs w:val="24"/>
          <w:lang w:val="en-GB"/>
        </w:rPr>
        <w:t xml:space="preserve">the level of </w:t>
      </w:r>
      <w:r w:rsidR="00275C68" w:rsidRPr="000E020A">
        <w:rPr>
          <w:rFonts w:ascii="Times New Roman" w:hAnsi="Times New Roman" w:cs="Times New Roman"/>
          <w:sz w:val="24"/>
          <w:szCs w:val="24"/>
          <w:lang w:val="en-GB"/>
        </w:rPr>
        <w:t xml:space="preserve">support for climate policies decreases </w:t>
      </w:r>
      <w:r w:rsidR="00B91E04" w:rsidRPr="000E020A">
        <w:rPr>
          <w:rFonts w:ascii="Times New Roman" w:hAnsi="Times New Roman" w:cs="Times New Roman"/>
          <w:sz w:val="24"/>
          <w:szCs w:val="24"/>
          <w:lang w:val="en-GB"/>
        </w:rPr>
        <w:t>when respondents strongly support government</w:t>
      </w:r>
      <w:r w:rsidR="00275C68" w:rsidRPr="000E020A">
        <w:rPr>
          <w:rFonts w:ascii="Times New Roman" w:hAnsi="Times New Roman" w:cs="Times New Roman"/>
          <w:sz w:val="24"/>
          <w:szCs w:val="24"/>
          <w:lang w:val="en-GB"/>
        </w:rPr>
        <w:t xml:space="preserve"> </w:t>
      </w:r>
      <w:r w:rsidR="00726237" w:rsidRPr="000E020A">
        <w:rPr>
          <w:rFonts w:ascii="Times New Roman" w:hAnsi="Times New Roman" w:cs="Times New Roman"/>
          <w:sz w:val="24"/>
          <w:szCs w:val="24"/>
          <w:lang w:val="en-GB"/>
        </w:rPr>
        <w:t>assistance</w:t>
      </w:r>
      <w:r w:rsidR="00B91E04" w:rsidRPr="000E020A">
        <w:rPr>
          <w:rFonts w:ascii="Times New Roman" w:hAnsi="Times New Roman" w:cs="Times New Roman"/>
          <w:sz w:val="24"/>
          <w:szCs w:val="24"/>
          <w:lang w:val="en-GB"/>
        </w:rPr>
        <w:t xml:space="preserve"> for the affected societal groups.</w:t>
      </w:r>
      <w:r w:rsidR="00275C68" w:rsidRPr="000E020A">
        <w:rPr>
          <w:rFonts w:ascii="Times New Roman" w:hAnsi="Times New Roman" w:cs="Times New Roman"/>
          <w:sz w:val="24"/>
          <w:szCs w:val="24"/>
          <w:lang w:val="en-GB"/>
        </w:rPr>
        <w:t xml:space="preserve"> </w:t>
      </w:r>
      <w:r w:rsidR="00B91E04" w:rsidRPr="000E020A">
        <w:rPr>
          <w:rFonts w:ascii="Times New Roman" w:hAnsi="Times New Roman" w:cs="Times New Roman"/>
          <w:sz w:val="24"/>
          <w:szCs w:val="24"/>
          <w:lang w:val="en-GB"/>
        </w:rPr>
        <w:t>These effects</w:t>
      </w:r>
      <w:r w:rsidR="00275C68" w:rsidRPr="000E020A">
        <w:rPr>
          <w:rFonts w:ascii="Times New Roman" w:hAnsi="Times New Roman" w:cs="Times New Roman"/>
          <w:sz w:val="24"/>
          <w:szCs w:val="24"/>
          <w:lang w:val="en-GB"/>
        </w:rPr>
        <w:t xml:space="preserve"> </w:t>
      </w:r>
      <w:r w:rsidR="00752C7A" w:rsidRPr="000E020A">
        <w:rPr>
          <w:rFonts w:ascii="Times New Roman" w:hAnsi="Times New Roman" w:cs="Times New Roman"/>
          <w:sz w:val="24"/>
          <w:szCs w:val="24"/>
          <w:lang w:val="en-GB"/>
        </w:rPr>
        <w:t>are</w:t>
      </w:r>
      <w:r w:rsidR="00275C68" w:rsidRPr="000E020A">
        <w:rPr>
          <w:rFonts w:ascii="Times New Roman" w:hAnsi="Times New Roman" w:cs="Times New Roman"/>
          <w:sz w:val="24"/>
          <w:szCs w:val="24"/>
          <w:lang w:val="en-GB"/>
        </w:rPr>
        <w:t xml:space="preserve"> reversed in the control group</w:t>
      </w:r>
      <w:r w:rsidR="00B91E04" w:rsidRPr="000E020A">
        <w:rPr>
          <w:rFonts w:ascii="Times New Roman" w:hAnsi="Times New Roman" w:cs="Times New Roman"/>
          <w:sz w:val="24"/>
          <w:szCs w:val="24"/>
          <w:lang w:val="en-GB"/>
        </w:rPr>
        <w:t>, where</w:t>
      </w:r>
      <w:r w:rsidR="00275C68" w:rsidRPr="000E020A">
        <w:rPr>
          <w:rFonts w:ascii="Times New Roman" w:hAnsi="Times New Roman" w:cs="Times New Roman"/>
          <w:sz w:val="24"/>
          <w:szCs w:val="24"/>
          <w:lang w:val="en-GB"/>
        </w:rPr>
        <w:t xml:space="preserve"> respondents who prefer more </w:t>
      </w:r>
      <w:r w:rsidR="008C20A8" w:rsidRPr="000E020A">
        <w:rPr>
          <w:rFonts w:ascii="Times New Roman" w:hAnsi="Times New Roman" w:cs="Times New Roman"/>
          <w:sz w:val="24"/>
          <w:szCs w:val="24"/>
          <w:lang w:val="en-GB"/>
        </w:rPr>
        <w:t xml:space="preserve">government support </w:t>
      </w:r>
      <w:r w:rsidR="00275C68" w:rsidRPr="000E020A">
        <w:rPr>
          <w:rFonts w:ascii="Times New Roman" w:hAnsi="Times New Roman" w:cs="Times New Roman"/>
          <w:sz w:val="24"/>
          <w:szCs w:val="24"/>
          <w:lang w:val="en-GB"/>
        </w:rPr>
        <w:t>are also more supportive of climate policies</w:t>
      </w:r>
      <w:r w:rsidR="00B91E04" w:rsidRPr="000E020A">
        <w:rPr>
          <w:rFonts w:ascii="Times New Roman" w:hAnsi="Times New Roman" w:cs="Times New Roman"/>
          <w:sz w:val="24"/>
          <w:szCs w:val="24"/>
          <w:lang w:val="en-GB"/>
        </w:rPr>
        <w:t>. This</w:t>
      </w:r>
      <w:r w:rsidR="00275C68" w:rsidRPr="000E020A">
        <w:rPr>
          <w:rFonts w:ascii="Times New Roman" w:hAnsi="Times New Roman" w:cs="Times New Roman"/>
          <w:sz w:val="24"/>
          <w:szCs w:val="24"/>
          <w:lang w:val="en-GB"/>
        </w:rPr>
        <w:t xml:space="preserve"> </w:t>
      </w:r>
      <w:r w:rsidR="00454F8E" w:rsidRPr="000E020A">
        <w:rPr>
          <w:rFonts w:ascii="Times New Roman" w:hAnsi="Times New Roman" w:cs="Times New Roman"/>
          <w:sz w:val="24"/>
          <w:szCs w:val="24"/>
          <w:lang w:val="en-GB"/>
        </w:rPr>
        <w:t>fits</w:t>
      </w:r>
      <w:r w:rsidR="00275C68" w:rsidRPr="000E020A">
        <w:rPr>
          <w:rFonts w:ascii="Times New Roman" w:hAnsi="Times New Roman" w:cs="Times New Roman"/>
          <w:sz w:val="24"/>
          <w:szCs w:val="24"/>
          <w:lang w:val="en-GB"/>
        </w:rPr>
        <w:t xml:space="preserve"> our expectation that support for climate policies and </w:t>
      </w:r>
      <w:r w:rsidR="008C20A8" w:rsidRPr="000E020A">
        <w:rPr>
          <w:rFonts w:ascii="Times New Roman" w:hAnsi="Times New Roman" w:cs="Times New Roman"/>
          <w:sz w:val="24"/>
          <w:szCs w:val="24"/>
          <w:lang w:val="en-GB"/>
        </w:rPr>
        <w:t xml:space="preserve">assistance </w:t>
      </w:r>
      <w:r w:rsidR="00275C68" w:rsidRPr="000E020A">
        <w:rPr>
          <w:rFonts w:ascii="Times New Roman" w:hAnsi="Times New Roman" w:cs="Times New Roman"/>
          <w:sz w:val="24"/>
          <w:szCs w:val="24"/>
          <w:lang w:val="en-GB"/>
        </w:rPr>
        <w:t xml:space="preserve">measures </w:t>
      </w:r>
      <w:r w:rsidR="00454F8E" w:rsidRPr="000E020A">
        <w:rPr>
          <w:rFonts w:ascii="Times New Roman" w:hAnsi="Times New Roman" w:cs="Times New Roman"/>
          <w:sz w:val="24"/>
          <w:szCs w:val="24"/>
          <w:lang w:val="en-GB"/>
        </w:rPr>
        <w:t>is</w:t>
      </w:r>
      <w:r w:rsidR="00275C68" w:rsidRPr="000E020A">
        <w:rPr>
          <w:rFonts w:ascii="Times New Roman" w:hAnsi="Times New Roman" w:cs="Times New Roman"/>
          <w:sz w:val="24"/>
          <w:szCs w:val="24"/>
          <w:lang w:val="en-GB"/>
        </w:rPr>
        <w:t xml:space="preserve"> based on care for others and th</w:t>
      </w:r>
      <w:r w:rsidR="00F30DFF" w:rsidRPr="000E020A">
        <w:rPr>
          <w:rFonts w:ascii="Times New Roman" w:hAnsi="Times New Roman" w:cs="Times New Roman"/>
          <w:sz w:val="24"/>
          <w:szCs w:val="24"/>
          <w:lang w:val="en-GB"/>
        </w:rPr>
        <w:t>us run</w:t>
      </w:r>
      <w:r w:rsidR="00454F8E" w:rsidRPr="000E020A">
        <w:rPr>
          <w:rFonts w:ascii="Times New Roman" w:hAnsi="Times New Roman" w:cs="Times New Roman"/>
          <w:sz w:val="24"/>
          <w:szCs w:val="24"/>
          <w:lang w:val="en-GB"/>
        </w:rPr>
        <w:t>s</w:t>
      </w:r>
      <w:r w:rsidR="00F30DFF" w:rsidRPr="000E020A">
        <w:rPr>
          <w:rFonts w:ascii="Times New Roman" w:hAnsi="Times New Roman" w:cs="Times New Roman"/>
          <w:sz w:val="24"/>
          <w:szCs w:val="24"/>
          <w:lang w:val="en-GB"/>
        </w:rPr>
        <w:t xml:space="preserve"> in the same direction unless potential trade-offs between these goals are made salient.</w:t>
      </w:r>
      <w:r w:rsidR="002F077D" w:rsidRPr="000E020A">
        <w:rPr>
          <w:rFonts w:ascii="Times New Roman" w:hAnsi="Times New Roman" w:cs="Times New Roman"/>
          <w:sz w:val="24"/>
          <w:szCs w:val="24"/>
          <w:lang w:val="en-GB"/>
        </w:rPr>
        <w:t xml:space="preserve"> This pattern can be observed for adaptation as well as mitigation, suggesting that adaptation policies, too, may be perceived as altruistic rather than self-serving.</w:t>
      </w:r>
    </w:p>
    <w:p w14:paraId="5C8492CF" w14:textId="650101EA" w:rsidR="00C42731" w:rsidRPr="000E020A" w:rsidRDefault="00C42731" w:rsidP="006F0224">
      <w:pPr>
        <w:pStyle w:val="KeinLeerraum"/>
        <w:spacing w:line="360" w:lineRule="auto"/>
        <w:jc w:val="both"/>
        <w:rPr>
          <w:rFonts w:ascii="Times New Roman" w:hAnsi="Times New Roman" w:cs="Times New Roman"/>
          <w:sz w:val="24"/>
          <w:szCs w:val="24"/>
          <w:lang w:val="en-GB"/>
        </w:rPr>
      </w:pPr>
    </w:p>
    <w:p w14:paraId="5C2A9FDC" w14:textId="0C86D617" w:rsidR="009E5DDE" w:rsidRPr="000E020A" w:rsidRDefault="00C42731" w:rsidP="00445BE3">
      <w:pPr>
        <w:pStyle w:val="Beschriftung"/>
        <w:keepNext/>
        <w:spacing w:line="360" w:lineRule="auto"/>
        <w:jc w:val="both"/>
        <w:rPr>
          <w:rFonts w:ascii="Times New Roman" w:hAnsi="Times New Roman" w:cs="Times New Roman"/>
          <w:i w:val="0"/>
          <w:color w:val="auto"/>
          <w:sz w:val="20"/>
          <w:szCs w:val="20"/>
          <w:lang w:val="en-GB"/>
        </w:rPr>
      </w:pPr>
      <w:bookmarkStart w:id="19" w:name="_Ref109738146"/>
      <w:bookmarkStart w:id="20" w:name="_Ref101780089"/>
      <w:r w:rsidRPr="000E020A">
        <w:rPr>
          <w:rFonts w:ascii="Times New Roman" w:hAnsi="Times New Roman" w:cs="Times New Roman"/>
          <w:b/>
          <w:i w:val="0"/>
          <w:color w:val="auto"/>
          <w:sz w:val="20"/>
          <w:szCs w:val="20"/>
          <w:lang w:val="en-GB"/>
        </w:rPr>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2467EA">
        <w:rPr>
          <w:rFonts w:ascii="Times New Roman" w:hAnsi="Times New Roman" w:cs="Times New Roman"/>
          <w:b/>
          <w:i w:val="0"/>
          <w:noProof/>
          <w:color w:val="auto"/>
          <w:sz w:val="20"/>
          <w:szCs w:val="20"/>
          <w:lang w:val="en-GB"/>
        </w:rPr>
        <w:t>5</w:t>
      </w:r>
      <w:r w:rsidR="003A712D" w:rsidRPr="000E020A">
        <w:rPr>
          <w:rFonts w:ascii="Times New Roman" w:hAnsi="Times New Roman" w:cs="Times New Roman"/>
          <w:b/>
          <w:i w:val="0"/>
          <w:color w:val="auto"/>
          <w:sz w:val="20"/>
          <w:szCs w:val="20"/>
          <w:lang w:val="en-GB"/>
        </w:rPr>
        <w:fldChar w:fldCharType="end"/>
      </w:r>
      <w:bookmarkEnd w:id="19"/>
      <w:bookmarkEnd w:id="20"/>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Predicted probabilities for climate policy support across levels of </w:t>
      </w:r>
      <w:r w:rsidR="008C20A8" w:rsidRPr="000E020A">
        <w:rPr>
          <w:rFonts w:ascii="Times New Roman" w:hAnsi="Times New Roman" w:cs="Times New Roman"/>
          <w:i w:val="0"/>
          <w:color w:val="auto"/>
          <w:sz w:val="20"/>
          <w:szCs w:val="20"/>
          <w:lang w:val="en-GB"/>
        </w:rPr>
        <w:t>government assistance preferences</w:t>
      </w:r>
      <w:r w:rsidRPr="000E020A">
        <w:rPr>
          <w:rFonts w:ascii="Times New Roman" w:hAnsi="Times New Roman" w:cs="Times New Roman"/>
          <w:i w:val="0"/>
          <w:color w:val="auto"/>
          <w:sz w:val="20"/>
          <w:szCs w:val="20"/>
          <w:lang w:val="en-GB"/>
        </w:rPr>
        <w:t>.</w:t>
      </w:r>
    </w:p>
    <w:p w14:paraId="45C11F9D" w14:textId="34B8BEF6" w:rsidR="00AE3E96" w:rsidRPr="000E020A" w:rsidRDefault="00AE3E96" w:rsidP="00AE3E96">
      <w:pPr>
        <w:rPr>
          <w:rFonts w:ascii="Times New Roman" w:hAnsi="Times New Roman" w:cs="Times New Roman"/>
          <w:lang w:val="en-GB"/>
        </w:rPr>
      </w:pPr>
      <w:r w:rsidRPr="000E020A">
        <w:rPr>
          <w:rFonts w:ascii="Times New Roman" w:hAnsi="Times New Roman" w:cs="Times New Roman"/>
          <w:noProof/>
          <w:lang w:val="en-GB"/>
        </w:rPr>
        <w:drawing>
          <wp:inline distT="0" distB="0" distL="0" distR="0" wp14:anchorId="25D48F58" wp14:editId="2737998E">
            <wp:extent cx="5760720" cy="38374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p>
    <w:p w14:paraId="0FDA3BD5" w14:textId="5E3A94D9" w:rsidR="00B87E1E" w:rsidRPr="000E020A" w:rsidRDefault="00B87E1E" w:rsidP="00445BE3">
      <w:pPr>
        <w:pStyle w:val="Beschriftung"/>
        <w:keepNext/>
        <w:spacing w:line="360" w:lineRule="auto"/>
        <w:jc w:val="both"/>
        <w:rPr>
          <w:rFonts w:ascii="Times New Roman" w:hAnsi="Times New Roman" w:cs="Times New Roman"/>
          <w:i w:val="0"/>
          <w:color w:val="auto"/>
          <w:sz w:val="24"/>
          <w:szCs w:val="24"/>
          <w:lang w:val="en-GB"/>
        </w:rPr>
      </w:pPr>
      <w:r w:rsidRPr="000E020A">
        <w:rPr>
          <w:rFonts w:ascii="Times New Roman" w:hAnsi="Times New Roman" w:cs="Times New Roman"/>
          <w:i w:val="0"/>
          <w:color w:val="auto"/>
          <w:sz w:val="20"/>
          <w:szCs w:val="20"/>
          <w:lang w:val="en-GB"/>
        </w:rPr>
        <w:t xml:space="preserve">Notes: Depicted are predicted probabilities to support climate policies across different levels of </w:t>
      </w:r>
      <w:r w:rsidR="000C310E" w:rsidRPr="000E020A">
        <w:rPr>
          <w:rFonts w:ascii="Times New Roman" w:hAnsi="Times New Roman" w:cs="Times New Roman"/>
          <w:i w:val="0"/>
          <w:color w:val="auto"/>
          <w:sz w:val="20"/>
          <w:szCs w:val="20"/>
          <w:lang w:val="en-GB"/>
        </w:rPr>
        <w:t xml:space="preserve">support for </w:t>
      </w:r>
      <w:r w:rsidR="008C20A8" w:rsidRPr="000E020A">
        <w:rPr>
          <w:rFonts w:ascii="Times New Roman" w:hAnsi="Times New Roman" w:cs="Times New Roman"/>
          <w:i w:val="0"/>
          <w:color w:val="auto"/>
          <w:sz w:val="20"/>
          <w:szCs w:val="20"/>
          <w:lang w:val="en-GB"/>
        </w:rPr>
        <w:t xml:space="preserve">assistance </w:t>
      </w:r>
      <w:r w:rsidR="000C310E" w:rsidRPr="000E020A">
        <w:rPr>
          <w:rFonts w:ascii="Times New Roman" w:hAnsi="Times New Roman" w:cs="Times New Roman"/>
          <w:i w:val="0"/>
          <w:color w:val="auto"/>
          <w:sz w:val="20"/>
          <w:szCs w:val="20"/>
          <w:lang w:val="en-GB"/>
        </w:rPr>
        <w:t xml:space="preserve">measures </w:t>
      </w:r>
      <w:r w:rsidRPr="000E020A">
        <w:rPr>
          <w:rFonts w:ascii="Times New Roman" w:hAnsi="Times New Roman" w:cs="Times New Roman"/>
          <w:i w:val="0"/>
          <w:color w:val="auto"/>
          <w:sz w:val="20"/>
          <w:szCs w:val="20"/>
          <w:lang w:val="en-GB"/>
        </w:rPr>
        <w:t xml:space="preserve">with 95-percent confidence intervals. Estimates are based on an ordered logistic regression model including interactions between the experimental treatment and climate change concern, and between the experimental treatment and support for </w:t>
      </w:r>
      <w:r w:rsidR="00726237" w:rsidRPr="000E020A">
        <w:rPr>
          <w:rFonts w:ascii="Times New Roman" w:hAnsi="Times New Roman" w:cs="Times New Roman"/>
          <w:i w:val="0"/>
          <w:color w:val="auto"/>
          <w:sz w:val="20"/>
          <w:szCs w:val="20"/>
          <w:lang w:val="en-GB"/>
        </w:rPr>
        <w:t xml:space="preserve">government </w:t>
      </w:r>
      <w:r w:rsidR="008C20A8" w:rsidRPr="000E020A">
        <w:rPr>
          <w:rFonts w:ascii="Times New Roman" w:hAnsi="Times New Roman" w:cs="Times New Roman"/>
          <w:i w:val="0"/>
          <w:color w:val="auto"/>
          <w:sz w:val="20"/>
          <w:szCs w:val="20"/>
          <w:lang w:val="en-GB"/>
        </w:rPr>
        <w:t xml:space="preserve">assistance </w:t>
      </w:r>
      <w:r w:rsidRPr="000E020A">
        <w:rPr>
          <w:rFonts w:ascii="Times New Roman" w:hAnsi="Times New Roman" w:cs="Times New Roman"/>
          <w:i w:val="0"/>
          <w:color w:val="auto"/>
          <w:sz w:val="20"/>
          <w:szCs w:val="20"/>
          <w:lang w:val="en-GB"/>
        </w:rPr>
        <w:t xml:space="preserve">measures, as well as controls for respondents’ age, </w:t>
      </w:r>
      <w:r w:rsidRPr="000E020A">
        <w:rPr>
          <w:rFonts w:ascii="Times New Roman" w:hAnsi="Times New Roman" w:cs="Times New Roman"/>
          <w:i w:val="0"/>
          <w:color w:val="auto"/>
          <w:sz w:val="20"/>
          <w:szCs w:val="20"/>
          <w:lang w:val="en-GB"/>
        </w:rPr>
        <w:lastRenderedPageBreak/>
        <w:t xml:space="preserve">gender, education level, income, residence, and party identification (not depicted). Full regression results are shown in </w:t>
      </w:r>
      <w:r w:rsidR="00AC05D9" w:rsidRPr="000E020A">
        <w:rPr>
          <w:rFonts w:ascii="Times New Roman" w:hAnsi="Times New Roman" w:cs="Times New Roman"/>
          <w:i w:val="0"/>
          <w:color w:val="auto"/>
          <w:sz w:val="20"/>
          <w:szCs w:val="20"/>
          <w:lang w:val="en-GB"/>
        </w:rPr>
        <w:t>Appendix 3</w:t>
      </w:r>
      <w:r w:rsidRPr="000E020A">
        <w:rPr>
          <w:rFonts w:ascii="Times New Roman" w:hAnsi="Times New Roman" w:cs="Times New Roman"/>
          <w:i w:val="0"/>
          <w:color w:val="auto"/>
          <w:sz w:val="20"/>
          <w:szCs w:val="20"/>
          <w:lang w:val="en-GB"/>
        </w:rPr>
        <w:t xml:space="preserve">, Model </w:t>
      </w:r>
      <w:r w:rsidR="005471FB" w:rsidRPr="000E020A">
        <w:rPr>
          <w:rFonts w:ascii="Times New Roman" w:hAnsi="Times New Roman" w:cs="Times New Roman"/>
          <w:i w:val="0"/>
          <w:color w:val="auto"/>
          <w:sz w:val="20"/>
          <w:szCs w:val="20"/>
          <w:lang w:val="en-GB"/>
        </w:rPr>
        <w:t>A3.</w:t>
      </w:r>
      <w:r w:rsidRPr="000E020A">
        <w:rPr>
          <w:rFonts w:ascii="Times New Roman" w:hAnsi="Times New Roman" w:cs="Times New Roman"/>
          <w:i w:val="0"/>
          <w:color w:val="auto"/>
          <w:sz w:val="20"/>
          <w:szCs w:val="20"/>
          <w:lang w:val="en-GB"/>
        </w:rPr>
        <w:t>2.</w:t>
      </w:r>
    </w:p>
    <w:p w14:paraId="5E68178E" w14:textId="77777777" w:rsidR="00134086" w:rsidRPr="000E020A" w:rsidRDefault="00134086" w:rsidP="008358E4">
      <w:pPr>
        <w:pStyle w:val="KeinLeerraum"/>
        <w:spacing w:line="360" w:lineRule="auto"/>
        <w:jc w:val="both"/>
        <w:rPr>
          <w:rFonts w:ascii="Times New Roman" w:hAnsi="Times New Roman" w:cs="Times New Roman"/>
          <w:i/>
          <w:sz w:val="24"/>
          <w:szCs w:val="24"/>
          <w:lang w:val="en-GB"/>
        </w:rPr>
      </w:pPr>
    </w:p>
    <w:p w14:paraId="7B873329" w14:textId="5B9BE729" w:rsidR="009F6500" w:rsidRPr="000E020A" w:rsidRDefault="00134086" w:rsidP="008358E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We additionally argue that </w:t>
      </w:r>
      <w:r w:rsidR="00203FE2" w:rsidRPr="000E020A">
        <w:rPr>
          <w:rFonts w:ascii="Times New Roman" w:hAnsi="Times New Roman" w:cs="Times New Roman"/>
          <w:sz w:val="24"/>
          <w:szCs w:val="24"/>
          <w:lang w:val="en-GB"/>
        </w:rPr>
        <w:t>the climate policy support of individuals with more unambiguous priorities should be more strongly affected by the respective predispositions</w:t>
      </w:r>
      <w:r w:rsidRPr="000E020A">
        <w:rPr>
          <w:rFonts w:ascii="Times New Roman" w:hAnsi="Times New Roman" w:cs="Times New Roman"/>
          <w:sz w:val="24"/>
          <w:szCs w:val="24"/>
          <w:lang w:val="en-GB"/>
        </w:rPr>
        <w:t xml:space="preserve">. </w:t>
      </w:r>
      <w:r w:rsidR="00001C1F" w:rsidRPr="000E020A">
        <w:rPr>
          <w:rFonts w:ascii="Times New Roman" w:hAnsi="Times New Roman" w:cs="Times New Roman"/>
          <w:sz w:val="24"/>
          <w:szCs w:val="24"/>
          <w:lang w:val="en-GB"/>
        </w:rPr>
        <w:t xml:space="preserve">To understand how the strength of conflicting </w:t>
      </w:r>
      <w:r w:rsidR="00203FE2" w:rsidRPr="000E020A">
        <w:rPr>
          <w:rFonts w:ascii="Times New Roman" w:hAnsi="Times New Roman" w:cs="Times New Roman"/>
          <w:sz w:val="24"/>
          <w:szCs w:val="24"/>
          <w:lang w:val="en-GB"/>
        </w:rPr>
        <w:t xml:space="preserve">predispositions </w:t>
      </w:r>
      <w:r w:rsidR="00001C1F" w:rsidRPr="000E020A">
        <w:rPr>
          <w:rFonts w:ascii="Times New Roman" w:hAnsi="Times New Roman" w:cs="Times New Roman"/>
          <w:sz w:val="24"/>
          <w:szCs w:val="24"/>
          <w:lang w:val="en-GB"/>
        </w:rPr>
        <w:t xml:space="preserve">influences respondents’ </w:t>
      </w:r>
      <w:r w:rsidR="003A712D" w:rsidRPr="000E020A">
        <w:rPr>
          <w:rFonts w:ascii="Times New Roman" w:hAnsi="Times New Roman" w:cs="Times New Roman"/>
          <w:sz w:val="24"/>
          <w:szCs w:val="24"/>
          <w:lang w:val="en-GB"/>
        </w:rPr>
        <w:t xml:space="preserve">level of </w:t>
      </w:r>
      <w:r w:rsidR="00001C1F" w:rsidRPr="000E020A">
        <w:rPr>
          <w:rFonts w:ascii="Times New Roman" w:hAnsi="Times New Roman" w:cs="Times New Roman"/>
          <w:sz w:val="24"/>
          <w:szCs w:val="24"/>
          <w:lang w:val="en-GB"/>
        </w:rPr>
        <w:t xml:space="preserve">policy support, </w:t>
      </w:r>
      <w:r w:rsidR="003A712D" w:rsidRPr="000E020A">
        <w:rPr>
          <w:rFonts w:ascii="Times New Roman" w:hAnsi="Times New Roman" w:cs="Times New Roman"/>
          <w:sz w:val="24"/>
          <w:szCs w:val="24"/>
          <w:lang w:val="en-GB"/>
        </w:rPr>
        <w:t xml:space="preserve">we ran an additional model including an interaction between the directional distance variable and the experimental treatment. </w:t>
      </w:r>
      <w:r w:rsidR="00615E1E" w:rsidRPr="000E020A">
        <w:rPr>
          <w:rFonts w:ascii="Times New Roman" w:hAnsi="Times New Roman" w:cs="Times New Roman"/>
          <w:sz w:val="24"/>
          <w:szCs w:val="24"/>
          <w:lang w:val="en-GB"/>
        </w:rPr>
        <w:fldChar w:fldCharType="begin"/>
      </w:r>
      <w:r w:rsidR="00615E1E" w:rsidRPr="000E020A">
        <w:rPr>
          <w:rFonts w:ascii="Times New Roman" w:hAnsi="Times New Roman" w:cs="Times New Roman"/>
          <w:sz w:val="24"/>
          <w:szCs w:val="24"/>
          <w:lang w:val="en-GB"/>
        </w:rPr>
        <w:instrText xml:space="preserve"> REF _Ref109736069 \h  \* MERGEFORMAT </w:instrText>
      </w:r>
      <w:r w:rsidR="00615E1E" w:rsidRPr="000E020A">
        <w:rPr>
          <w:rFonts w:ascii="Times New Roman" w:hAnsi="Times New Roman" w:cs="Times New Roman"/>
          <w:sz w:val="24"/>
          <w:szCs w:val="24"/>
          <w:lang w:val="en-GB"/>
        </w:rPr>
      </w:r>
      <w:r w:rsidR="00615E1E"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6</w:t>
      </w:r>
      <w:r w:rsidR="00615E1E" w:rsidRPr="000E020A">
        <w:rPr>
          <w:rFonts w:ascii="Times New Roman" w:hAnsi="Times New Roman" w:cs="Times New Roman"/>
          <w:sz w:val="24"/>
          <w:szCs w:val="24"/>
          <w:lang w:val="en-GB"/>
        </w:rPr>
        <w:fldChar w:fldCharType="end"/>
      </w:r>
      <w:r w:rsidR="00615E1E" w:rsidRPr="000E020A">
        <w:rPr>
          <w:rFonts w:ascii="Times New Roman" w:hAnsi="Times New Roman" w:cs="Times New Roman"/>
          <w:sz w:val="24"/>
          <w:szCs w:val="24"/>
          <w:lang w:val="en-GB"/>
        </w:rPr>
        <w:t xml:space="preserve"> illustrates the effect of an increasing climate change priority on respondents’ support for the different climate policies </w:t>
      </w:r>
      <w:r w:rsidRPr="000E020A">
        <w:rPr>
          <w:rFonts w:ascii="Times New Roman" w:hAnsi="Times New Roman" w:cs="Times New Roman"/>
          <w:sz w:val="24"/>
          <w:szCs w:val="24"/>
          <w:lang w:val="en-GB"/>
        </w:rPr>
        <w:t>in</w:t>
      </w:r>
      <w:r w:rsidR="00615E1E" w:rsidRPr="000E020A">
        <w:rPr>
          <w:rFonts w:ascii="Times New Roman" w:hAnsi="Times New Roman" w:cs="Times New Roman"/>
          <w:sz w:val="24"/>
          <w:szCs w:val="24"/>
          <w:lang w:val="en-GB"/>
        </w:rPr>
        <w:t xml:space="preserve"> the experimental and control conditions (</w:t>
      </w:r>
      <w:r w:rsidR="006239AB" w:rsidRPr="000E020A">
        <w:rPr>
          <w:rFonts w:ascii="Times New Roman" w:hAnsi="Times New Roman" w:cs="Times New Roman"/>
          <w:sz w:val="24"/>
          <w:szCs w:val="24"/>
          <w:lang w:val="en-GB"/>
        </w:rPr>
        <w:t xml:space="preserve">see </w:t>
      </w:r>
      <w:r w:rsidR="00AC05D9" w:rsidRPr="000E020A">
        <w:rPr>
          <w:rFonts w:ascii="Times New Roman" w:hAnsi="Times New Roman" w:cs="Times New Roman"/>
          <w:sz w:val="24"/>
          <w:szCs w:val="24"/>
          <w:lang w:val="en-GB"/>
        </w:rPr>
        <w:t>Appendix 3</w:t>
      </w:r>
      <w:r w:rsidR="006239AB"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A3.</w:t>
      </w:r>
      <w:r w:rsidR="006239AB" w:rsidRPr="000E020A">
        <w:rPr>
          <w:rFonts w:ascii="Times New Roman" w:hAnsi="Times New Roman" w:cs="Times New Roman"/>
          <w:sz w:val="24"/>
          <w:szCs w:val="24"/>
          <w:lang w:val="en-GB"/>
        </w:rPr>
        <w:t>3 for the full regression results</w:t>
      </w:r>
      <w:r w:rsidR="00615E1E" w:rsidRPr="000E020A">
        <w:rPr>
          <w:rFonts w:ascii="Times New Roman" w:hAnsi="Times New Roman" w:cs="Times New Roman"/>
          <w:sz w:val="24"/>
          <w:szCs w:val="24"/>
          <w:lang w:val="en-GB"/>
        </w:rPr>
        <w:t xml:space="preserve">). In the experimental group, support for the respective climate policy increases </w:t>
      </w:r>
      <w:r w:rsidR="002E7B24" w:rsidRPr="000E020A">
        <w:rPr>
          <w:rFonts w:ascii="Times New Roman" w:hAnsi="Times New Roman" w:cs="Times New Roman"/>
          <w:sz w:val="24"/>
          <w:szCs w:val="24"/>
          <w:lang w:val="en-GB"/>
        </w:rPr>
        <w:t>when</w:t>
      </w:r>
      <w:r w:rsidR="00615E1E" w:rsidRPr="000E020A">
        <w:rPr>
          <w:rFonts w:ascii="Times New Roman" w:hAnsi="Times New Roman" w:cs="Times New Roman"/>
          <w:sz w:val="24"/>
          <w:szCs w:val="24"/>
          <w:lang w:val="en-GB"/>
        </w:rPr>
        <w:t xml:space="preserve"> respondents </w:t>
      </w:r>
      <w:r w:rsidR="002E7B24" w:rsidRPr="000E020A">
        <w:rPr>
          <w:rFonts w:ascii="Times New Roman" w:hAnsi="Times New Roman" w:cs="Times New Roman"/>
          <w:sz w:val="24"/>
          <w:szCs w:val="24"/>
          <w:lang w:val="en-GB"/>
        </w:rPr>
        <w:t xml:space="preserve">more clearly </w:t>
      </w:r>
      <w:r w:rsidR="00615E1E" w:rsidRPr="000E020A">
        <w:rPr>
          <w:rFonts w:ascii="Times New Roman" w:hAnsi="Times New Roman" w:cs="Times New Roman"/>
          <w:sz w:val="24"/>
          <w:szCs w:val="24"/>
          <w:lang w:val="en-GB"/>
        </w:rPr>
        <w:t xml:space="preserve">prioritize climate change over </w:t>
      </w:r>
      <w:r w:rsidR="008C20A8" w:rsidRPr="000E020A">
        <w:rPr>
          <w:rFonts w:ascii="Times New Roman" w:hAnsi="Times New Roman" w:cs="Times New Roman"/>
          <w:sz w:val="24"/>
          <w:szCs w:val="24"/>
          <w:lang w:val="en-GB"/>
        </w:rPr>
        <w:t xml:space="preserve">government </w:t>
      </w:r>
      <w:r w:rsidR="002E7B24" w:rsidRPr="000E020A">
        <w:rPr>
          <w:rFonts w:ascii="Times New Roman" w:hAnsi="Times New Roman" w:cs="Times New Roman"/>
          <w:sz w:val="24"/>
          <w:szCs w:val="24"/>
          <w:lang w:val="en-GB"/>
        </w:rPr>
        <w:t>assistance for</w:t>
      </w:r>
      <w:r w:rsidR="008C20A8" w:rsidRPr="000E020A">
        <w:rPr>
          <w:rFonts w:ascii="Times New Roman" w:hAnsi="Times New Roman" w:cs="Times New Roman"/>
          <w:sz w:val="24"/>
          <w:szCs w:val="24"/>
          <w:lang w:val="en-GB"/>
        </w:rPr>
        <w:t xml:space="preserve"> specific societal groups</w:t>
      </w:r>
      <w:r w:rsidR="00615E1E" w:rsidRPr="000E020A">
        <w:rPr>
          <w:rFonts w:ascii="Times New Roman" w:hAnsi="Times New Roman" w:cs="Times New Roman"/>
          <w:sz w:val="24"/>
          <w:szCs w:val="24"/>
          <w:lang w:val="en-GB"/>
        </w:rPr>
        <w:t xml:space="preserve">. The difference between respondents who support </w:t>
      </w:r>
      <w:r w:rsidR="008C20A8" w:rsidRPr="000E020A">
        <w:rPr>
          <w:rFonts w:ascii="Times New Roman" w:hAnsi="Times New Roman" w:cs="Times New Roman"/>
          <w:sz w:val="24"/>
          <w:szCs w:val="24"/>
          <w:lang w:val="en-GB"/>
        </w:rPr>
        <w:t xml:space="preserve">government assistance </w:t>
      </w:r>
      <w:r w:rsidR="00615E1E" w:rsidRPr="000E020A">
        <w:rPr>
          <w:rFonts w:ascii="Times New Roman" w:hAnsi="Times New Roman" w:cs="Times New Roman"/>
          <w:sz w:val="24"/>
          <w:szCs w:val="24"/>
          <w:lang w:val="en-GB"/>
        </w:rPr>
        <w:t>and are unconcerned about climate change</w:t>
      </w:r>
      <w:r w:rsidR="002826E8" w:rsidRPr="000E020A">
        <w:rPr>
          <w:rFonts w:ascii="Times New Roman" w:hAnsi="Times New Roman" w:cs="Times New Roman"/>
          <w:sz w:val="24"/>
          <w:szCs w:val="24"/>
          <w:lang w:val="en-GB"/>
        </w:rPr>
        <w:t xml:space="preserve"> and those who are concerned about climate change and do not </w:t>
      </w:r>
      <w:r w:rsidR="002E7B24" w:rsidRPr="000E020A">
        <w:rPr>
          <w:rFonts w:ascii="Times New Roman" w:hAnsi="Times New Roman" w:cs="Times New Roman"/>
          <w:sz w:val="24"/>
          <w:szCs w:val="24"/>
          <w:lang w:val="en-GB"/>
        </w:rPr>
        <w:t xml:space="preserve">endorse government </w:t>
      </w:r>
      <w:r w:rsidR="00726237" w:rsidRPr="000E020A">
        <w:rPr>
          <w:rFonts w:ascii="Times New Roman" w:hAnsi="Times New Roman" w:cs="Times New Roman"/>
          <w:sz w:val="24"/>
          <w:szCs w:val="24"/>
          <w:lang w:val="en-GB"/>
        </w:rPr>
        <w:t xml:space="preserve">assistance </w:t>
      </w:r>
      <w:r w:rsidR="00615E1E" w:rsidRPr="000E020A">
        <w:rPr>
          <w:rFonts w:ascii="Times New Roman" w:hAnsi="Times New Roman" w:cs="Times New Roman"/>
          <w:sz w:val="24"/>
          <w:szCs w:val="24"/>
          <w:lang w:val="en-GB"/>
        </w:rPr>
        <w:t>is</w:t>
      </w:r>
      <w:r w:rsidR="002826E8" w:rsidRPr="000E020A">
        <w:rPr>
          <w:rFonts w:ascii="Times New Roman" w:hAnsi="Times New Roman" w:cs="Times New Roman"/>
          <w:sz w:val="24"/>
          <w:szCs w:val="24"/>
          <w:lang w:val="en-GB"/>
        </w:rPr>
        <w:t xml:space="preserve"> substantial, ranging between 9 (flood protection) and 31</w:t>
      </w:r>
      <w:r w:rsidR="00615E1E" w:rsidRPr="000E020A">
        <w:rPr>
          <w:rFonts w:ascii="Times New Roman" w:hAnsi="Times New Roman" w:cs="Times New Roman"/>
          <w:sz w:val="24"/>
          <w:szCs w:val="24"/>
          <w:lang w:val="en-GB"/>
        </w:rPr>
        <w:t xml:space="preserve"> </w:t>
      </w:r>
      <w:r w:rsidR="002826E8" w:rsidRPr="000E020A">
        <w:rPr>
          <w:rFonts w:ascii="Times New Roman" w:hAnsi="Times New Roman" w:cs="Times New Roman"/>
          <w:sz w:val="24"/>
          <w:szCs w:val="24"/>
          <w:lang w:val="en-GB"/>
        </w:rPr>
        <w:t>percentage points (registration of cars with combustion engines after 2030). The upward slope suggests that respondents</w:t>
      </w:r>
      <w:r w:rsidR="000A42E5" w:rsidRPr="000E020A">
        <w:rPr>
          <w:rFonts w:ascii="Times New Roman" w:hAnsi="Times New Roman" w:cs="Times New Roman"/>
          <w:sz w:val="24"/>
          <w:szCs w:val="24"/>
          <w:lang w:val="en-GB"/>
        </w:rPr>
        <w:t xml:space="preserve"> weighed the importance of the conflicting goals against each other and adapted their</w:t>
      </w:r>
      <w:r w:rsidR="002826E8" w:rsidRPr="000E020A">
        <w:rPr>
          <w:rFonts w:ascii="Times New Roman" w:hAnsi="Times New Roman" w:cs="Times New Roman"/>
          <w:sz w:val="24"/>
          <w:szCs w:val="24"/>
          <w:lang w:val="en-GB"/>
        </w:rPr>
        <w:t xml:space="preserve"> level of policy support </w:t>
      </w:r>
      <w:r w:rsidR="000A42E5" w:rsidRPr="000E020A">
        <w:rPr>
          <w:rFonts w:ascii="Times New Roman" w:hAnsi="Times New Roman" w:cs="Times New Roman"/>
          <w:sz w:val="24"/>
          <w:szCs w:val="24"/>
          <w:lang w:val="en-GB"/>
        </w:rPr>
        <w:t>accordingly.</w:t>
      </w:r>
      <w:r w:rsidR="00423C84" w:rsidRPr="000E020A">
        <w:rPr>
          <w:rFonts w:ascii="Times New Roman" w:hAnsi="Times New Roman" w:cs="Times New Roman"/>
          <w:sz w:val="24"/>
          <w:szCs w:val="24"/>
          <w:lang w:val="en-GB"/>
        </w:rPr>
        <w:t xml:space="preserve"> </w:t>
      </w:r>
      <w:r w:rsidR="009F6500" w:rsidRPr="000E020A">
        <w:rPr>
          <w:rFonts w:ascii="Times New Roman" w:hAnsi="Times New Roman" w:cs="Times New Roman"/>
          <w:sz w:val="24"/>
          <w:szCs w:val="24"/>
          <w:lang w:val="en-GB"/>
        </w:rPr>
        <w:t>Since lower directional distance values imply weaker climate change concern, it is unsurprising that we find similar slopes at a higher level of policy support for the control group</w:t>
      </w:r>
      <w:r w:rsidR="00A33191" w:rsidRPr="000E020A">
        <w:rPr>
          <w:rFonts w:ascii="Times New Roman" w:hAnsi="Times New Roman" w:cs="Times New Roman"/>
          <w:sz w:val="24"/>
          <w:szCs w:val="24"/>
          <w:lang w:val="en-GB"/>
        </w:rPr>
        <w:t>, where increased climate change concern raise</w:t>
      </w:r>
      <w:r w:rsidR="00012868" w:rsidRPr="000E020A">
        <w:rPr>
          <w:rFonts w:ascii="Times New Roman" w:hAnsi="Times New Roman" w:cs="Times New Roman"/>
          <w:sz w:val="24"/>
          <w:szCs w:val="24"/>
          <w:lang w:val="en-GB"/>
        </w:rPr>
        <w:t>d</w:t>
      </w:r>
      <w:r w:rsidR="00A33191" w:rsidRPr="000E020A">
        <w:rPr>
          <w:rFonts w:ascii="Times New Roman" w:hAnsi="Times New Roman" w:cs="Times New Roman"/>
          <w:sz w:val="24"/>
          <w:szCs w:val="24"/>
          <w:lang w:val="en-GB"/>
        </w:rPr>
        <w:t xml:space="preserve"> support for climate policies in the relative absence of </w:t>
      </w:r>
      <w:r w:rsidR="00726237" w:rsidRPr="000E020A">
        <w:rPr>
          <w:rFonts w:ascii="Times New Roman" w:hAnsi="Times New Roman" w:cs="Times New Roman"/>
          <w:sz w:val="24"/>
          <w:szCs w:val="24"/>
          <w:lang w:val="en-GB"/>
        </w:rPr>
        <w:t xml:space="preserve">government assistance </w:t>
      </w:r>
      <w:r w:rsidR="00A33191" w:rsidRPr="000E020A">
        <w:rPr>
          <w:rFonts w:ascii="Times New Roman" w:hAnsi="Times New Roman" w:cs="Times New Roman"/>
          <w:sz w:val="24"/>
          <w:szCs w:val="24"/>
          <w:lang w:val="en-GB"/>
        </w:rPr>
        <w:t xml:space="preserve">considerations (cf. </w:t>
      </w:r>
      <w:r w:rsidR="00A33191" w:rsidRPr="000E020A">
        <w:rPr>
          <w:rFonts w:ascii="Times New Roman" w:hAnsi="Times New Roman" w:cs="Times New Roman"/>
          <w:sz w:val="24"/>
          <w:szCs w:val="24"/>
          <w:lang w:val="en-GB"/>
        </w:rPr>
        <w:fldChar w:fldCharType="begin"/>
      </w:r>
      <w:r w:rsidR="00A33191" w:rsidRPr="000E020A">
        <w:rPr>
          <w:rFonts w:ascii="Times New Roman" w:hAnsi="Times New Roman" w:cs="Times New Roman"/>
          <w:sz w:val="24"/>
          <w:szCs w:val="24"/>
          <w:lang w:val="en-GB"/>
        </w:rPr>
        <w:instrText xml:space="preserve"> REF _Ref109738182 \h  \* MERGEFORMAT </w:instrText>
      </w:r>
      <w:r w:rsidR="00A33191" w:rsidRPr="000E020A">
        <w:rPr>
          <w:rFonts w:ascii="Times New Roman" w:hAnsi="Times New Roman" w:cs="Times New Roman"/>
          <w:sz w:val="24"/>
          <w:szCs w:val="24"/>
          <w:lang w:val="en-GB"/>
        </w:rPr>
      </w:r>
      <w:r w:rsidR="00A33191"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4</w:t>
      </w:r>
      <w:r w:rsidR="00A33191" w:rsidRPr="000E020A">
        <w:rPr>
          <w:rFonts w:ascii="Times New Roman" w:hAnsi="Times New Roman" w:cs="Times New Roman"/>
          <w:sz w:val="24"/>
          <w:szCs w:val="24"/>
          <w:lang w:val="en-GB"/>
        </w:rPr>
        <w:fldChar w:fldCharType="end"/>
      </w:r>
      <w:r w:rsidR="00A33191" w:rsidRPr="000E020A">
        <w:rPr>
          <w:rFonts w:ascii="Times New Roman" w:hAnsi="Times New Roman" w:cs="Times New Roman"/>
          <w:sz w:val="24"/>
          <w:szCs w:val="24"/>
          <w:lang w:val="en-GB"/>
        </w:rPr>
        <w:t>).</w:t>
      </w:r>
      <w:r w:rsidR="00755903" w:rsidRPr="009D31E8">
        <w:rPr>
          <w:rStyle w:val="Funotenzeichen"/>
        </w:rPr>
        <w:footnoteReference w:id="15"/>
      </w:r>
      <w:r w:rsidRPr="000E020A">
        <w:rPr>
          <w:rFonts w:ascii="Times New Roman" w:hAnsi="Times New Roman" w:cs="Times New Roman"/>
          <w:sz w:val="24"/>
          <w:szCs w:val="24"/>
          <w:lang w:val="en-GB"/>
        </w:rPr>
        <w:t xml:space="preserve"> Overall, the observed effects thus support our expectation.</w:t>
      </w:r>
    </w:p>
    <w:p w14:paraId="1C469F57" w14:textId="40725317" w:rsidR="003A712D" w:rsidRPr="000E020A" w:rsidRDefault="003A712D" w:rsidP="008358E4">
      <w:pPr>
        <w:pStyle w:val="KeinLeerraum"/>
        <w:spacing w:line="360" w:lineRule="auto"/>
        <w:jc w:val="both"/>
        <w:rPr>
          <w:rFonts w:ascii="Times New Roman" w:hAnsi="Times New Roman" w:cs="Times New Roman"/>
          <w:sz w:val="24"/>
          <w:szCs w:val="24"/>
          <w:lang w:val="en-GB"/>
        </w:rPr>
      </w:pPr>
    </w:p>
    <w:p w14:paraId="001ABDD9" w14:textId="534A0C17" w:rsidR="003A712D" w:rsidRPr="000E020A" w:rsidRDefault="003A712D" w:rsidP="00790816">
      <w:pPr>
        <w:pStyle w:val="Beschriftung"/>
        <w:keepNext/>
        <w:jc w:val="both"/>
        <w:rPr>
          <w:rFonts w:ascii="Times New Roman" w:hAnsi="Times New Roman" w:cs="Times New Roman"/>
          <w:lang w:val="en-GB"/>
        </w:rPr>
      </w:pPr>
      <w:bookmarkStart w:id="21" w:name="_Ref109736069"/>
      <w:r w:rsidRPr="000E020A">
        <w:rPr>
          <w:rFonts w:ascii="Times New Roman" w:hAnsi="Times New Roman" w:cs="Times New Roman"/>
          <w:b/>
          <w:i w:val="0"/>
          <w:sz w:val="20"/>
          <w:szCs w:val="20"/>
          <w:lang w:val="en-GB"/>
        </w:rPr>
        <w:lastRenderedPageBreak/>
        <w:t xml:space="preserve">Figure </w:t>
      </w:r>
      <w:r w:rsidRPr="000E020A">
        <w:rPr>
          <w:rFonts w:ascii="Times New Roman" w:hAnsi="Times New Roman" w:cs="Times New Roman"/>
          <w:b/>
          <w:i w:val="0"/>
          <w:sz w:val="20"/>
          <w:szCs w:val="20"/>
          <w:lang w:val="en-GB"/>
        </w:rPr>
        <w:fldChar w:fldCharType="begin"/>
      </w:r>
      <w:r w:rsidRPr="000E020A">
        <w:rPr>
          <w:rFonts w:ascii="Times New Roman" w:hAnsi="Times New Roman" w:cs="Times New Roman"/>
          <w:b/>
          <w:i w:val="0"/>
          <w:sz w:val="20"/>
          <w:szCs w:val="20"/>
          <w:lang w:val="en-GB"/>
        </w:rPr>
        <w:instrText xml:space="preserve"> SEQ Figure \* ARABIC </w:instrText>
      </w:r>
      <w:r w:rsidRPr="000E020A">
        <w:rPr>
          <w:rFonts w:ascii="Times New Roman" w:hAnsi="Times New Roman" w:cs="Times New Roman"/>
          <w:b/>
          <w:i w:val="0"/>
          <w:sz w:val="20"/>
          <w:szCs w:val="20"/>
          <w:lang w:val="en-GB"/>
        </w:rPr>
        <w:fldChar w:fldCharType="separate"/>
      </w:r>
      <w:r w:rsidR="002467EA">
        <w:rPr>
          <w:rFonts w:ascii="Times New Roman" w:hAnsi="Times New Roman" w:cs="Times New Roman"/>
          <w:b/>
          <w:i w:val="0"/>
          <w:noProof/>
          <w:sz w:val="20"/>
          <w:szCs w:val="20"/>
          <w:lang w:val="en-GB"/>
        </w:rPr>
        <w:t>6</w:t>
      </w:r>
      <w:r w:rsidRPr="000E020A">
        <w:rPr>
          <w:rFonts w:ascii="Times New Roman" w:hAnsi="Times New Roman" w:cs="Times New Roman"/>
          <w:b/>
          <w:i w:val="0"/>
          <w:sz w:val="20"/>
          <w:szCs w:val="20"/>
          <w:lang w:val="en-GB"/>
        </w:rPr>
        <w:fldChar w:fldCharType="end"/>
      </w:r>
      <w:bookmarkEnd w:id="21"/>
      <w:r w:rsidR="000A42E5" w:rsidRPr="000E020A">
        <w:rPr>
          <w:rFonts w:ascii="Times New Roman" w:hAnsi="Times New Roman" w:cs="Times New Roman"/>
          <w:b/>
          <w:i w:val="0"/>
          <w:sz w:val="20"/>
          <w:szCs w:val="20"/>
          <w:lang w:val="en-GB"/>
        </w:rPr>
        <w:t>:</w:t>
      </w:r>
      <w:r w:rsidR="000A42E5" w:rsidRPr="000E020A">
        <w:rPr>
          <w:rFonts w:ascii="Times New Roman" w:hAnsi="Times New Roman" w:cs="Times New Roman"/>
          <w:lang w:val="en-GB"/>
        </w:rPr>
        <w:t xml:space="preserve"> </w:t>
      </w:r>
      <w:r w:rsidR="000A42E5" w:rsidRPr="000E020A">
        <w:rPr>
          <w:rFonts w:ascii="Times New Roman" w:hAnsi="Times New Roman" w:cs="Times New Roman"/>
          <w:i w:val="0"/>
          <w:color w:val="auto"/>
          <w:sz w:val="20"/>
          <w:szCs w:val="20"/>
          <w:lang w:val="en-GB"/>
        </w:rPr>
        <w:t>Predicted probabilities for climate policy support across different strengths of conflicting predispositions</w:t>
      </w:r>
      <w:r w:rsidR="000C3AB2" w:rsidRPr="000E020A">
        <w:rPr>
          <w:rFonts w:ascii="Times New Roman" w:hAnsi="Times New Roman" w:cs="Times New Roman"/>
          <w:i w:val="0"/>
          <w:color w:val="auto"/>
          <w:sz w:val="20"/>
          <w:szCs w:val="20"/>
          <w:lang w:val="en-GB"/>
        </w:rPr>
        <w:t xml:space="preserve"> (climate concern - support for named government assistance measure)</w:t>
      </w:r>
      <w:r w:rsidR="000A42E5" w:rsidRPr="000E020A">
        <w:rPr>
          <w:rFonts w:ascii="Times New Roman" w:hAnsi="Times New Roman" w:cs="Times New Roman"/>
          <w:i w:val="0"/>
          <w:color w:val="auto"/>
          <w:sz w:val="20"/>
          <w:szCs w:val="20"/>
          <w:lang w:val="en-GB"/>
        </w:rPr>
        <w:t>.</w:t>
      </w:r>
    </w:p>
    <w:p w14:paraId="7CEA6FBF" w14:textId="2F7632B7" w:rsidR="003A712D" w:rsidRPr="000E020A" w:rsidRDefault="00AE3E96" w:rsidP="008358E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noProof/>
          <w:lang w:val="en-GB"/>
        </w:rPr>
        <w:drawing>
          <wp:inline distT="0" distB="0" distL="0" distR="0" wp14:anchorId="70F812C3" wp14:editId="0DA9C749">
            <wp:extent cx="5760720" cy="383741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37410"/>
                    </a:xfrm>
                    <a:prstGeom prst="rect">
                      <a:avLst/>
                    </a:prstGeom>
                    <a:noFill/>
                    <a:ln>
                      <a:noFill/>
                    </a:ln>
                  </pic:spPr>
                </pic:pic>
              </a:graphicData>
            </a:graphic>
          </wp:inline>
        </w:drawing>
      </w:r>
    </w:p>
    <w:p w14:paraId="1B67D6DE" w14:textId="5DFD5079" w:rsidR="00141209" w:rsidRPr="000E020A" w:rsidRDefault="00141209" w:rsidP="008358E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0"/>
          <w:szCs w:val="20"/>
          <w:lang w:val="en-GB"/>
        </w:rPr>
        <w:t xml:space="preserve">Notes: Depicted are predicted probabilities to support climate policies across different strengths of conflicting predispositions ranging from -1 (clearly prioritizes named </w:t>
      </w:r>
      <w:r w:rsidR="00726237" w:rsidRPr="000E020A">
        <w:rPr>
          <w:rFonts w:ascii="Times New Roman" w:hAnsi="Times New Roman" w:cs="Times New Roman"/>
          <w:sz w:val="20"/>
          <w:szCs w:val="20"/>
          <w:lang w:val="en-GB"/>
        </w:rPr>
        <w:t>government assistance goal</w:t>
      </w:r>
      <w:r w:rsidRPr="000E020A">
        <w:rPr>
          <w:rFonts w:ascii="Times New Roman" w:hAnsi="Times New Roman" w:cs="Times New Roman"/>
          <w:sz w:val="20"/>
          <w:szCs w:val="20"/>
          <w:lang w:val="en-GB"/>
        </w:rPr>
        <w:t xml:space="preserve">) to 1 (clearly prioritizes climate concern) with 95-percent confidence intervals. Estimates are based on an ordered logistic regression model including interactions between the experimental treatment and the directional distance between climate change concern and support for </w:t>
      </w:r>
      <w:r w:rsidR="00726237" w:rsidRPr="000E020A">
        <w:rPr>
          <w:rFonts w:ascii="Times New Roman" w:hAnsi="Times New Roman" w:cs="Times New Roman"/>
          <w:sz w:val="20"/>
          <w:szCs w:val="20"/>
          <w:lang w:val="en-GB"/>
        </w:rPr>
        <w:t xml:space="preserve">government assistance </w:t>
      </w:r>
      <w:r w:rsidRPr="000E020A">
        <w:rPr>
          <w:rFonts w:ascii="Times New Roman" w:hAnsi="Times New Roman" w:cs="Times New Roman"/>
          <w:sz w:val="20"/>
          <w:szCs w:val="20"/>
          <w:lang w:val="en-GB"/>
        </w:rPr>
        <w:t xml:space="preserve">measures, as well as controls for respondents’ age, gender, education level, income, residence, and party identification (not depicted). Full regression results are shown in </w:t>
      </w:r>
      <w:r w:rsidR="00AC05D9" w:rsidRPr="000E020A">
        <w:rPr>
          <w:rFonts w:ascii="Times New Roman" w:hAnsi="Times New Roman" w:cs="Times New Roman"/>
          <w:sz w:val="20"/>
          <w:szCs w:val="20"/>
          <w:lang w:val="en-GB"/>
        </w:rPr>
        <w:t>Appendix 3</w:t>
      </w:r>
      <w:r w:rsidRPr="000E020A">
        <w:rPr>
          <w:rFonts w:ascii="Times New Roman" w:hAnsi="Times New Roman" w:cs="Times New Roman"/>
          <w:sz w:val="20"/>
          <w:szCs w:val="20"/>
          <w:lang w:val="en-GB"/>
        </w:rPr>
        <w:t xml:space="preserve">, Model </w:t>
      </w:r>
      <w:r w:rsidR="005471FB" w:rsidRPr="000E020A">
        <w:rPr>
          <w:rFonts w:ascii="Times New Roman" w:hAnsi="Times New Roman" w:cs="Times New Roman"/>
          <w:sz w:val="20"/>
          <w:szCs w:val="20"/>
          <w:lang w:val="en-GB"/>
        </w:rPr>
        <w:t>A3.</w:t>
      </w:r>
      <w:r w:rsidRPr="000E020A">
        <w:rPr>
          <w:rFonts w:ascii="Times New Roman" w:hAnsi="Times New Roman" w:cs="Times New Roman"/>
          <w:sz w:val="20"/>
          <w:szCs w:val="20"/>
          <w:lang w:val="en-GB"/>
        </w:rPr>
        <w:t>3.</w:t>
      </w:r>
    </w:p>
    <w:p w14:paraId="2DE9310C" w14:textId="77777777" w:rsidR="002507FC" w:rsidRPr="000E020A" w:rsidRDefault="002507FC" w:rsidP="00FD6951">
      <w:pPr>
        <w:pStyle w:val="KeinLeerraum"/>
        <w:spacing w:line="360" w:lineRule="auto"/>
        <w:jc w:val="both"/>
        <w:rPr>
          <w:rFonts w:ascii="Times New Roman" w:hAnsi="Times New Roman" w:cs="Times New Roman"/>
          <w:sz w:val="24"/>
          <w:szCs w:val="24"/>
          <w:lang w:val="en-GB"/>
        </w:rPr>
      </w:pPr>
    </w:p>
    <w:p w14:paraId="759FFED4" w14:textId="292D9BF8" w:rsidR="00276FBF" w:rsidRPr="000E020A" w:rsidRDefault="00134086" w:rsidP="00D87543">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For the second part of our analysis</w:t>
      </w:r>
      <w:r w:rsidR="00EE6AF7" w:rsidRPr="000E020A">
        <w:rPr>
          <w:rFonts w:ascii="Times New Roman" w:hAnsi="Times New Roman" w:cs="Times New Roman"/>
          <w:sz w:val="24"/>
          <w:szCs w:val="24"/>
          <w:lang w:val="en-GB"/>
        </w:rPr>
        <w:t>, w</w:t>
      </w:r>
      <w:r w:rsidR="00B518F5" w:rsidRPr="000E020A">
        <w:rPr>
          <w:rFonts w:ascii="Times New Roman" w:hAnsi="Times New Roman" w:cs="Times New Roman"/>
          <w:sz w:val="24"/>
          <w:szCs w:val="24"/>
          <w:lang w:val="en-GB"/>
        </w:rPr>
        <w:t xml:space="preserve">e used </w:t>
      </w:r>
      <w:proofErr w:type="gramStart"/>
      <w:r w:rsidR="00B518F5" w:rsidRPr="000E020A">
        <w:rPr>
          <w:rFonts w:ascii="Times New Roman" w:hAnsi="Times New Roman" w:cs="Times New Roman"/>
          <w:sz w:val="24"/>
          <w:szCs w:val="24"/>
          <w:lang w:val="en-GB"/>
        </w:rPr>
        <w:t>ordered</w:t>
      </w:r>
      <w:proofErr w:type="gramEnd"/>
      <w:r w:rsidR="00B518F5" w:rsidRPr="000E020A">
        <w:rPr>
          <w:rFonts w:ascii="Times New Roman" w:hAnsi="Times New Roman" w:cs="Times New Roman"/>
          <w:sz w:val="24"/>
          <w:szCs w:val="24"/>
          <w:lang w:val="en-GB"/>
        </w:rPr>
        <w:t xml:space="preserve"> </w:t>
      </w:r>
      <w:bookmarkStart w:id="22" w:name="_Hlk101792222"/>
      <w:r w:rsidR="00B518F5" w:rsidRPr="000E020A">
        <w:rPr>
          <w:rFonts w:ascii="Times New Roman" w:hAnsi="Times New Roman" w:cs="Times New Roman"/>
          <w:sz w:val="24"/>
          <w:szCs w:val="24"/>
          <w:lang w:val="en-GB"/>
        </w:rPr>
        <w:t xml:space="preserve">logistic heteroscedastic regression </w:t>
      </w:r>
      <w:bookmarkEnd w:id="22"/>
      <w:r w:rsidR="00B518F5" w:rsidRPr="000E020A">
        <w:rPr>
          <w:rFonts w:ascii="Times New Roman" w:hAnsi="Times New Roman" w:cs="Times New Roman"/>
          <w:sz w:val="24"/>
          <w:szCs w:val="24"/>
          <w:lang w:val="en-GB"/>
        </w:rPr>
        <w:t xml:space="preserve">models to capture differences in the response </w:t>
      </w:r>
      <w:r w:rsidR="00101958" w:rsidRPr="000E020A">
        <w:rPr>
          <w:rFonts w:ascii="Times New Roman" w:hAnsi="Times New Roman" w:cs="Times New Roman"/>
          <w:sz w:val="24"/>
          <w:szCs w:val="24"/>
          <w:lang w:val="en-GB"/>
        </w:rPr>
        <w:t>variance</w:t>
      </w:r>
      <w:r w:rsidR="00B518F5" w:rsidRPr="000E020A">
        <w:rPr>
          <w:rFonts w:ascii="Times New Roman" w:hAnsi="Times New Roman" w:cs="Times New Roman"/>
          <w:sz w:val="24"/>
          <w:szCs w:val="24"/>
          <w:lang w:val="en-GB"/>
        </w:rPr>
        <w:t xml:space="preserve"> </w:t>
      </w:r>
      <w:r w:rsidR="002507FC" w:rsidRPr="000E020A">
        <w:rPr>
          <w:rFonts w:ascii="Times New Roman" w:hAnsi="Times New Roman" w:cs="Times New Roman"/>
          <w:sz w:val="24"/>
          <w:szCs w:val="24"/>
          <w:lang w:val="en-GB"/>
        </w:rPr>
        <w:t>in the experimental and control conditions and learn how the presence of conflicting considerations affects respondents’ certainty about their level of support</w:t>
      </w:r>
      <w:r w:rsidR="00B518F5" w:rsidRPr="000E020A">
        <w:rPr>
          <w:rFonts w:ascii="Times New Roman" w:hAnsi="Times New Roman" w:cs="Times New Roman"/>
          <w:sz w:val="24"/>
          <w:szCs w:val="24"/>
          <w:lang w:val="en-GB"/>
        </w:rPr>
        <w:t>.</w:t>
      </w:r>
      <w:r w:rsidR="00015FED" w:rsidRPr="000E020A">
        <w:rPr>
          <w:rFonts w:ascii="Times New Roman" w:hAnsi="Times New Roman" w:cs="Times New Roman"/>
          <w:sz w:val="24"/>
          <w:szCs w:val="24"/>
          <w:lang w:val="en-GB"/>
        </w:rPr>
        <w:t xml:space="preserve"> Reflecting our expectation that </w:t>
      </w:r>
      <w:r w:rsidR="002507FC" w:rsidRPr="000E020A">
        <w:rPr>
          <w:rFonts w:ascii="Times New Roman" w:hAnsi="Times New Roman" w:cs="Times New Roman"/>
          <w:sz w:val="24"/>
          <w:szCs w:val="24"/>
          <w:lang w:val="en-GB"/>
        </w:rPr>
        <w:t>more balanced preferences</w:t>
      </w:r>
      <w:r w:rsidR="00015FED" w:rsidRPr="000E020A">
        <w:rPr>
          <w:rFonts w:ascii="Times New Roman" w:hAnsi="Times New Roman" w:cs="Times New Roman"/>
          <w:sz w:val="24"/>
          <w:szCs w:val="24"/>
          <w:lang w:val="en-GB"/>
        </w:rPr>
        <w:t xml:space="preserve"> should lead to </w:t>
      </w:r>
      <w:r w:rsidR="002507FC" w:rsidRPr="000E020A">
        <w:rPr>
          <w:rFonts w:ascii="Times New Roman" w:hAnsi="Times New Roman" w:cs="Times New Roman"/>
          <w:sz w:val="24"/>
          <w:szCs w:val="24"/>
          <w:lang w:val="en-GB"/>
        </w:rPr>
        <w:t xml:space="preserve">less </w:t>
      </w:r>
      <w:r w:rsidR="00015FED" w:rsidRPr="000E020A">
        <w:rPr>
          <w:rFonts w:ascii="Times New Roman" w:hAnsi="Times New Roman" w:cs="Times New Roman"/>
          <w:sz w:val="24"/>
          <w:szCs w:val="24"/>
          <w:lang w:val="en-GB"/>
        </w:rPr>
        <w:t xml:space="preserve">response certainty, we added a variance component including the experimental treatment, the directional distance between climate change concern and </w:t>
      </w:r>
      <w:r w:rsidR="00726237" w:rsidRPr="000E020A">
        <w:rPr>
          <w:rFonts w:ascii="Times New Roman" w:hAnsi="Times New Roman" w:cs="Times New Roman"/>
          <w:sz w:val="24"/>
          <w:szCs w:val="24"/>
          <w:lang w:val="en-GB"/>
        </w:rPr>
        <w:t xml:space="preserve">government assistance </w:t>
      </w:r>
      <w:r w:rsidR="00015FED" w:rsidRPr="000E020A">
        <w:rPr>
          <w:rFonts w:ascii="Times New Roman" w:hAnsi="Times New Roman" w:cs="Times New Roman"/>
          <w:sz w:val="24"/>
          <w:szCs w:val="24"/>
          <w:lang w:val="en-GB"/>
        </w:rPr>
        <w:t xml:space="preserve">preferences, and the squared directional distance </w:t>
      </w:r>
      <w:r w:rsidR="00790816" w:rsidRPr="000E020A">
        <w:rPr>
          <w:rFonts w:ascii="Times New Roman" w:hAnsi="Times New Roman" w:cs="Times New Roman"/>
          <w:sz w:val="24"/>
          <w:szCs w:val="24"/>
          <w:lang w:val="en-GB"/>
        </w:rPr>
        <w:t xml:space="preserve">as independent variables </w:t>
      </w:r>
      <w:r w:rsidR="00015FED" w:rsidRPr="000E020A">
        <w:rPr>
          <w:rFonts w:ascii="Times New Roman" w:hAnsi="Times New Roman" w:cs="Times New Roman"/>
          <w:sz w:val="24"/>
          <w:szCs w:val="24"/>
          <w:lang w:val="en-GB"/>
        </w:rPr>
        <w:t xml:space="preserve">to Model 1 (see </w:t>
      </w:r>
      <w:r w:rsidR="00AC05D9" w:rsidRPr="000E020A">
        <w:rPr>
          <w:rFonts w:ascii="Times New Roman" w:hAnsi="Times New Roman" w:cs="Times New Roman"/>
          <w:sz w:val="24"/>
          <w:szCs w:val="24"/>
          <w:lang w:val="en-GB"/>
        </w:rPr>
        <w:t>Appendix 3</w:t>
      </w:r>
      <w:r w:rsidR="00015FED" w:rsidRPr="000E020A">
        <w:rPr>
          <w:rFonts w:ascii="Times New Roman" w:hAnsi="Times New Roman" w:cs="Times New Roman"/>
          <w:sz w:val="24"/>
          <w:szCs w:val="24"/>
          <w:lang w:val="en-GB"/>
        </w:rPr>
        <w:t xml:space="preserve">, Model </w:t>
      </w:r>
      <w:r w:rsidR="005471FB" w:rsidRPr="000E020A">
        <w:rPr>
          <w:rFonts w:ascii="Times New Roman" w:hAnsi="Times New Roman" w:cs="Times New Roman"/>
          <w:sz w:val="24"/>
          <w:szCs w:val="24"/>
          <w:lang w:val="en-GB"/>
        </w:rPr>
        <w:t xml:space="preserve">A3.4 </w:t>
      </w:r>
      <w:r w:rsidR="00015FED" w:rsidRPr="000E020A">
        <w:rPr>
          <w:rFonts w:ascii="Times New Roman" w:hAnsi="Times New Roman" w:cs="Times New Roman"/>
          <w:sz w:val="24"/>
          <w:szCs w:val="24"/>
          <w:lang w:val="en-GB"/>
        </w:rPr>
        <w:t>for the full regression results).</w:t>
      </w:r>
      <w:r w:rsidR="00276FBF" w:rsidRPr="000E020A">
        <w:rPr>
          <w:rFonts w:ascii="Times New Roman" w:hAnsi="Times New Roman" w:cs="Times New Roman"/>
          <w:sz w:val="24"/>
          <w:szCs w:val="24"/>
          <w:lang w:val="en-GB"/>
        </w:rPr>
        <w:t xml:space="preserve"> </w:t>
      </w:r>
      <w:r w:rsidR="00C133E6" w:rsidRPr="000E020A">
        <w:rPr>
          <w:rFonts w:ascii="Times New Roman" w:hAnsi="Times New Roman" w:cs="Times New Roman"/>
          <w:sz w:val="24"/>
          <w:szCs w:val="24"/>
          <w:lang w:val="en-GB"/>
        </w:rPr>
        <w:t>In line with the expectations, t</w:t>
      </w:r>
      <w:r w:rsidR="00276FBF" w:rsidRPr="000E020A">
        <w:rPr>
          <w:rFonts w:ascii="Times New Roman" w:hAnsi="Times New Roman" w:cs="Times New Roman"/>
          <w:sz w:val="24"/>
          <w:szCs w:val="24"/>
          <w:lang w:val="en-GB"/>
        </w:rPr>
        <w:t xml:space="preserve">he results show that respondents in the experimental group tend to exhibit higher response variance, suggesting that people are more uncertain about their answers when confronted with information about negative </w:t>
      </w:r>
      <w:r w:rsidR="00D7003B" w:rsidRPr="000E020A">
        <w:rPr>
          <w:rFonts w:ascii="Times New Roman" w:hAnsi="Times New Roman" w:cs="Times New Roman"/>
          <w:sz w:val="24"/>
          <w:szCs w:val="24"/>
          <w:lang w:val="en-GB"/>
        </w:rPr>
        <w:t>implications</w:t>
      </w:r>
      <w:r w:rsidR="00276FBF" w:rsidRPr="000E020A">
        <w:rPr>
          <w:rFonts w:ascii="Times New Roman" w:hAnsi="Times New Roman" w:cs="Times New Roman"/>
          <w:sz w:val="24"/>
          <w:szCs w:val="24"/>
          <w:lang w:val="en-GB"/>
        </w:rPr>
        <w:t>.</w:t>
      </w:r>
    </w:p>
    <w:p w14:paraId="252DB6AD" w14:textId="77777777" w:rsidR="00276FBF" w:rsidRPr="000E020A" w:rsidRDefault="00276FBF" w:rsidP="00D87543">
      <w:pPr>
        <w:pStyle w:val="KeinLeerraum"/>
        <w:spacing w:line="360" w:lineRule="auto"/>
        <w:jc w:val="both"/>
        <w:rPr>
          <w:rFonts w:ascii="Times New Roman" w:hAnsi="Times New Roman" w:cs="Times New Roman"/>
          <w:sz w:val="24"/>
          <w:szCs w:val="24"/>
          <w:lang w:val="en-GB"/>
        </w:rPr>
      </w:pPr>
    </w:p>
    <w:p w14:paraId="2408C10E" w14:textId="6BB157FF" w:rsidR="004029B5" w:rsidRPr="000E020A" w:rsidRDefault="00276FBF"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Based on the same estimation, </w:t>
      </w:r>
      <w:r w:rsidR="00015FED" w:rsidRPr="000E020A">
        <w:rPr>
          <w:rFonts w:ascii="Times New Roman" w:hAnsi="Times New Roman" w:cs="Times New Roman"/>
          <w:sz w:val="24"/>
          <w:szCs w:val="24"/>
          <w:lang w:val="en-GB"/>
        </w:rPr>
        <w:fldChar w:fldCharType="begin"/>
      </w:r>
      <w:r w:rsidR="00015FED" w:rsidRPr="000E020A">
        <w:rPr>
          <w:rFonts w:ascii="Times New Roman" w:hAnsi="Times New Roman" w:cs="Times New Roman"/>
          <w:sz w:val="24"/>
          <w:szCs w:val="24"/>
          <w:lang w:val="en-GB"/>
        </w:rPr>
        <w:instrText xml:space="preserve"> REF _Ref101792326 \h  \* MERGEFORMAT </w:instrText>
      </w:r>
      <w:r w:rsidR="00015FED" w:rsidRPr="000E020A">
        <w:rPr>
          <w:rFonts w:ascii="Times New Roman" w:hAnsi="Times New Roman" w:cs="Times New Roman"/>
          <w:sz w:val="24"/>
          <w:szCs w:val="24"/>
          <w:lang w:val="en-GB"/>
        </w:rPr>
      </w:r>
      <w:r w:rsidR="00015FED" w:rsidRPr="000E020A">
        <w:rPr>
          <w:rFonts w:ascii="Times New Roman" w:hAnsi="Times New Roman" w:cs="Times New Roman"/>
          <w:sz w:val="24"/>
          <w:szCs w:val="24"/>
          <w:lang w:val="en-GB"/>
        </w:rPr>
        <w:fldChar w:fldCharType="separate"/>
      </w:r>
      <w:r w:rsidR="002467EA" w:rsidRPr="002467EA">
        <w:rPr>
          <w:rFonts w:ascii="Times New Roman" w:hAnsi="Times New Roman" w:cs="Times New Roman"/>
          <w:sz w:val="24"/>
          <w:szCs w:val="24"/>
          <w:lang w:val="en-GB"/>
        </w:rPr>
        <w:t xml:space="preserve">Figure </w:t>
      </w:r>
      <w:r w:rsidR="002467EA" w:rsidRPr="002467EA">
        <w:rPr>
          <w:rFonts w:ascii="Times New Roman" w:hAnsi="Times New Roman" w:cs="Times New Roman"/>
          <w:noProof/>
          <w:sz w:val="24"/>
          <w:szCs w:val="24"/>
          <w:lang w:val="en-GB"/>
        </w:rPr>
        <w:t>7</w:t>
      </w:r>
      <w:r w:rsidR="00015FED" w:rsidRPr="000E020A">
        <w:rPr>
          <w:rFonts w:ascii="Times New Roman" w:hAnsi="Times New Roman" w:cs="Times New Roman"/>
          <w:sz w:val="24"/>
          <w:szCs w:val="24"/>
          <w:lang w:val="en-GB"/>
        </w:rPr>
        <w:fldChar w:fldCharType="end"/>
      </w:r>
      <w:r w:rsidR="00015FED" w:rsidRPr="000E020A">
        <w:rPr>
          <w:rFonts w:ascii="Times New Roman" w:hAnsi="Times New Roman" w:cs="Times New Roman"/>
          <w:sz w:val="24"/>
          <w:szCs w:val="24"/>
          <w:lang w:val="en-GB"/>
        </w:rPr>
        <w:t xml:space="preserve"> shows how the response variance varies across groups of respondents with different priorities.</w:t>
      </w:r>
      <w:r w:rsidRPr="000E020A">
        <w:rPr>
          <w:rFonts w:ascii="Times New Roman" w:hAnsi="Times New Roman" w:cs="Times New Roman"/>
          <w:sz w:val="24"/>
          <w:szCs w:val="24"/>
          <w:lang w:val="en-GB"/>
        </w:rPr>
        <w:t xml:space="preserve"> </w:t>
      </w:r>
      <w:r w:rsidR="000B5164" w:rsidRPr="000E020A">
        <w:rPr>
          <w:rFonts w:ascii="Times New Roman" w:hAnsi="Times New Roman" w:cs="Times New Roman"/>
          <w:sz w:val="24"/>
          <w:szCs w:val="24"/>
          <w:lang w:val="en-GB"/>
        </w:rPr>
        <w:t>Contrary to our expectation, p</w:t>
      </w:r>
      <w:r w:rsidR="00B7041C" w:rsidRPr="000E020A">
        <w:rPr>
          <w:rFonts w:ascii="Times New Roman" w:hAnsi="Times New Roman" w:cs="Times New Roman"/>
          <w:sz w:val="24"/>
          <w:szCs w:val="24"/>
          <w:lang w:val="en-GB"/>
        </w:rPr>
        <w:t xml:space="preserve">eople </w:t>
      </w:r>
      <w:r w:rsidR="000B5164" w:rsidRPr="000E020A">
        <w:rPr>
          <w:rFonts w:ascii="Times New Roman" w:hAnsi="Times New Roman" w:cs="Times New Roman"/>
          <w:sz w:val="24"/>
          <w:szCs w:val="24"/>
          <w:lang w:val="en-GB"/>
        </w:rPr>
        <w:t xml:space="preserve">who value both policy goals </w:t>
      </w:r>
      <w:r w:rsidR="00FF79F6" w:rsidRPr="000E020A">
        <w:rPr>
          <w:rFonts w:ascii="Times New Roman" w:hAnsi="Times New Roman" w:cs="Times New Roman"/>
          <w:sz w:val="24"/>
          <w:szCs w:val="24"/>
          <w:lang w:val="en-GB"/>
        </w:rPr>
        <w:t xml:space="preserve">equally </w:t>
      </w:r>
      <w:r w:rsidR="000B5164" w:rsidRPr="000E020A">
        <w:rPr>
          <w:rFonts w:ascii="Times New Roman" w:hAnsi="Times New Roman" w:cs="Times New Roman"/>
          <w:sz w:val="24"/>
          <w:szCs w:val="24"/>
          <w:lang w:val="en-GB"/>
        </w:rPr>
        <w:t>are not more volatile in their answers than those</w:t>
      </w:r>
      <w:r w:rsidR="00015FED" w:rsidRPr="000E020A">
        <w:rPr>
          <w:rFonts w:ascii="Times New Roman" w:hAnsi="Times New Roman" w:cs="Times New Roman"/>
          <w:sz w:val="24"/>
          <w:szCs w:val="24"/>
          <w:lang w:val="en-GB"/>
        </w:rPr>
        <w:t xml:space="preserve"> </w:t>
      </w:r>
      <w:r w:rsidR="000B5164" w:rsidRPr="000E020A">
        <w:rPr>
          <w:rFonts w:ascii="Times New Roman" w:hAnsi="Times New Roman" w:cs="Times New Roman"/>
          <w:sz w:val="24"/>
          <w:szCs w:val="24"/>
          <w:lang w:val="en-GB"/>
        </w:rPr>
        <w:t xml:space="preserve">who clearly prioritize either climate change or </w:t>
      </w:r>
      <w:r w:rsidR="00726237" w:rsidRPr="000E020A">
        <w:rPr>
          <w:rFonts w:ascii="Times New Roman" w:hAnsi="Times New Roman" w:cs="Times New Roman"/>
          <w:sz w:val="24"/>
          <w:szCs w:val="24"/>
          <w:lang w:val="en-GB"/>
        </w:rPr>
        <w:t>government support towards a societal group</w:t>
      </w:r>
      <w:r w:rsidR="000B5164" w:rsidRPr="000E020A">
        <w:rPr>
          <w:rFonts w:ascii="Times New Roman" w:hAnsi="Times New Roman" w:cs="Times New Roman"/>
          <w:sz w:val="24"/>
          <w:szCs w:val="24"/>
          <w:lang w:val="en-GB"/>
        </w:rPr>
        <w:t>.</w:t>
      </w:r>
      <w:r w:rsidR="000B5164" w:rsidRPr="009D31E8">
        <w:rPr>
          <w:rStyle w:val="Funotenzeichen"/>
        </w:rPr>
        <w:footnoteReference w:id="16"/>
      </w:r>
      <w:r w:rsidR="000B5164" w:rsidRPr="000E020A" w:rsidDel="00015FED">
        <w:rPr>
          <w:rFonts w:ascii="Times New Roman" w:hAnsi="Times New Roman" w:cs="Times New Roman"/>
          <w:sz w:val="24"/>
          <w:szCs w:val="24"/>
          <w:lang w:val="en-GB"/>
        </w:rPr>
        <w:t xml:space="preserve"> </w:t>
      </w:r>
      <w:r w:rsidR="000B5164" w:rsidRPr="000E020A">
        <w:rPr>
          <w:rFonts w:ascii="Times New Roman" w:hAnsi="Times New Roman" w:cs="Times New Roman"/>
          <w:sz w:val="24"/>
          <w:szCs w:val="24"/>
          <w:lang w:val="en-GB"/>
        </w:rPr>
        <w:t xml:space="preserve">In fact, we observe that respondents who support </w:t>
      </w:r>
      <w:r w:rsidR="00726237" w:rsidRPr="000E020A">
        <w:rPr>
          <w:rFonts w:ascii="Times New Roman" w:hAnsi="Times New Roman" w:cs="Times New Roman"/>
          <w:sz w:val="24"/>
          <w:szCs w:val="24"/>
          <w:lang w:val="en-GB"/>
        </w:rPr>
        <w:t xml:space="preserve">government assistance </w:t>
      </w:r>
      <w:r w:rsidR="000B5164" w:rsidRPr="000E020A">
        <w:rPr>
          <w:rFonts w:ascii="Times New Roman" w:hAnsi="Times New Roman" w:cs="Times New Roman"/>
          <w:sz w:val="24"/>
          <w:szCs w:val="24"/>
          <w:lang w:val="en-GB"/>
        </w:rPr>
        <w:t xml:space="preserve">but are unconcerned about climate change exhibit greater response variance than ambivalent or indifferent respondents on the two adaptation items. </w:t>
      </w:r>
      <w:r w:rsidR="00C54355" w:rsidRPr="000E020A">
        <w:rPr>
          <w:rFonts w:ascii="Times New Roman" w:hAnsi="Times New Roman" w:cs="Times New Roman"/>
          <w:sz w:val="24"/>
          <w:szCs w:val="24"/>
          <w:lang w:val="en-GB"/>
        </w:rPr>
        <w:t>These differences are statistically significant despite very small sample sizes towards the end-points of the scale.</w:t>
      </w:r>
      <w:r w:rsidR="00070BF6" w:rsidRPr="000E020A">
        <w:rPr>
          <w:rFonts w:ascii="Times New Roman" w:hAnsi="Times New Roman" w:cs="Times New Roman"/>
          <w:sz w:val="24"/>
          <w:szCs w:val="24"/>
          <w:lang w:val="en-GB"/>
        </w:rPr>
        <w:t xml:space="preserve"> Considering that these effects emerge independent of the experimental treatment,</w:t>
      </w:r>
      <w:r w:rsidR="00070BF6" w:rsidRPr="009D31E8">
        <w:rPr>
          <w:rStyle w:val="Funotenzeichen"/>
        </w:rPr>
        <w:footnoteReference w:id="17"/>
      </w:r>
      <w:r w:rsidR="00070BF6" w:rsidRPr="000E020A">
        <w:rPr>
          <w:rFonts w:ascii="Times New Roman" w:hAnsi="Times New Roman" w:cs="Times New Roman"/>
          <w:sz w:val="24"/>
          <w:szCs w:val="24"/>
          <w:lang w:val="en-GB"/>
        </w:rPr>
        <w:t xml:space="preserve"> </w:t>
      </w:r>
      <w:r w:rsidR="00CB2FAD" w:rsidRPr="000E020A">
        <w:rPr>
          <w:rFonts w:ascii="Times New Roman" w:hAnsi="Times New Roman" w:cs="Times New Roman"/>
          <w:sz w:val="24"/>
          <w:szCs w:val="24"/>
          <w:lang w:val="en-GB"/>
        </w:rPr>
        <w:t xml:space="preserve">the observed differences may stem from </w:t>
      </w:r>
      <w:r w:rsidR="009F21D1" w:rsidRPr="000E020A">
        <w:rPr>
          <w:rFonts w:ascii="Times New Roman" w:hAnsi="Times New Roman" w:cs="Times New Roman"/>
          <w:sz w:val="24"/>
          <w:szCs w:val="24"/>
          <w:lang w:val="en-GB"/>
        </w:rPr>
        <w:t xml:space="preserve">the specific characteristics of respondents who are extremely unconcerned about climate change but </w:t>
      </w:r>
      <w:r w:rsidR="002E7B24" w:rsidRPr="000E020A">
        <w:rPr>
          <w:rFonts w:ascii="Times New Roman" w:hAnsi="Times New Roman" w:cs="Times New Roman"/>
          <w:sz w:val="24"/>
          <w:szCs w:val="24"/>
          <w:lang w:val="en-GB"/>
        </w:rPr>
        <w:t xml:space="preserve">endorse </w:t>
      </w:r>
      <w:r w:rsidR="00726237" w:rsidRPr="000E020A">
        <w:rPr>
          <w:rFonts w:ascii="Times New Roman" w:hAnsi="Times New Roman" w:cs="Times New Roman"/>
          <w:sz w:val="24"/>
          <w:szCs w:val="24"/>
          <w:lang w:val="en-GB"/>
        </w:rPr>
        <w:t>governmental assistance</w:t>
      </w:r>
      <w:r w:rsidR="009F21D1" w:rsidRPr="000E020A">
        <w:rPr>
          <w:rFonts w:ascii="Times New Roman" w:hAnsi="Times New Roman" w:cs="Times New Roman"/>
          <w:sz w:val="24"/>
          <w:szCs w:val="24"/>
          <w:lang w:val="en-GB"/>
        </w:rPr>
        <w:t xml:space="preserve">. In this group, we find comparatively more climate change sceptics, who may be more volatile than other groups in their responses to adaptation items because their benefits are more certain and less clearly related to anthropogenic causes of climate change. </w:t>
      </w:r>
    </w:p>
    <w:p w14:paraId="43AAA8F1" w14:textId="77777777" w:rsidR="00B518F5" w:rsidRPr="000E020A" w:rsidRDefault="00B30473" w:rsidP="006F0224">
      <w:pPr>
        <w:pStyle w:val="KeinLeerraum"/>
        <w:spacing w:line="360" w:lineRule="auto"/>
        <w:jc w:val="both"/>
        <w:rPr>
          <w:rFonts w:ascii="Times New Roman" w:hAnsi="Times New Roman" w:cs="Times New Roman"/>
          <w:lang w:val="en-GB"/>
        </w:rPr>
      </w:pPr>
      <w:r w:rsidRPr="000E020A">
        <w:rPr>
          <w:rFonts w:ascii="Times New Roman" w:hAnsi="Times New Roman" w:cs="Times New Roman"/>
          <w:color w:val="BFBFBF" w:themeColor="background1" w:themeShade="BF"/>
          <w:sz w:val="24"/>
          <w:szCs w:val="24"/>
          <w:lang w:val="en-GB"/>
        </w:rPr>
        <w:tab/>
      </w:r>
    </w:p>
    <w:p w14:paraId="051FF115" w14:textId="5AB922A6" w:rsidR="00B518F5" w:rsidRPr="000E020A" w:rsidRDefault="00B518F5" w:rsidP="006F0224">
      <w:pPr>
        <w:pStyle w:val="Beschriftung"/>
        <w:keepNext/>
        <w:spacing w:line="360" w:lineRule="auto"/>
        <w:jc w:val="both"/>
        <w:rPr>
          <w:rFonts w:ascii="Times New Roman" w:hAnsi="Times New Roman" w:cs="Times New Roman"/>
          <w:i w:val="0"/>
          <w:color w:val="auto"/>
          <w:sz w:val="20"/>
          <w:szCs w:val="20"/>
          <w:lang w:val="en-GB"/>
        </w:rPr>
      </w:pPr>
      <w:bookmarkStart w:id="23" w:name="_Ref101792326"/>
      <w:r w:rsidRPr="000E020A">
        <w:rPr>
          <w:rFonts w:ascii="Times New Roman" w:hAnsi="Times New Roman" w:cs="Times New Roman"/>
          <w:b/>
          <w:i w:val="0"/>
          <w:color w:val="auto"/>
          <w:sz w:val="20"/>
          <w:szCs w:val="20"/>
          <w:lang w:val="en-GB"/>
        </w:rPr>
        <w:lastRenderedPageBreak/>
        <w:t xml:space="preserve">Figure </w:t>
      </w:r>
      <w:r w:rsidR="003A712D" w:rsidRPr="000E020A">
        <w:rPr>
          <w:rFonts w:ascii="Times New Roman" w:hAnsi="Times New Roman" w:cs="Times New Roman"/>
          <w:b/>
          <w:i w:val="0"/>
          <w:color w:val="auto"/>
          <w:sz w:val="20"/>
          <w:szCs w:val="20"/>
          <w:lang w:val="en-GB"/>
        </w:rPr>
        <w:fldChar w:fldCharType="begin"/>
      </w:r>
      <w:r w:rsidR="003A712D" w:rsidRPr="000E020A">
        <w:rPr>
          <w:rFonts w:ascii="Times New Roman" w:hAnsi="Times New Roman" w:cs="Times New Roman"/>
          <w:b/>
          <w:i w:val="0"/>
          <w:color w:val="auto"/>
          <w:sz w:val="20"/>
          <w:szCs w:val="20"/>
          <w:lang w:val="en-GB"/>
        </w:rPr>
        <w:instrText xml:space="preserve"> SEQ Figure \* ARABIC </w:instrText>
      </w:r>
      <w:r w:rsidR="003A712D" w:rsidRPr="000E020A">
        <w:rPr>
          <w:rFonts w:ascii="Times New Roman" w:hAnsi="Times New Roman" w:cs="Times New Roman"/>
          <w:b/>
          <w:i w:val="0"/>
          <w:color w:val="auto"/>
          <w:sz w:val="20"/>
          <w:szCs w:val="20"/>
          <w:lang w:val="en-GB"/>
        </w:rPr>
        <w:fldChar w:fldCharType="separate"/>
      </w:r>
      <w:r w:rsidR="002467EA">
        <w:rPr>
          <w:rFonts w:ascii="Times New Roman" w:hAnsi="Times New Roman" w:cs="Times New Roman"/>
          <w:b/>
          <w:i w:val="0"/>
          <w:noProof/>
          <w:color w:val="auto"/>
          <w:sz w:val="20"/>
          <w:szCs w:val="20"/>
          <w:lang w:val="en-GB"/>
        </w:rPr>
        <w:t>7</w:t>
      </w:r>
      <w:r w:rsidR="003A712D" w:rsidRPr="000E020A">
        <w:rPr>
          <w:rFonts w:ascii="Times New Roman" w:hAnsi="Times New Roman" w:cs="Times New Roman"/>
          <w:b/>
          <w:i w:val="0"/>
          <w:color w:val="auto"/>
          <w:sz w:val="20"/>
          <w:szCs w:val="20"/>
          <w:lang w:val="en-GB"/>
        </w:rPr>
        <w:fldChar w:fldCharType="end"/>
      </w:r>
      <w:bookmarkEnd w:id="23"/>
      <w:r w:rsidRPr="000E020A">
        <w:rPr>
          <w:rFonts w:ascii="Times New Roman" w:hAnsi="Times New Roman" w:cs="Times New Roman"/>
          <w:b/>
          <w:i w:val="0"/>
          <w:color w:val="auto"/>
          <w:sz w:val="20"/>
          <w:szCs w:val="20"/>
          <w:lang w:val="en-GB"/>
        </w:rPr>
        <w:t>:</w:t>
      </w:r>
      <w:r w:rsidRPr="000E020A">
        <w:rPr>
          <w:rFonts w:ascii="Times New Roman" w:hAnsi="Times New Roman" w:cs="Times New Roman"/>
          <w:i w:val="0"/>
          <w:color w:val="auto"/>
          <w:sz w:val="20"/>
          <w:szCs w:val="20"/>
          <w:lang w:val="en-GB"/>
        </w:rPr>
        <w:t xml:space="preserve"> </w:t>
      </w:r>
      <w:r w:rsidR="00EE6AF7" w:rsidRPr="000E020A">
        <w:rPr>
          <w:rFonts w:ascii="Times New Roman" w:hAnsi="Times New Roman" w:cs="Times New Roman"/>
          <w:i w:val="0"/>
          <w:color w:val="auto"/>
          <w:sz w:val="20"/>
          <w:szCs w:val="20"/>
          <w:lang w:val="en-GB"/>
        </w:rPr>
        <w:t>Predicted response variance across different strengths of conflicting predispositions</w:t>
      </w:r>
      <w:r w:rsidR="00410DD5" w:rsidRPr="000E020A">
        <w:rPr>
          <w:rFonts w:ascii="Times New Roman" w:hAnsi="Times New Roman" w:cs="Times New Roman"/>
          <w:i w:val="0"/>
          <w:color w:val="auto"/>
          <w:sz w:val="20"/>
          <w:szCs w:val="20"/>
          <w:lang w:val="en-GB"/>
        </w:rPr>
        <w:t>.</w:t>
      </w:r>
    </w:p>
    <w:p w14:paraId="0918B915" w14:textId="7A39132E" w:rsidR="00B30473" w:rsidRPr="000E020A" w:rsidRDefault="007713EE" w:rsidP="006F0224">
      <w:pPr>
        <w:pStyle w:val="KeinLeerraum"/>
        <w:spacing w:line="360" w:lineRule="auto"/>
        <w:jc w:val="both"/>
        <w:rPr>
          <w:rFonts w:ascii="Times New Roman" w:hAnsi="Times New Roman" w:cs="Times New Roman"/>
          <w:color w:val="BFBFBF" w:themeColor="background1" w:themeShade="BF"/>
          <w:sz w:val="24"/>
          <w:szCs w:val="24"/>
          <w:lang w:val="en-GB"/>
        </w:rPr>
      </w:pPr>
      <w:r w:rsidRPr="000E020A">
        <w:rPr>
          <w:rFonts w:ascii="Times New Roman" w:hAnsi="Times New Roman" w:cs="Times New Roman"/>
          <w:noProof/>
          <w:lang w:val="en-GB"/>
        </w:rPr>
        <w:drawing>
          <wp:inline distT="0" distB="0" distL="0" distR="0" wp14:anchorId="3D74D776" wp14:editId="7AA1B655">
            <wp:extent cx="5753100" cy="3835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35400"/>
                    </a:xfrm>
                    <a:prstGeom prst="rect">
                      <a:avLst/>
                    </a:prstGeom>
                    <a:noFill/>
                    <a:ln>
                      <a:noFill/>
                    </a:ln>
                  </pic:spPr>
                </pic:pic>
              </a:graphicData>
            </a:graphic>
          </wp:inline>
        </w:drawing>
      </w:r>
    </w:p>
    <w:p w14:paraId="7E24A3C3" w14:textId="7E10ED0C" w:rsidR="00E32005" w:rsidRPr="000E020A" w:rsidRDefault="00E32005" w:rsidP="006F0224">
      <w:pPr>
        <w:pStyle w:val="KeinLeerraum"/>
        <w:spacing w:line="360" w:lineRule="auto"/>
        <w:jc w:val="both"/>
        <w:rPr>
          <w:rFonts w:ascii="Times New Roman" w:hAnsi="Times New Roman" w:cs="Times New Roman"/>
          <w:sz w:val="20"/>
          <w:szCs w:val="20"/>
          <w:lang w:val="en-GB"/>
        </w:rPr>
      </w:pPr>
      <w:r w:rsidRPr="000E020A">
        <w:rPr>
          <w:rFonts w:ascii="Times New Roman" w:hAnsi="Times New Roman" w:cs="Times New Roman"/>
          <w:sz w:val="20"/>
          <w:szCs w:val="20"/>
          <w:lang w:val="en-GB"/>
        </w:rPr>
        <w:t xml:space="preserve">Notes: Depicted </w:t>
      </w:r>
      <w:r w:rsidR="002F3519" w:rsidRPr="000E020A">
        <w:rPr>
          <w:rFonts w:ascii="Times New Roman" w:hAnsi="Times New Roman" w:cs="Times New Roman"/>
          <w:sz w:val="20"/>
          <w:szCs w:val="20"/>
          <w:lang w:val="en-GB"/>
        </w:rPr>
        <w:t xml:space="preserve">is the expected response variance across different strengths of conflicting predispositions ranging from -1 (clearly prioritizes named </w:t>
      </w:r>
      <w:r w:rsidR="00726237" w:rsidRPr="000E020A">
        <w:rPr>
          <w:rFonts w:ascii="Times New Roman" w:hAnsi="Times New Roman" w:cs="Times New Roman"/>
          <w:sz w:val="20"/>
          <w:szCs w:val="20"/>
          <w:lang w:val="en-GB"/>
        </w:rPr>
        <w:t xml:space="preserve">government assistance </w:t>
      </w:r>
      <w:r w:rsidR="002F3519" w:rsidRPr="000E020A">
        <w:rPr>
          <w:rFonts w:ascii="Times New Roman" w:hAnsi="Times New Roman" w:cs="Times New Roman"/>
          <w:sz w:val="20"/>
          <w:szCs w:val="20"/>
          <w:lang w:val="en-GB"/>
        </w:rPr>
        <w:t>goal) to 1 (clearly prioritizes climate concern) with 95-percent confidence intervals. Estimates are based on the variance component of</w:t>
      </w:r>
      <w:r w:rsidRPr="000E020A">
        <w:rPr>
          <w:rFonts w:ascii="Times New Roman" w:hAnsi="Times New Roman" w:cs="Times New Roman"/>
          <w:sz w:val="20"/>
          <w:szCs w:val="20"/>
          <w:lang w:val="en-GB"/>
        </w:rPr>
        <w:t xml:space="preserve"> an ordered logistic heteroscedastic regression model including the same independent variables </w:t>
      </w:r>
      <w:r w:rsidR="002F3519" w:rsidRPr="000E020A">
        <w:rPr>
          <w:rFonts w:ascii="Times New Roman" w:hAnsi="Times New Roman" w:cs="Times New Roman"/>
          <w:sz w:val="20"/>
          <w:szCs w:val="20"/>
          <w:lang w:val="en-GB"/>
        </w:rPr>
        <w:t>and</w:t>
      </w:r>
      <w:r w:rsidRPr="000E020A">
        <w:rPr>
          <w:rFonts w:ascii="Times New Roman" w:hAnsi="Times New Roman" w:cs="Times New Roman"/>
          <w:sz w:val="20"/>
          <w:szCs w:val="20"/>
          <w:lang w:val="en-GB"/>
        </w:rPr>
        <w:t xml:space="preserve"> controls </w:t>
      </w:r>
      <w:r w:rsidR="002F3519" w:rsidRPr="000E020A">
        <w:rPr>
          <w:rFonts w:ascii="Times New Roman" w:hAnsi="Times New Roman" w:cs="Times New Roman"/>
          <w:sz w:val="20"/>
          <w:szCs w:val="20"/>
          <w:lang w:val="en-GB"/>
        </w:rPr>
        <w:t>as Model 1 in the main</w:t>
      </w:r>
      <w:r w:rsidRPr="000E020A">
        <w:rPr>
          <w:rFonts w:ascii="Times New Roman" w:hAnsi="Times New Roman" w:cs="Times New Roman"/>
          <w:sz w:val="20"/>
          <w:szCs w:val="20"/>
          <w:lang w:val="en-GB"/>
        </w:rPr>
        <w:t xml:space="preserve"> equation (not depicted)</w:t>
      </w:r>
      <w:r w:rsidR="002F3519" w:rsidRPr="000E020A">
        <w:rPr>
          <w:rFonts w:ascii="Times New Roman" w:hAnsi="Times New Roman" w:cs="Times New Roman"/>
          <w:sz w:val="20"/>
          <w:szCs w:val="20"/>
          <w:lang w:val="en-GB"/>
        </w:rPr>
        <w:t xml:space="preserve">, and the experimental treatment as well as the directional distance between climate change concern and support for </w:t>
      </w:r>
      <w:r w:rsidR="00726237" w:rsidRPr="000E020A">
        <w:rPr>
          <w:rFonts w:ascii="Times New Roman" w:hAnsi="Times New Roman" w:cs="Times New Roman"/>
          <w:sz w:val="20"/>
          <w:szCs w:val="20"/>
          <w:lang w:val="en-GB"/>
        </w:rPr>
        <w:t xml:space="preserve">government assistance </w:t>
      </w:r>
      <w:r w:rsidR="002F3519" w:rsidRPr="000E020A">
        <w:rPr>
          <w:rFonts w:ascii="Times New Roman" w:hAnsi="Times New Roman" w:cs="Times New Roman"/>
          <w:sz w:val="20"/>
          <w:szCs w:val="20"/>
          <w:lang w:val="en-GB"/>
        </w:rPr>
        <w:t>measures in the variance equation</w:t>
      </w:r>
      <w:r w:rsidRPr="000E020A">
        <w:rPr>
          <w:rFonts w:ascii="Times New Roman" w:hAnsi="Times New Roman" w:cs="Times New Roman"/>
          <w:sz w:val="20"/>
          <w:szCs w:val="20"/>
          <w:lang w:val="en-GB"/>
        </w:rPr>
        <w:t xml:space="preserve">. Full regression results are shown in </w:t>
      </w:r>
      <w:r w:rsidR="00AC05D9" w:rsidRPr="000E020A">
        <w:rPr>
          <w:rFonts w:ascii="Times New Roman" w:hAnsi="Times New Roman" w:cs="Times New Roman"/>
          <w:sz w:val="20"/>
          <w:szCs w:val="20"/>
          <w:lang w:val="en-GB"/>
        </w:rPr>
        <w:t>Appendix 3</w:t>
      </w:r>
      <w:r w:rsidRPr="000E020A">
        <w:rPr>
          <w:rFonts w:ascii="Times New Roman" w:hAnsi="Times New Roman" w:cs="Times New Roman"/>
          <w:sz w:val="20"/>
          <w:szCs w:val="20"/>
          <w:lang w:val="en-GB"/>
        </w:rPr>
        <w:t xml:space="preserve">, Model </w:t>
      </w:r>
      <w:r w:rsidR="005471FB" w:rsidRPr="000E020A">
        <w:rPr>
          <w:rFonts w:ascii="Times New Roman" w:hAnsi="Times New Roman" w:cs="Times New Roman"/>
          <w:sz w:val="20"/>
          <w:szCs w:val="20"/>
          <w:lang w:val="en-GB"/>
        </w:rPr>
        <w:t>A3.4</w:t>
      </w:r>
      <w:r w:rsidRPr="000E020A">
        <w:rPr>
          <w:rFonts w:ascii="Times New Roman" w:hAnsi="Times New Roman" w:cs="Times New Roman"/>
          <w:sz w:val="20"/>
          <w:szCs w:val="20"/>
          <w:lang w:val="en-GB"/>
        </w:rPr>
        <w:t>.</w:t>
      </w:r>
    </w:p>
    <w:p w14:paraId="0C218CD6" w14:textId="77777777" w:rsidR="00E32005" w:rsidRPr="000E020A" w:rsidRDefault="00E32005" w:rsidP="006F0224">
      <w:pPr>
        <w:pStyle w:val="KeinLeerraum"/>
        <w:spacing w:line="360" w:lineRule="auto"/>
        <w:jc w:val="both"/>
        <w:rPr>
          <w:rFonts w:ascii="Times New Roman" w:hAnsi="Times New Roman" w:cs="Times New Roman"/>
          <w:color w:val="BFBFBF" w:themeColor="background1" w:themeShade="BF"/>
          <w:sz w:val="24"/>
          <w:szCs w:val="24"/>
          <w:lang w:val="en-GB"/>
        </w:rPr>
      </w:pPr>
    </w:p>
    <w:p w14:paraId="7F223898" w14:textId="0E560171" w:rsidR="00784039" w:rsidRPr="000E020A" w:rsidRDefault="0039644C" w:rsidP="00784039">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Although respondents with equally strong predispositions are not generally more insecure about their responses, conflicts between two </w:t>
      </w:r>
      <w:r w:rsidR="002507FC" w:rsidRPr="000E020A">
        <w:rPr>
          <w:rFonts w:ascii="Times New Roman" w:hAnsi="Times New Roman" w:cs="Times New Roman"/>
          <w:sz w:val="24"/>
          <w:szCs w:val="24"/>
          <w:lang w:val="en-GB"/>
        </w:rPr>
        <w:t xml:space="preserve">highly </w:t>
      </w:r>
      <w:r w:rsidR="000971EE" w:rsidRPr="000E020A">
        <w:rPr>
          <w:rFonts w:ascii="Times New Roman" w:hAnsi="Times New Roman" w:cs="Times New Roman"/>
          <w:sz w:val="24"/>
          <w:szCs w:val="24"/>
          <w:lang w:val="en-GB"/>
        </w:rPr>
        <w:t xml:space="preserve">valued </w:t>
      </w:r>
      <w:r w:rsidRPr="000E020A">
        <w:rPr>
          <w:rFonts w:ascii="Times New Roman" w:hAnsi="Times New Roman" w:cs="Times New Roman"/>
          <w:sz w:val="24"/>
          <w:szCs w:val="24"/>
          <w:lang w:val="en-GB"/>
        </w:rPr>
        <w:t>goals may still induce greater response uncertainty. However, t</w:t>
      </w:r>
      <w:r w:rsidR="00784039" w:rsidRPr="000E020A">
        <w:rPr>
          <w:rFonts w:ascii="Times New Roman" w:hAnsi="Times New Roman" w:cs="Times New Roman"/>
          <w:sz w:val="24"/>
          <w:szCs w:val="24"/>
          <w:lang w:val="en-GB"/>
        </w:rPr>
        <w:t xml:space="preserve">he three-way interaction between the experimental treatment, climate change concern, and support for </w:t>
      </w:r>
      <w:r w:rsidR="00726237" w:rsidRPr="000E020A">
        <w:rPr>
          <w:rFonts w:ascii="Times New Roman" w:hAnsi="Times New Roman" w:cs="Times New Roman"/>
          <w:sz w:val="24"/>
          <w:szCs w:val="24"/>
          <w:lang w:val="en-GB"/>
        </w:rPr>
        <w:t xml:space="preserve">assistance </w:t>
      </w:r>
      <w:r w:rsidR="00784039" w:rsidRPr="000E020A">
        <w:rPr>
          <w:rFonts w:ascii="Times New Roman" w:hAnsi="Times New Roman" w:cs="Times New Roman"/>
          <w:sz w:val="24"/>
          <w:szCs w:val="24"/>
          <w:lang w:val="en-GB"/>
        </w:rPr>
        <w:t>measures is statistically insignificant across all climate policies</w:t>
      </w:r>
      <w:r w:rsidR="00012868" w:rsidRPr="000E020A">
        <w:rPr>
          <w:rFonts w:ascii="Times New Roman" w:hAnsi="Times New Roman" w:cs="Times New Roman"/>
          <w:sz w:val="24"/>
          <w:szCs w:val="24"/>
          <w:lang w:val="en-GB"/>
        </w:rPr>
        <w:t>,</w:t>
      </w:r>
      <w:r w:rsidR="00C133E6" w:rsidRPr="000E020A">
        <w:rPr>
          <w:rFonts w:ascii="Times New Roman" w:hAnsi="Times New Roman" w:cs="Times New Roman"/>
          <w:sz w:val="24"/>
          <w:szCs w:val="24"/>
          <w:lang w:val="en-GB"/>
        </w:rPr>
        <w:t xml:space="preserve"> and visual inspection of the predicted variance reveals no differences between respondents in the experimental and control condition</w:t>
      </w:r>
      <w:r w:rsidR="00012868" w:rsidRPr="000E020A">
        <w:rPr>
          <w:rFonts w:ascii="Times New Roman" w:hAnsi="Times New Roman" w:cs="Times New Roman"/>
          <w:sz w:val="24"/>
          <w:szCs w:val="24"/>
          <w:lang w:val="en-GB"/>
        </w:rPr>
        <w:t>, irrespective of their predispositions</w:t>
      </w:r>
      <w:r w:rsidR="00784039" w:rsidRPr="000E020A">
        <w:rPr>
          <w:rFonts w:ascii="Times New Roman" w:hAnsi="Times New Roman" w:cs="Times New Roman"/>
          <w:sz w:val="24"/>
          <w:szCs w:val="24"/>
          <w:lang w:val="en-GB"/>
        </w:rPr>
        <w:t xml:space="preserve"> (see </w:t>
      </w:r>
      <w:r w:rsidR="00AC05D9" w:rsidRPr="000E020A">
        <w:rPr>
          <w:rFonts w:ascii="Times New Roman" w:hAnsi="Times New Roman" w:cs="Times New Roman"/>
          <w:sz w:val="24"/>
          <w:szCs w:val="24"/>
          <w:lang w:val="en-GB"/>
        </w:rPr>
        <w:t>Appendix 3</w:t>
      </w:r>
      <w:r w:rsidR="00784039" w:rsidRPr="000E020A">
        <w:rPr>
          <w:rFonts w:ascii="Times New Roman" w:hAnsi="Times New Roman" w:cs="Times New Roman"/>
          <w:sz w:val="24"/>
          <w:szCs w:val="24"/>
          <w:lang w:val="en-GB"/>
        </w:rPr>
        <w:t xml:space="preserve">, </w:t>
      </w:r>
      <w:r w:rsidR="003B31E0" w:rsidRPr="000E020A">
        <w:rPr>
          <w:rFonts w:ascii="Times New Roman" w:hAnsi="Times New Roman" w:cs="Times New Roman"/>
          <w:sz w:val="24"/>
          <w:szCs w:val="24"/>
          <w:lang w:val="en-GB"/>
        </w:rPr>
        <w:t>M</w:t>
      </w:r>
      <w:r w:rsidR="00784039" w:rsidRPr="000E020A">
        <w:rPr>
          <w:rFonts w:ascii="Times New Roman" w:hAnsi="Times New Roman" w:cs="Times New Roman"/>
          <w:sz w:val="24"/>
          <w:szCs w:val="24"/>
          <w:lang w:val="en-GB"/>
        </w:rPr>
        <w:t xml:space="preserve">odel </w:t>
      </w:r>
      <w:r w:rsidR="005471FB" w:rsidRPr="000E020A">
        <w:rPr>
          <w:rFonts w:ascii="Times New Roman" w:hAnsi="Times New Roman" w:cs="Times New Roman"/>
          <w:sz w:val="24"/>
          <w:szCs w:val="24"/>
          <w:lang w:val="en-GB"/>
        </w:rPr>
        <w:t>A3.5</w:t>
      </w:r>
      <w:r w:rsidR="00784039" w:rsidRPr="000E020A">
        <w:rPr>
          <w:rFonts w:ascii="Times New Roman" w:hAnsi="Times New Roman" w:cs="Times New Roman"/>
          <w:sz w:val="24"/>
          <w:szCs w:val="24"/>
          <w:lang w:val="en-GB"/>
        </w:rPr>
        <w:t xml:space="preserve">). Hence, we cannot confirm </w:t>
      </w:r>
      <w:r w:rsidRPr="000E020A">
        <w:rPr>
          <w:rFonts w:ascii="Times New Roman" w:hAnsi="Times New Roman" w:cs="Times New Roman"/>
          <w:sz w:val="24"/>
          <w:szCs w:val="24"/>
          <w:lang w:val="en-GB"/>
        </w:rPr>
        <w:t xml:space="preserve">our expectation </w:t>
      </w:r>
      <w:r w:rsidR="00784039" w:rsidRPr="000E020A">
        <w:rPr>
          <w:rFonts w:ascii="Times New Roman" w:hAnsi="Times New Roman" w:cs="Times New Roman"/>
          <w:sz w:val="24"/>
          <w:szCs w:val="24"/>
          <w:lang w:val="en-GB"/>
        </w:rPr>
        <w:t xml:space="preserve">that respondents </w:t>
      </w:r>
      <w:r w:rsidR="002507FC" w:rsidRPr="000E020A">
        <w:rPr>
          <w:rFonts w:ascii="Times New Roman" w:hAnsi="Times New Roman" w:cs="Times New Roman"/>
          <w:sz w:val="24"/>
          <w:szCs w:val="24"/>
          <w:lang w:val="en-GB"/>
        </w:rPr>
        <w:t xml:space="preserve">with balanced preferences </w:t>
      </w:r>
      <w:r w:rsidR="00784039" w:rsidRPr="000E020A">
        <w:rPr>
          <w:rFonts w:ascii="Times New Roman" w:hAnsi="Times New Roman" w:cs="Times New Roman"/>
          <w:sz w:val="24"/>
          <w:szCs w:val="24"/>
          <w:lang w:val="en-GB"/>
        </w:rPr>
        <w:t>become more insecure about their choices</w:t>
      </w:r>
      <w:r w:rsidR="002507FC" w:rsidRPr="000E020A">
        <w:rPr>
          <w:rFonts w:ascii="Times New Roman" w:hAnsi="Times New Roman" w:cs="Times New Roman"/>
          <w:sz w:val="24"/>
          <w:szCs w:val="24"/>
          <w:lang w:val="en-GB"/>
        </w:rPr>
        <w:t>,</w:t>
      </w:r>
      <w:r w:rsidR="00784039" w:rsidRPr="000E020A">
        <w:rPr>
          <w:rFonts w:ascii="Times New Roman" w:hAnsi="Times New Roman" w:cs="Times New Roman"/>
          <w:sz w:val="24"/>
          <w:szCs w:val="24"/>
          <w:lang w:val="en-GB"/>
        </w:rPr>
        <w:t xml:space="preserve"> </w:t>
      </w:r>
      <w:r w:rsidR="002507FC" w:rsidRPr="000E020A">
        <w:rPr>
          <w:rFonts w:ascii="Times New Roman" w:hAnsi="Times New Roman" w:cs="Times New Roman"/>
          <w:sz w:val="24"/>
          <w:szCs w:val="24"/>
          <w:lang w:val="en-GB"/>
        </w:rPr>
        <w:t xml:space="preserve">even </w:t>
      </w:r>
      <w:r w:rsidR="00784039" w:rsidRPr="000E020A">
        <w:rPr>
          <w:rFonts w:ascii="Times New Roman" w:hAnsi="Times New Roman" w:cs="Times New Roman"/>
          <w:sz w:val="24"/>
          <w:szCs w:val="24"/>
          <w:lang w:val="en-GB"/>
        </w:rPr>
        <w:t>when the conflicting predispositions are strong.</w:t>
      </w:r>
    </w:p>
    <w:p w14:paraId="25E1ACB4" w14:textId="77777777" w:rsidR="00784039" w:rsidRPr="000E020A" w:rsidRDefault="00784039" w:rsidP="00784039">
      <w:pPr>
        <w:pStyle w:val="KeinLeerraum"/>
        <w:spacing w:line="360" w:lineRule="auto"/>
        <w:jc w:val="both"/>
        <w:rPr>
          <w:rFonts w:ascii="Times New Roman" w:hAnsi="Times New Roman" w:cs="Times New Roman"/>
          <w:sz w:val="24"/>
          <w:szCs w:val="24"/>
          <w:lang w:val="en-GB"/>
        </w:rPr>
      </w:pPr>
    </w:p>
    <w:p w14:paraId="0E3FD33C" w14:textId="5C79D78C" w:rsidR="00B30473" w:rsidRPr="000E020A" w:rsidRDefault="00613C19"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lastRenderedPageBreak/>
        <w:t xml:space="preserve">In short, </w:t>
      </w:r>
      <w:r w:rsidR="002759D8" w:rsidRPr="000E020A">
        <w:rPr>
          <w:rFonts w:ascii="Times New Roman" w:hAnsi="Times New Roman" w:cs="Times New Roman"/>
          <w:sz w:val="24"/>
          <w:szCs w:val="24"/>
          <w:lang w:val="en-GB"/>
        </w:rPr>
        <w:t xml:space="preserve">learning about negative </w:t>
      </w:r>
      <w:r w:rsidR="00D7003B" w:rsidRPr="000E020A">
        <w:rPr>
          <w:rFonts w:ascii="Times New Roman" w:hAnsi="Times New Roman" w:cs="Times New Roman"/>
          <w:sz w:val="24"/>
          <w:szCs w:val="24"/>
          <w:lang w:val="en-GB"/>
        </w:rPr>
        <w:t>implications</w:t>
      </w:r>
      <w:r w:rsidR="002759D8" w:rsidRPr="000E020A">
        <w:rPr>
          <w:rFonts w:ascii="Times New Roman" w:hAnsi="Times New Roman" w:cs="Times New Roman"/>
          <w:sz w:val="24"/>
          <w:szCs w:val="24"/>
          <w:lang w:val="en-GB"/>
        </w:rPr>
        <w:t xml:space="preserve"> from climate policies decreases </w:t>
      </w:r>
      <w:r w:rsidR="0037301C" w:rsidRPr="000E020A">
        <w:rPr>
          <w:rFonts w:ascii="Times New Roman" w:hAnsi="Times New Roman" w:cs="Times New Roman"/>
          <w:sz w:val="24"/>
          <w:szCs w:val="24"/>
          <w:lang w:val="en-GB"/>
        </w:rPr>
        <w:t xml:space="preserve">individuals’ level of </w:t>
      </w:r>
      <w:r w:rsidR="002759D8" w:rsidRPr="000E020A">
        <w:rPr>
          <w:rFonts w:ascii="Times New Roman" w:hAnsi="Times New Roman" w:cs="Times New Roman"/>
          <w:sz w:val="24"/>
          <w:szCs w:val="24"/>
          <w:lang w:val="en-GB"/>
        </w:rPr>
        <w:t xml:space="preserve">support for such measures. Although concern about climate change generally increases climate policy support, the attitudes of more concerned respondents are not more resilient to negative </w:t>
      </w:r>
      <w:r w:rsidR="00D7003B" w:rsidRPr="000E020A">
        <w:rPr>
          <w:rFonts w:ascii="Times New Roman" w:hAnsi="Times New Roman" w:cs="Times New Roman"/>
          <w:sz w:val="24"/>
          <w:szCs w:val="24"/>
          <w:lang w:val="en-GB"/>
        </w:rPr>
        <w:t>outcomes</w:t>
      </w:r>
      <w:r w:rsidR="002759D8" w:rsidRPr="000E020A">
        <w:rPr>
          <w:rFonts w:ascii="Times New Roman" w:hAnsi="Times New Roman" w:cs="Times New Roman"/>
          <w:sz w:val="24"/>
          <w:szCs w:val="24"/>
          <w:lang w:val="en-GB"/>
        </w:rPr>
        <w:t xml:space="preserve"> for </w:t>
      </w:r>
      <w:r w:rsidR="00C450BC" w:rsidRPr="000E020A">
        <w:rPr>
          <w:rFonts w:ascii="Times New Roman" w:hAnsi="Times New Roman" w:cs="Times New Roman"/>
          <w:sz w:val="24"/>
          <w:szCs w:val="24"/>
          <w:lang w:val="en-GB"/>
        </w:rPr>
        <w:t xml:space="preserve">specific societal </w:t>
      </w:r>
      <w:r w:rsidR="002759D8" w:rsidRPr="000E020A">
        <w:rPr>
          <w:rFonts w:ascii="Times New Roman" w:hAnsi="Times New Roman" w:cs="Times New Roman"/>
          <w:sz w:val="24"/>
          <w:szCs w:val="24"/>
          <w:lang w:val="en-GB"/>
        </w:rPr>
        <w:t xml:space="preserve">groups than the attitudes of less concerned respondents. </w:t>
      </w:r>
      <w:r w:rsidR="00843B11" w:rsidRPr="000E020A">
        <w:rPr>
          <w:rFonts w:ascii="Times New Roman" w:hAnsi="Times New Roman" w:cs="Times New Roman"/>
          <w:sz w:val="24"/>
          <w:szCs w:val="24"/>
          <w:lang w:val="en-GB"/>
        </w:rPr>
        <w:t xml:space="preserve">On the other hand, </w:t>
      </w:r>
      <w:r w:rsidR="00726237" w:rsidRPr="000E020A">
        <w:rPr>
          <w:rFonts w:ascii="Times New Roman" w:hAnsi="Times New Roman" w:cs="Times New Roman"/>
          <w:sz w:val="24"/>
          <w:szCs w:val="24"/>
          <w:lang w:val="en-GB"/>
        </w:rPr>
        <w:t xml:space="preserve">government assistance </w:t>
      </w:r>
      <w:r w:rsidR="00843B11" w:rsidRPr="000E020A">
        <w:rPr>
          <w:rFonts w:ascii="Times New Roman" w:hAnsi="Times New Roman" w:cs="Times New Roman"/>
          <w:sz w:val="24"/>
          <w:szCs w:val="24"/>
          <w:lang w:val="en-GB"/>
        </w:rPr>
        <w:t xml:space="preserve">preferences moderate the level of support for climate policies in the experimental group, where respondents who strongly support </w:t>
      </w:r>
      <w:r w:rsidR="00726237" w:rsidRPr="000E020A">
        <w:rPr>
          <w:rFonts w:ascii="Times New Roman" w:hAnsi="Times New Roman" w:cs="Times New Roman"/>
          <w:sz w:val="24"/>
          <w:szCs w:val="24"/>
          <w:lang w:val="en-GB"/>
        </w:rPr>
        <w:t xml:space="preserve">government assistance </w:t>
      </w:r>
      <w:r w:rsidR="00843B11" w:rsidRPr="000E020A">
        <w:rPr>
          <w:rFonts w:ascii="Times New Roman" w:hAnsi="Times New Roman" w:cs="Times New Roman"/>
          <w:sz w:val="24"/>
          <w:szCs w:val="24"/>
          <w:lang w:val="en-GB"/>
        </w:rPr>
        <w:t>express lower support for climate policies than respondents with weaker attitudes.</w:t>
      </w:r>
      <w:r w:rsidR="002F3AE5" w:rsidRPr="000E020A">
        <w:rPr>
          <w:rFonts w:ascii="Times New Roman" w:hAnsi="Times New Roman" w:cs="Times New Roman"/>
          <w:sz w:val="24"/>
          <w:szCs w:val="24"/>
          <w:lang w:val="en-GB"/>
        </w:rPr>
        <w:t xml:space="preserve"> Moreover, the experimental treatment increases response uncertainty, but this effect is not </w:t>
      </w:r>
      <w:r w:rsidR="00784039" w:rsidRPr="000E020A">
        <w:rPr>
          <w:rFonts w:ascii="Times New Roman" w:hAnsi="Times New Roman" w:cs="Times New Roman"/>
          <w:sz w:val="24"/>
          <w:szCs w:val="24"/>
          <w:lang w:val="en-GB"/>
        </w:rPr>
        <w:t xml:space="preserve">systematically </w:t>
      </w:r>
      <w:r w:rsidR="002F3AE5" w:rsidRPr="000E020A">
        <w:rPr>
          <w:rFonts w:ascii="Times New Roman" w:hAnsi="Times New Roman" w:cs="Times New Roman"/>
          <w:sz w:val="24"/>
          <w:szCs w:val="24"/>
          <w:lang w:val="en-GB"/>
        </w:rPr>
        <w:t>moderated by the strength of respondents’ predispositions.</w:t>
      </w:r>
      <w:bookmarkEnd w:id="14"/>
    </w:p>
    <w:bookmarkEnd w:id="15"/>
    <w:p w14:paraId="355A80E5" w14:textId="77777777" w:rsidR="00483F05" w:rsidRPr="000E020A" w:rsidRDefault="00483F05" w:rsidP="006F0224">
      <w:pPr>
        <w:pStyle w:val="KeinLeerraum"/>
        <w:spacing w:line="360" w:lineRule="auto"/>
        <w:jc w:val="both"/>
        <w:rPr>
          <w:rFonts w:ascii="Times New Roman" w:hAnsi="Times New Roman" w:cs="Times New Roman"/>
          <w:sz w:val="24"/>
          <w:szCs w:val="24"/>
          <w:lang w:val="en-GB"/>
        </w:rPr>
      </w:pPr>
    </w:p>
    <w:p w14:paraId="700E98CA" w14:textId="0FB1D515" w:rsidR="00B30473" w:rsidRPr="00E2302F" w:rsidRDefault="00831A95" w:rsidP="00E2302F">
      <w:pPr>
        <w:pStyle w:val="berschrift1"/>
        <w:spacing w:after="240"/>
        <w:rPr>
          <w:rFonts w:ascii="Times New Roman" w:hAnsi="Times New Roman" w:cs="Times New Roman"/>
          <w:b/>
          <w:color w:val="000000" w:themeColor="text1"/>
          <w:sz w:val="24"/>
          <w:szCs w:val="24"/>
          <w:lang w:val="en-GB"/>
        </w:rPr>
      </w:pPr>
      <w:r w:rsidRPr="00E2302F">
        <w:rPr>
          <w:rFonts w:ascii="Times New Roman" w:hAnsi="Times New Roman" w:cs="Times New Roman"/>
          <w:b/>
          <w:color w:val="000000" w:themeColor="text1"/>
          <w:sz w:val="24"/>
          <w:szCs w:val="24"/>
          <w:lang w:val="en-GB"/>
        </w:rPr>
        <w:t>Conclusion</w:t>
      </w:r>
    </w:p>
    <w:p w14:paraId="5421BB40" w14:textId="019C7FB4" w:rsidR="00213E03" w:rsidRPr="000E020A" w:rsidRDefault="004C3DBE" w:rsidP="006F0224">
      <w:pPr>
        <w:pStyle w:val="KeinLeerraum"/>
        <w:spacing w:line="360" w:lineRule="auto"/>
        <w:jc w:val="both"/>
        <w:rPr>
          <w:rFonts w:ascii="Times New Roman" w:hAnsi="Times New Roman" w:cs="Times New Roman"/>
          <w:sz w:val="24"/>
          <w:szCs w:val="24"/>
          <w:lang w:val="en-GB"/>
        </w:rPr>
      </w:pPr>
      <w:bookmarkStart w:id="24" w:name="_Hlk111013799"/>
      <w:r w:rsidRPr="000E020A">
        <w:rPr>
          <w:rFonts w:ascii="Times New Roman" w:hAnsi="Times New Roman" w:cs="Times New Roman"/>
          <w:sz w:val="24"/>
          <w:szCs w:val="24"/>
          <w:lang w:val="en-GB"/>
        </w:rPr>
        <w:t>W</w:t>
      </w:r>
      <w:r w:rsidR="00AC4F73" w:rsidRPr="000E020A">
        <w:rPr>
          <w:rFonts w:ascii="Times New Roman" w:hAnsi="Times New Roman" w:cs="Times New Roman"/>
          <w:sz w:val="24"/>
          <w:szCs w:val="24"/>
          <w:lang w:val="en-GB"/>
        </w:rPr>
        <w:t xml:space="preserve">hen learning about </w:t>
      </w:r>
      <w:r w:rsidR="00D7003B" w:rsidRPr="000E020A">
        <w:rPr>
          <w:rFonts w:ascii="Times New Roman" w:hAnsi="Times New Roman" w:cs="Times New Roman"/>
          <w:sz w:val="24"/>
          <w:szCs w:val="24"/>
          <w:lang w:val="en-GB"/>
        </w:rPr>
        <w:t>negative implications</w:t>
      </w:r>
      <w:r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from</w:t>
      </w:r>
      <w:r w:rsidRPr="000E020A">
        <w:rPr>
          <w:rFonts w:ascii="Times New Roman" w:hAnsi="Times New Roman" w:cs="Times New Roman"/>
          <w:sz w:val="24"/>
          <w:szCs w:val="24"/>
          <w:lang w:val="en-GB"/>
        </w:rPr>
        <w:t xml:space="preserve"> policies</w:t>
      </w:r>
      <w:r w:rsidR="00AC4F73" w:rsidRPr="000E020A">
        <w:rPr>
          <w:rFonts w:ascii="Times New Roman" w:hAnsi="Times New Roman" w:cs="Times New Roman"/>
          <w:sz w:val="24"/>
          <w:szCs w:val="24"/>
          <w:lang w:val="en-GB"/>
        </w:rPr>
        <w:t xml:space="preserve">, people may change </w:t>
      </w:r>
      <w:r w:rsidR="00912E7E" w:rsidRPr="000E020A">
        <w:rPr>
          <w:rFonts w:ascii="Times New Roman" w:hAnsi="Times New Roman" w:cs="Times New Roman"/>
          <w:sz w:val="24"/>
          <w:szCs w:val="24"/>
          <w:lang w:val="en-GB"/>
        </w:rPr>
        <w:t xml:space="preserve">their attitudes </w:t>
      </w:r>
      <w:r w:rsidRPr="000E020A">
        <w:rPr>
          <w:rFonts w:ascii="Times New Roman" w:hAnsi="Times New Roman" w:cs="Times New Roman"/>
          <w:sz w:val="24"/>
          <w:szCs w:val="24"/>
          <w:lang w:val="en-GB"/>
        </w:rPr>
        <w:t>or become more uncertain about their evaluations</w:t>
      </w:r>
      <w:r w:rsidR="00AC4F73"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Using a survey experiment</w:t>
      </w:r>
      <w:r w:rsidRPr="000E020A">
        <w:rPr>
          <w:rFonts w:ascii="Times New Roman" w:hAnsi="Times New Roman" w:cs="Times New Roman"/>
          <w:sz w:val="24"/>
          <w:szCs w:val="24"/>
          <w:lang w:val="en-GB"/>
        </w:rPr>
        <w:t>,</w:t>
      </w:r>
      <w:r w:rsidR="00677608" w:rsidRPr="000E020A">
        <w:rPr>
          <w:rFonts w:ascii="Times New Roman" w:hAnsi="Times New Roman" w:cs="Times New Roman"/>
          <w:sz w:val="24"/>
          <w:szCs w:val="24"/>
          <w:lang w:val="en-GB"/>
        </w:rPr>
        <w:t xml:space="preserve"> </w:t>
      </w:r>
      <w:r w:rsidR="00AC4F73" w:rsidRPr="000E020A">
        <w:rPr>
          <w:rFonts w:ascii="Times New Roman" w:hAnsi="Times New Roman" w:cs="Times New Roman"/>
          <w:sz w:val="24"/>
          <w:szCs w:val="24"/>
          <w:lang w:val="en-GB"/>
        </w:rPr>
        <w:t xml:space="preserve">we </w:t>
      </w:r>
      <w:r w:rsidR="00677608" w:rsidRPr="000E020A">
        <w:rPr>
          <w:rFonts w:ascii="Times New Roman" w:hAnsi="Times New Roman" w:cs="Times New Roman"/>
          <w:sz w:val="24"/>
          <w:szCs w:val="24"/>
          <w:lang w:val="en-GB"/>
        </w:rPr>
        <w:t xml:space="preserve">examined </w:t>
      </w:r>
      <w:r w:rsidR="000D7B6A" w:rsidRPr="000E020A">
        <w:rPr>
          <w:rFonts w:ascii="Times New Roman" w:hAnsi="Times New Roman" w:cs="Times New Roman"/>
          <w:sz w:val="24"/>
          <w:szCs w:val="24"/>
          <w:lang w:val="en-GB"/>
        </w:rPr>
        <w:t xml:space="preserve">the </w:t>
      </w:r>
      <w:r w:rsidR="003F3582" w:rsidRPr="000E020A">
        <w:rPr>
          <w:rFonts w:ascii="Times New Roman" w:hAnsi="Times New Roman" w:cs="Times New Roman"/>
          <w:sz w:val="24"/>
          <w:szCs w:val="24"/>
          <w:lang w:val="en-GB"/>
        </w:rPr>
        <w:t xml:space="preserve">variability </w:t>
      </w:r>
      <w:r w:rsidR="000D7B6A" w:rsidRPr="000E020A">
        <w:rPr>
          <w:rFonts w:ascii="Times New Roman" w:hAnsi="Times New Roman" w:cs="Times New Roman"/>
          <w:sz w:val="24"/>
          <w:szCs w:val="24"/>
          <w:lang w:val="en-GB"/>
        </w:rPr>
        <w:t>of</w:t>
      </w:r>
      <w:r w:rsidR="00677608" w:rsidRPr="000E020A">
        <w:rPr>
          <w:rFonts w:ascii="Times New Roman" w:hAnsi="Times New Roman" w:cs="Times New Roman"/>
          <w:sz w:val="24"/>
          <w:szCs w:val="24"/>
          <w:lang w:val="en-GB"/>
        </w:rPr>
        <w:t xml:space="preserve"> citizens</w:t>
      </w:r>
      <w:r w:rsidR="000D7B6A" w:rsidRPr="000E020A">
        <w:rPr>
          <w:rFonts w:ascii="Times New Roman" w:hAnsi="Times New Roman" w:cs="Times New Roman"/>
          <w:sz w:val="24"/>
          <w:szCs w:val="24"/>
          <w:lang w:val="en-GB"/>
        </w:rPr>
        <w:t>’</w:t>
      </w:r>
      <w:r w:rsidR="00677608" w:rsidRPr="000E020A">
        <w:rPr>
          <w:rFonts w:ascii="Times New Roman" w:hAnsi="Times New Roman" w:cs="Times New Roman"/>
          <w:sz w:val="24"/>
          <w:szCs w:val="24"/>
          <w:lang w:val="en-GB"/>
        </w:rPr>
        <w:t xml:space="preserve"> climate policy attitudes </w:t>
      </w:r>
      <w:r w:rsidR="00A80D93" w:rsidRPr="000E020A">
        <w:rPr>
          <w:rFonts w:ascii="Times New Roman" w:hAnsi="Times New Roman" w:cs="Times New Roman"/>
          <w:sz w:val="24"/>
          <w:szCs w:val="24"/>
          <w:lang w:val="en-GB"/>
        </w:rPr>
        <w:t xml:space="preserve">when </w:t>
      </w:r>
      <w:r w:rsidR="000D7B6A" w:rsidRPr="000E020A">
        <w:rPr>
          <w:rFonts w:ascii="Times New Roman" w:hAnsi="Times New Roman" w:cs="Times New Roman"/>
          <w:sz w:val="24"/>
          <w:szCs w:val="24"/>
          <w:lang w:val="en-GB"/>
        </w:rPr>
        <w:t xml:space="preserve">negative </w:t>
      </w:r>
      <w:r w:rsidR="00D7003B" w:rsidRPr="000E020A">
        <w:rPr>
          <w:rFonts w:ascii="Times New Roman" w:hAnsi="Times New Roman" w:cs="Times New Roman"/>
          <w:sz w:val="24"/>
          <w:szCs w:val="24"/>
          <w:lang w:val="en-GB"/>
        </w:rPr>
        <w:t>implications</w:t>
      </w:r>
      <w:r w:rsidR="000D7B6A"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 xml:space="preserve">for specific societal groups </w:t>
      </w:r>
      <w:r w:rsidR="00695053" w:rsidRPr="000E020A">
        <w:rPr>
          <w:rFonts w:ascii="Times New Roman" w:hAnsi="Times New Roman" w:cs="Times New Roman"/>
          <w:sz w:val="24"/>
          <w:szCs w:val="24"/>
          <w:lang w:val="en-GB"/>
        </w:rPr>
        <w:t>are salient</w:t>
      </w:r>
      <w:r w:rsidR="00912E7E" w:rsidRPr="000E020A">
        <w:rPr>
          <w:rFonts w:ascii="Times New Roman" w:hAnsi="Times New Roman" w:cs="Times New Roman"/>
          <w:sz w:val="24"/>
          <w:szCs w:val="24"/>
          <w:lang w:val="en-GB"/>
        </w:rPr>
        <w:t xml:space="preserve">, accounting for </w:t>
      </w:r>
      <w:r w:rsidR="00695053" w:rsidRPr="000E020A">
        <w:rPr>
          <w:rFonts w:ascii="Times New Roman" w:hAnsi="Times New Roman" w:cs="Times New Roman"/>
          <w:sz w:val="24"/>
          <w:szCs w:val="24"/>
          <w:lang w:val="en-GB"/>
        </w:rPr>
        <w:t xml:space="preserve">relevant predispositions on climate change and </w:t>
      </w:r>
      <w:r w:rsidR="00726237" w:rsidRPr="000E020A">
        <w:rPr>
          <w:rFonts w:ascii="Times New Roman" w:hAnsi="Times New Roman" w:cs="Times New Roman"/>
          <w:sz w:val="24"/>
          <w:szCs w:val="24"/>
          <w:lang w:val="en-GB"/>
        </w:rPr>
        <w:t>governmental assistance towards these groups</w:t>
      </w:r>
      <w:r w:rsidR="00695053" w:rsidRPr="000E020A">
        <w:rPr>
          <w:rFonts w:ascii="Times New Roman" w:hAnsi="Times New Roman" w:cs="Times New Roman"/>
          <w:sz w:val="24"/>
          <w:szCs w:val="24"/>
          <w:lang w:val="en-GB"/>
        </w:rPr>
        <w:t xml:space="preserve">. </w:t>
      </w:r>
      <w:r w:rsidR="00AC4F73" w:rsidRPr="000E020A">
        <w:rPr>
          <w:rFonts w:ascii="Times New Roman" w:hAnsi="Times New Roman" w:cs="Times New Roman"/>
          <w:sz w:val="24"/>
          <w:szCs w:val="24"/>
          <w:lang w:val="en-GB"/>
        </w:rPr>
        <w:t>I</w:t>
      </w:r>
      <w:r w:rsidR="00695053" w:rsidRPr="000E020A">
        <w:rPr>
          <w:rFonts w:ascii="Times New Roman" w:hAnsi="Times New Roman" w:cs="Times New Roman"/>
          <w:sz w:val="24"/>
          <w:szCs w:val="24"/>
          <w:lang w:val="en-GB"/>
        </w:rPr>
        <w:t xml:space="preserve">nformation about negative </w:t>
      </w:r>
      <w:r w:rsidR="00D7003B" w:rsidRPr="000E020A">
        <w:rPr>
          <w:rFonts w:ascii="Times New Roman" w:hAnsi="Times New Roman" w:cs="Times New Roman"/>
          <w:sz w:val="24"/>
          <w:szCs w:val="24"/>
          <w:lang w:val="en-GB"/>
        </w:rPr>
        <w:t>implications</w:t>
      </w:r>
      <w:r w:rsidR="00695053" w:rsidRPr="000E020A">
        <w:rPr>
          <w:rFonts w:ascii="Times New Roman" w:hAnsi="Times New Roman" w:cs="Times New Roman"/>
          <w:sz w:val="24"/>
          <w:szCs w:val="24"/>
          <w:lang w:val="en-GB"/>
        </w:rPr>
        <w:t xml:space="preserve"> generally reduce</w:t>
      </w:r>
      <w:r w:rsidR="00C92F0A" w:rsidRPr="000E020A">
        <w:rPr>
          <w:rFonts w:ascii="Times New Roman" w:hAnsi="Times New Roman" w:cs="Times New Roman"/>
          <w:sz w:val="24"/>
          <w:szCs w:val="24"/>
          <w:lang w:val="en-GB"/>
        </w:rPr>
        <w:t>s</w:t>
      </w:r>
      <w:r w:rsidR="00695053" w:rsidRPr="000E020A">
        <w:rPr>
          <w:rFonts w:ascii="Times New Roman" w:hAnsi="Times New Roman" w:cs="Times New Roman"/>
          <w:sz w:val="24"/>
          <w:szCs w:val="24"/>
          <w:lang w:val="en-GB"/>
        </w:rPr>
        <w:t xml:space="preserve"> support for climate policies, especially among people who value </w:t>
      </w:r>
      <w:r w:rsidR="00726237" w:rsidRPr="000E020A">
        <w:rPr>
          <w:rFonts w:ascii="Times New Roman" w:hAnsi="Times New Roman" w:cs="Times New Roman"/>
          <w:sz w:val="24"/>
          <w:szCs w:val="24"/>
          <w:lang w:val="en-GB"/>
        </w:rPr>
        <w:t xml:space="preserve">governmental support for a specific group </w:t>
      </w:r>
      <w:r w:rsidR="00912E7E" w:rsidRPr="000E020A">
        <w:rPr>
          <w:rFonts w:ascii="Times New Roman" w:hAnsi="Times New Roman" w:cs="Times New Roman"/>
          <w:sz w:val="24"/>
          <w:szCs w:val="24"/>
          <w:lang w:val="en-GB"/>
        </w:rPr>
        <w:t>more than</w:t>
      </w:r>
      <w:r w:rsidR="00695053" w:rsidRPr="000E020A">
        <w:rPr>
          <w:rFonts w:ascii="Times New Roman" w:hAnsi="Times New Roman" w:cs="Times New Roman"/>
          <w:sz w:val="24"/>
          <w:szCs w:val="24"/>
          <w:lang w:val="en-GB"/>
        </w:rPr>
        <w:t xml:space="preserve"> climate protection. High levels of climate change concern </w:t>
      </w:r>
      <w:r w:rsidR="00ED59D1" w:rsidRPr="000E020A">
        <w:rPr>
          <w:rFonts w:ascii="Times New Roman" w:hAnsi="Times New Roman" w:cs="Times New Roman"/>
          <w:sz w:val="24"/>
          <w:szCs w:val="24"/>
          <w:lang w:val="en-GB"/>
        </w:rPr>
        <w:t>could not attenuate such decreases when respondents perceived a trade-off between the two goals. Instead, respondents tend</w:t>
      </w:r>
      <w:r w:rsidR="00912E7E" w:rsidRPr="000E020A">
        <w:rPr>
          <w:rFonts w:ascii="Times New Roman" w:hAnsi="Times New Roman" w:cs="Times New Roman"/>
          <w:sz w:val="24"/>
          <w:szCs w:val="24"/>
          <w:lang w:val="en-GB"/>
        </w:rPr>
        <w:t>ed</w:t>
      </w:r>
      <w:r w:rsidR="00ED59D1" w:rsidRPr="000E020A">
        <w:rPr>
          <w:rFonts w:ascii="Times New Roman" w:hAnsi="Times New Roman" w:cs="Times New Roman"/>
          <w:sz w:val="24"/>
          <w:szCs w:val="24"/>
          <w:lang w:val="en-GB"/>
        </w:rPr>
        <w:t xml:space="preserve"> to become more uncertain about their choice when confronted with negative </w:t>
      </w:r>
      <w:r w:rsidR="00D7003B" w:rsidRPr="000E020A">
        <w:rPr>
          <w:rFonts w:ascii="Times New Roman" w:hAnsi="Times New Roman" w:cs="Times New Roman"/>
          <w:sz w:val="24"/>
          <w:szCs w:val="24"/>
          <w:lang w:val="en-GB"/>
        </w:rPr>
        <w:t>implications</w:t>
      </w:r>
      <w:r w:rsidR="00ED59D1" w:rsidRPr="000E020A">
        <w:rPr>
          <w:rFonts w:ascii="Times New Roman" w:hAnsi="Times New Roman" w:cs="Times New Roman"/>
          <w:sz w:val="24"/>
          <w:szCs w:val="24"/>
          <w:lang w:val="en-GB"/>
        </w:rPr>
        <w:t xml:space="preserve"> for</w:t>
      </w:r>
      <w:r w:rsidR="004E5634" w:rsidRPr="000E020A">
        <w:rPr>
          <w:rFonts w:ascii="Times New Roman" w:hAnsi="Times New Roman" w:cs="Times New Roman"/>
          <w:sz w:val="24"/>
          <w:szCs w:val="24"/>
          <w:lang w:val="en-GB"/>
        </w:rPr>
        <w:t xml:space="preserve"> an</w:t>
      </w:r>
      <w:r w:rsidR="00ED59D1" w:rsidRPr="000E020A">
        <w:rPr>
          <w:rFonts w:ascii="Times New Roman" w:hAnsi="Times New Roman" w:cs="Times New Roman"/>
          <w:sz w:val="24"/>
          <w:szCs w:val="24"/>
          <w:lang w:val="en-GB"/>
        </w:rPr>
        <w:t xml:space="preserve"> </w:t>
      </w:r>
      <w:r w:rsidR="00912E7E" w:rsidRPr="000E020A">
        <w:rPr>
          <w:rFonts w:ascii="Times New Roman" w:hAnsi="Times New Roman" w:cs="Times New Roman"/>
          <w:sz w:val="24"/>
          <w:szCs w:val="24"/>
          <w:lang w:val="en-GB"/>
        </w:rPr>
        <w:t>equally important goal</w:t>
      </w:r>
      <w:r w:rsidR="002E4B94" w:rsidRPr="000E020A">
        <w:rPr>
          <w:rFonts w:ascii="Times New Roman" w:hAnsi="Times New Roman" w:cs="Times New Roman"/>
          <w:sz w:val="24"/>
          <w:szCs w:val="24"/>
          <w:lang w:val="en-GB"/>
        </w:rPr>
        <w:t xml:space="preserve"> irrespective </w:t>
      </w:r>
      <w:r w:rsidR="0037301C" w:rsidRPr="000E020A">
        <w:rPr>
          <w:rFonts w:ascii="Times New Roman" w:hAnsi="Times New Roman" w:cs="Times New Roman"/>
          <w:sz w:val="24"/>
          <w:szCs w:val="24"/>
          <w:lang w:val="en-GB"/>
        </w:rPr>
        <w:t xml:space="preserve">of </w:t>
      </w:r>
      <w:r w:rsidR="002E4B94" w:rsidRPr="000E020A">
        <w:rPr>
          <w:rFonts w:ascii="Times New Roman" w:hAnsi="Times New Roman" w:cs="Times New Roman"/>
          <w:sz w:val="24"/>
          <w:szCs w:val="24"/>
          <w:lang w:val="en-GB"/>
        </w:rPr>
        <w:t>relevant predispositions.</w:t>
      </w:r>
    </w:p>
    <w:p w14:paraId="4AC44730" w14:textId="3D8D35F5" w:rsidR="007F512F" w:rsidRPr="000E020A" w:rsidRDefault="007F512F" w:rsidP="006F0224">
      <w:pPr>
        <w:pStyle w:val="KeinLeerraum"/>
        <w:spacing w:line="360" w:lineRule="auto"/>
        <w:jc w:val="both"/>
        <w:rPr>
          <w:rFonts w:ascii="Times New Roman" w:hAnsi="Times New Roman" w:cs="Times New Roman"/>
          <w:sz w:val="24"/>
          <w:szCs w:val="24"/>
          <w:lang w:val="en-GB"/>
        </w:rPr>
      </w:pPr>
    </w:p>
    <w:p w14:paraId="7B17FC73" w14:textId="706E671F" w:rsidR="002E00A2" w:rsidRPr="000E020A" w:rsidRDefault="007F512F"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The</w:t>
      </w:r>
      <w:r w:rsidR="00ED59D1" w:rsidRPr="000E020A">
        <w:rPr>
          <w:rFonts w:ascii="Times New Roman" w:hAnsi="Times New Roman" w:cs="Times New Roman"/>
          <w:sz w:val="24"/>
          <w:szCs w:val="24"/>
          <w:lang w:val="en-GB"/>
        </w:rPr>
        <w:t xml:space="preserve"> findings </w:t>
      </w:r>
      <w:r w:rsidR="00240461" w:rsidRPr="000E020A">
        <w:rPr>
          <w:rFonts w:ascii="Times New Roman" w:hAnsi="Times New Roman" w:cs="Times New Roman"/>
          <w:sz w:val="24"/>
          <w:szCs w:val="24"/>
          <w:lang w:val="en-GB"/>
        </w:rPr>
        <w:t>show</w:t>
      </w:r>
      <w:r w:rsidR="00ED59D1" w:rsidRPr="000E020A">
        <w:rPr>
          <w:rFonts w:ascii="Times New Roman" w:hAnsi="Times New Roman" w:cs="Times New Roman"/>
          <w:sz w:val="24"/>
          <w:szCs w:val="24"/>
          <w:lang w:val="en-GB"/>
        </w:rPr>
        <w:t xml:space="preserve"> that citizens’ attitudes towards climate policy are not resilient to trade-offs and</w:t>
      </w:r>
      <w:r w:rsidR="00A80D93" w:rsidRPr="000E020A">
        <w:rPr>
          <w:rFonts w:ascii="Times New Roman" w:hAnsi="Times New Roman" w:cs="Times New Roman"/>
          <w:sz w:val="24"/>
          <w:szCs w:val="24"/>
          <w:lang w:val="en-GB"/>
        </w:rPr>
        <w:t xml:space="preserve"> that</w:t>
      </w:r>
      <w:r w:rsidR="00ED59D1" w:rsidRPr="000E020A">
        <w:rPr>
          <w:rFonts w:ascii="Times New Roman" w:hAnsi="Times New Roman" w:cs="Times New Roman"/>
          <w:sz w:val="24"/>
          <w:szCs w:val="24"/>
          <w:lang w:val="en-GB"/>
        </w:rPr>
        <w:t xml:space="preserve"> estimations of public support for climate protection thus need to account for potential policy goal conflicts</w:t>
      </w:r>
      <w:r w:rsidR="009C451A" w:rsidRPr="000E020A">
        <w:rPr>
          <w:rFonts w:ascii="Times New Roman" w:hAnsi="Times New Roman" w:cs="Times New Roman"/>
          <w:sz w:val="24"/>
          <w:szCs w:val="24"/>
          <w:lang w:val="en-GB"/>
        </w:rPr>
        <w:t xml:space="preserve">. </w:t>
      </w:r>
      <w:r w:rsidR="007044A1" w:rsidRPr="000E020A">
        <w:rPr>
          <w:rFonts w:ascii="Times New Roman" w:hAnsi="Times New Roman" w:cs="Times New Roman"/>
          <w:sz w:val="24"/>
          <w:szCs w:val="24"/>
          <w:lang w:val="en-GB"/>
        </w:rPr>
        <w:t>Importantly, g</w:t>
      </w:r>
      <w:r w:rsidR="003A5C97" w:rsidRPr="000E020A">
        <w:rPr>
          <w:rFonts w:ascii="Times New Roman" w:hAnsi="Times New Roman" w:cs="Times New Roman"/>
          <w:sz w:val="24"/>
          <w:szCs w:val="24"/>
          <w:lang w:val="en-GB"/>
        </w:rPr>
        <w:t xml:space="preserve">iven the wide range of </w:t>
      </w:r>
      <w:r w:rsidR="00D7003B" w:rsidRPr="000E020A">
        <w:rPr>
          <w:rFonts w:ascii="Times New Roman" w:hAnsi="Times New Roman" w:cs="Times New Roman"/>
          <w:sz w:val="24"/>
          <w:szCs w:val="24"/>
          <w:lang w:val="en-GB"/>
        </w:rPr>
        <w:t>policy implications</w:t>
      </w:r>
      <w:r w:rsidR="003A5C97" w:rsidRPr="000E020A">
        <w:rPr>
          <w:rFonts w:ascii="Times New Roman" w:hAnsi="Times New Roman" w:cs="Times New Roman"/>
          <w:sz w:val="24"/>
          <w:szCs w:val="24"/>
          <w:lang w:val="en-GB"/>
        </w:rPr>
        <w:t xml:space="preserve"> involved in climate policy making, </w:t>
      </w:r>
      <w:r w:rsidR="00ED7D02" w:rsidRPr="000E020A">
        <w:rPr>
          <w:rFonts w:ascii="Times New Roman" w:hAnsi="Times New Roman" w:cs="Times New Roman"/>
          <w:sz w:val="24"/>
          <w:szCs w:val="24"/>
          <w:lang w:val="en-GB"/>
        </w:rPr>
        <w:t xml:space="preserve">public support </w:t>
      </w:r>
      <w:r w:rsidR="004B6E57" w:rsidRPr="000E020A">
        <w:rPr>
          <w:rFonts w:ascii="Times New Roman" w:hAnsi="Times New Roman" w:cs="Times New Roman"/>
          <w:sz w:val="24"/>
          <w:szCs w:val="24"/>
          <w:lang w:val="en-GB"/>
        </w:rPr>
        <w:t>may shift with</w:t>
      </w:r>
      <w:r w:rsidR="00ED7D02" w:rsidRPr="000E020A">
        <w:rPr>
          <w:rFonts w:ascii="Times New Roman" w:hAnsi="Times New Roman" w:cs="Times New Roman"/>
          <w:sz w:val="24"/>
          <w:szCs w:val="24"/>
          <w:lang w:val="en-GB"/>
        </w:rPr>
        <w:t xml:space="preserve"> the salience of potential trade-offs</w:t>
      </w:r>
      <w:r w:rsidR="004B6E57" w:rsidRPr="000E020A">
        <w:rPr>
          <w:rFonts w:ascii="Times New Roman" w:hAnsi="Times New Roman" w:cs="Times New Roman"/>
          <w:sz w:val="24"/>
          <w:szCs w:val="24"/>
          <w:lang w:val="en-GB"/>
        </w:rPr>
        <w:t>,</w:t>
      </w:r>
      <w:r w:rsidR="00ED7D02" w:rsidRPr="000E020A">
        <w:rPr>
          <w:rFonts w:ascii="Times New Roman" w:hAnsi="Times New Roman" w:cs="Times New Roman"/>
          <w:sz w:val="24"/>
          <w:szCs w:val="24"/>
          <w:lang w:val="en-GB"/>
        </w:rPr>
        <w:t xml:space="preserve"> and many people may find it difficult to make up their minds </w:t>
      </w:r>
      <w:r w:rsidR="004B6E57" w:rsidRPr="000E020A">
        <w:rPr>
          <w:rFonts w:ascii="Times New Roman" w:hAnsi="Times New Roman" w:cs="Times New Roman"/>
          <w:sz w:val="24"/>
          <w:szCs w:val="24"/>
          <w:lang w:val="en-GB"/>
        </w:rPr>
        <w:t xml:space="preserve">when </w:t>
      </w:r>
      <w:r w:rsidR="00D7003B" w:rsidRPr="000E020A">
        <w:rPr>
          <w:rFonts w:ascii="Times New Roman" w:hAnsi="Times New Roman" w:cs="Times New Roman"/>
          <w:sz w:val="24"/>
          <w:szCs w:val="24"/>
          <w:lang w:val="en-GB"/>
        </w:rPr>
        <w:t>implications</w:t>
      </w:r>
      <w:r w:rsidR="004B6E57" w:rsidRPr="000E020A">
        <w:rPr>
          <w:rFonts w:ascii="Times New Roman" w:hAnsi="Times New Roman" w:cs="Times New Roman"/>
          <w:sz w:val="24"/>
          <w:szCs w:val="24"/>
          <w:lang w:val="en-GB"/>
        </w:rPr>
        <w:t xml:space="preserve"> are salient</w:t>
      </w:r>
      <w:r w:rsidR="00ED7D02" w:rsidRPr="000E020A">
        <w:rPr>
          <w:rFonts w:ascii="Times New Roman" w:hAnsi="Times New Roman" w:cs="Times New Roman"/>
          <w:sz w:val="24"/>
          <w:szCs w:val="24"/>
          <w:lang w:val="en-GB"/>
        </w:rPr>
        <w:t xml:space="preserve">. </w:t>
      </w:r>
      <w:r w:rsidR="00D8740E" w:rsidRPr="000E020A">
        <w:rPr>
          <w:rFonts w:ascii="Times New Roman" w:hAnsi="Times New Roman" w:cs="Times New Roman"/>
          <w:sz w:val="24"/>
          <w:szCs w:val="24"/>
          <w:lang w:val="en-GB"/>
        </w:rPr>
        <w:t>Therefore</w:t>
      </w:r>
      <w:r w:rsidRPr="000E020A">
        <w:rPr>
          <w:rFonts w:ascii="Times New Roman" w:hAnsi="Times New Roman" w:cs="Times New Roman"/>
          <w:sz w:val="24"/>
          <w:szCs w:val="24"/>
          <w:lang w:val="en-GB"/>
        </w:rPr>
        <w:t xml:space="preserve">, the results of public opinion surveys on climate-related policies </w:t>
      </w:r>
      <w:r w:rsidR="00D8740E" w:rsidRPr="000E020A">
        <w:rPr>
          <w:rFonts w:ascii="Times New Roman" w:hAnsi="Times New Roman" w:cs="Times New Roman"/>
          <w:sz w:val="24"/>
          <w:szCs w:val="24"/>
          <w:lang w:val="en-GB"/>
        </w:rPr>
        <w:t>should be interpreted with caution</w:t>
      </w:r>
      <w:r w:rsidRPr="000E020A">
        <w:rPr>
          <w:rFonts w:ascii="Times New Roman" w:hAnsi="Times New Roman" w:cs="Times New Roman"/>
          <w:sz w:val="24"/>
          <w:szCs w:val="24"/>
          <w:lang w:val="en-GB"/>
        </w:rPr>
        <w:t xml:space="preserve">. </w:t>
      </w:r>
      <w:r w:rsidR="00D8740E" w:rsidRPr="000E020A">
        <w:rPr>
          <w:rFonts w:ascii="Times New Roman" w:hAnsi="Times New Roman" w:cs="Times New Roman"/>
          <w:sz w:val="24"/>
          <w:szCs w:val="24"/>
          <w:lang w:val="en-GB"/>
        </w:rPr>
        <w:t xml:space="preserve">To learn about public policy support in different communication environments, it is helpful </w:t>
      </w:r>
      <w:r w:rsidRPr="000E020A">
        <w:rPr>
          <w:rFonts w:ascii="Times New Roman" w:hAnsi="Times New Roman" w:cs="Times New Roman"/>
          <w:sz w:val="24"/>
          <w:szCs w:val="24"/>
          <w:lang w:val="en-GB"/>
        </w:rPr>
        <w:t xml:space="preserve">to explicitly measure the variability and sensitivity of </w:t>
      </w:r>
      <w:r w:rsidR="00D8740E" w:rsidRPr="000E020A">
        <w:rPr>
          <w:rFonts w:ascii="Times New Roman" w:hAnsi="Times New Roman" w:cs="Times New Roman"/>
          <w:sz w:val="24"/>
          <w:szCs w:val="24"/>
          <w:lang w:val="en-GB"/>
        </w:rPr>
        <w:t>policy support</w:t>
      </w:r>
      <w:r w:rsidRPr="000E020A">
        <w:rPr>
          <w:rFonts w:ascii="Times New Roman" w:hAnsi="Times New Roman" w:cs="Times New Roman"/>
          <w:sz w:val="24"/>
          <w:szCs w:val="24"/>
          <w:lang w:val="en-GB"/>
        </w:rPr>
        <w:t xml:space="preserve">. By making people aware of various </w:t>
      </w:r>
      <w:r w:rsidR="0068573E" w:rsidRPr="000E020A">
        <w:rPr>
          <w:rFonts w:ascii="Times New Roman" w:hAnsi="Times New Roman" w:cs="Times New Roman"/>
          <w:sz w:val="24"/>
          <w:szCs w:val="24"/>
          <w:lang w:val="en-GB"/>
        </w:rPr>
        <w:t>implications</w:t>
      </w:r>
      <w:r w:rsidRPr="000E020A">
        <w:rPr>
          <w:rFonts w:ascii="Times New Roman" w:hAnsi="Times New Roman" w:cs="Times New Roman"/>
          <w:sz w:val="24"/>
          <w:szCs w:val="24"/>
          <w:lang w:val="en-GB"/>
        </w:rPr>
        <w:t xml:space="preserve">, scholars </w:t>
      </w:r>
      <w:r w:rsidR="00043F71" w:rsidRPr="000E020A">
        <w:rPr>
          <w:rFonts w:ascii="Times New Roman" w:hAnsi="Times New Roman" w:cs="Times New Roman"/>
          <w:sz w:val="24"/>
          <w:szCs w:val="24"/>
          <w:lang w:val="en-GB"/>
        </w:rPr>
        <w:t>can learn</w:t>
      </w:r>
      <w:r w:rsidRPr="000E020A">
        <w:rPr>
          <w:rFonts w:ascii="Times New Roman" w:hAnsi="Times New Roman" w:cs="Times New Roman"/>
          <w:sz w:val="24"/>
          <w:szCs w:val="24"/>
          <w:lang w:val="en-GB"/>
        </w:rPr>
        <w:t xml:space="preserve"> about the range of public support for polic</w:t>
      </w:r>
      <w:r w:rsidR="00D8740E" w:rsidRPr="000E020A">
        <w:rPr>
          <w:rFonts w:ascii="Times New Roman" w:hAnsi="Times New Roman" w:cs="Times New Roman"/>
          <w:sz w:val="24"/>
          <w:szCs w:val="24"/>
          <w:lang w:val="en-GB"/>
        </w:rPr>
        <w:t>ies</w:t>
      </w:r>
      <w:r w:rsidRPr="000E020A">
        <w:rPr>
          <w:rFonts w:ascii="Times New Roman" w:hAnsi="Times New Roman" w:cs="Times New Roman"/>
          <w:sz w:val="24"/>
          <w:szCs w:val="24"/>
          <w:lang w:val="en-GB"/>
        </w:rPr>
        <w:t xml:space="preserve"> </w:t>
      </w:r>
      <w:r w:rsidR="00101F38" w:rsidRPr="000E020A">
        <w:rPr>
          <w:rFonts w:ascii="Times New Roman" w:hAnsi="Times New Roman" w:cs="Times New Roman"/>
          <w:sz w:val="24"/>
          <w:szCs w:val="24"/>
          <w:lang w:val="en-GB"/>
        </w:rPr>
        <w:t xml:space="preserve">in </w:t>
      </w:r>
      <w:r w:rsidRPr="000E020A">
        <w:rPr>
          <w:rFonts w:ascii="Times New Roman" w:hAnsi="Times New Roman" w:cs="Times New Roman"/>
          <w:sz w:val="24"/>
          <w:szCs w:val="24"/>
          <w:lang w:val="en-GB"/>
        </w:rPr>
        <w:t xml:space="preserve">realistic </w:t>
      </w:r>
      <w:r w:rsidR="00101F38" w:rsidRPr="000E020A">
        <w:rPr>
          <w:rFonts w:ascii="Times New Roman" w:hAnsi="Times New Roman" w:cs="Times New Roman"/>
          <w:sz w:val="24"/>
          <w:szCs w:val="24"/>
          <w:lang w:val="en-GB"/>
        </w:rPr>
        <w:t>settings</w:t>
      </w:r>
      <w:r w:rsidR="00BB1149" w:rsidRPr="000E020A">
        <w:rPr>
          <w:rFonts w:ascii="Times New Roman" w:hAnsi="Times New Roman" w:cs="Times New Roman"/>
          <w:sz w:val="24"/>
          <w:szCs w:val="24"/>
          <w:lang w:val="en-GB"/>
        </w:rPr>
        <w:t xml:space="preserve">, which </w:t>
      </w:r>
      <w:r w:rsidR="00043F71" w:rsidRPr="000E020A">
        <w:rPr>
          <w:rFonts w:ascii="Times New Roman" w:hAnsi="Times New Roman" w:cs="Times New Roman"/>
          <w:sz w:val="24"/>
          <w:szCs w:val="24"/>
          <w:lang w:val="en-GB"/>
        </w:rPr>
        <w:t xml:space="preserve">commonly </w:t>
      </w:r>
      <w:r w:rsidR="00BB1149" w:rsidRPr="000E020A">
        <w:rPr>
          <w:rFonts w:ascii="Times New Roman" w:hAnsi="Times New Roman" w:cs="Times New Roman"/>
          <w:sz w:val="24"/>
          <w:szCs w:val="24"/>
          <w:lang w:val="en-GB"/>
        </w:rPr>
        <w:t xml:space="preserve">highlight more than one </w:t>
      </w:r>
      <w:r w:rsidR="003F3582" w:rsidRPr="000E020A">
        <w:rPr>
          <w:rFonts w:ascii="Times New Roman" w:hAnsi="Times New Roman" w:cs="Times New Roman"/>
          <w:sz w:val="24"/>
          <w:szCs w:val="24"/>
          <w:lang w:val="en-GB"/>
        </w:rPr>
        <w:t>(unintended) consequence</w:t>
      </w:r>
      <w:r w:rsidR="00BB1149" w:rsidRPr="000E020A">
        <w:rPr>
          <w:rFonts w:ascii="Times New Roman" w:hAnsi="Times New Roman" w:cs="Times New Roman"/>
          <w:sz w:val="24"/>
          <w:szCs w:val="24"/>
          <w:lang w:val="en-GB"/>
        </w:rPr>
        <w:t xml:space="preserve"> at </w:t>
      </w:r>
      <w:r w:rsidR="00043F71" w:rsidRPr="000E020A">
        <w:rPr>
          <w:rFonts w:ascii="Times New Roman" w:hAnsi="Times New Roman" w:cs="Times New Roman"/>
          <w:sz w:val="24"/>
          <w:szCs w:val="24"/>
          <w:lang w:val="en-GB"/>
        </w:rPr>
        <w:t xml:space="preserve">a </w:t>
      </w:r>
      <w:r w:rsidR="00BB1149" w:rsidRPr="000E020A">
        <w:rPr>
          <w:rFonts w:ascii="Times New Roman" w:hAnsi="Times New Roman" w:cs="Times New Roman"/>
          <w:sz w:val="24"/>
          <w:szCs w:val="24"/>
          <w:lang w:val="en-GB"/>
        </w:rPr>
        <w:t>time</w:t>
      </w:r>
      <w:r w:rsidRPr="000E020A">
        <w:rPr>
          <w:rFonts w:ascii="Times New Roman" w:hAnsi="Times New Roman" w:cs="Times New Roman"/>
          <w:sz w:val="24"/>
          <w:szCs w:val="24"/>
          <w:lang w:val="en-GB"/>
        </w:rPr>
        <w:t>.</w:t>
      </w:r>
    </w:p>
    <w:p w14:paraId="711D1F8C" w14:textId="623CB4DF" w:rsidR="007F512F" w:rsidRPr="000E020A" w:rsidRDefault="007F512F" w:rsidP="006F0224">
      <w:pPr>
        <w:pStyle w:val="KeinLeerraum"/>
        <w:spacing w:line="360" w:lineRule="auto"/>
        <w:jc w:val="both"/>
        <w:rPr>
          <w:rFonts w:ascii="Times New Roman" w:hAnsi="Times New Roman" w:cs="Times New Roman"/>
          <w:sz w:val="24"/>
          <w:szCs w:val="24"/>
          <w:lang w:val="en-GB"/>
        </w:rPr>
      </w:pPr>
    </w:p>
    <w:p w14:paraId="32C4C95D" w14:textId="1150918D" w:rsidR="00B1528B" w:rsidRPr="000E020A" w:rsidRDefault="007F512F" w:rsidP="006F0224">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 xml:space="preserve">Looked at from a different angle, </w:t>
      </w:r>
      <w:r w:rsidR="005D1DD1" w:rsidRPr="000E020A">
        <w:rPr>
          <w:rFonts w:ascii="Times New Roman" w:hAnsi="Times New Roman" w:cs="Times New Roman"/>
          <w:sz w:val="24"/>
          <w:szCs w:val="24"/>
          <w:lang w:val="en-GB"/>
        </w:rPr>
        <w:t>the analysis suggests that</w:t>
      </w:r>
      <w:r w:rsidR="00D54A0F" w:rsidRPr="000E020A">
        <w:rPr>
          <w:rFonts w:ascii="Times New Roman" w:hAnsi="Times New Roman" w:cs="Times New Roman"/>
          <w:sz w:val="24"/>
          <w:szCs w:val="24"/>
          <w:lang w:val="en-GB"/>
        </w:rPr>
        <w:t>,</w:t>
      </w:r>
      <w:r w:rsidR="005D1DD1" w:rsidRPr="000E020A">
        <w:rPr>
          <w:rFonts w:ascii="Times New Roman" w:hAnsi="Times New Roman" w:cs="Times New Roman"/>
          <w:sz w:val="24"/>
          <w:szCs w:val="24"/>
          <w:lang w:val="en-GB"/>
        </w:rPr>
        <w:t xml:space="preserve"> for many people</w:t>
      </w:r>
      <w:r w:rsidR="00D54A0F" w:rsidRPr="000E020A">
        <w:rPr>
          <w:rFonts w:ascii="Times New Roman" w:hAnsi="Times New Roman" w:cs="Times New Roman"/>
          <w:sz w:val="24"/>
          <w:szCs w:val="24"/>
          <w:lang w:val="en-GB"/>
        </w:rPr>
        <w:t>,</w:t>
      </w:r>
      <w:r w:rsidR="005D1DD1" w:rsidRPr="000E020A">
        <w:rPr>
          <w:rFonts w:ascii="Times New Roman" w:hAnsi="Times New Roman" w:cs="Times New Roman"/>
          <w:sz w:val="24"/>
          <w:szCs w:val="24"/>
          <w:lang w:val="en-GB"/>
        </w:rPr>
        <w:t xml:space="preserve"> </w:t>
      </w:r>
      <w:r w:rsidR="00E5786F" w:rsidRPr="000E020A">
        <w:rPr>
          <w:rFonts w:ascii="Times New Roman" w:hAnsi="Times New Roman" w:cs="Times New Roman"/>
          <w:sz w:val="24"/>
          <w:szCs w:val="24"/>
          <w:lang w:val="en-GB"/>
        </w:rPr>
        <w:t xml:space="preserve">support for </w:t>
      </w:r>
      <w:r w:rsidR="005D1DD1" w:rsidRPr="000E020A">
        <w:rPr>
          <w:rFonts w:ascii="Times New Roman" w:hAnsi="Times New Roman" w:cs="Times New Roman"/>
          <w:sz w:val="24"/>
          <w:szCs w:val="24"/>
          <w:lang w:val="en-GB"/>
        </w:rPr>
        <w:t xml:space="preserve">climate </w:t>
      </w:r>
      <w:r w:rsidR="00E5786F" w:rsidRPr="000E020A">
        <w:rPr>
          <w:rFonts w:ascii="Times New Roman" w:hAnsi="Times New Roman" w:cs="Times New Roman"/>
          <w:sz w:val="24"/>
          <w:szCs w:val="24"/>
          <w:lang w:val="en-GB"/>
        </w:rPr>
        <w:t xml:space="preserve">protection </w:t>
      </w:r>
      <w:r w:rsidR="005D1DD1" w:rsidRPr="000E020A">
        <w:rPr>
          <w:rFonts w:ascii="Times New Roman" w:hAnsi="Times New Roman" w:cs="Times New Roman"/>
          <w:sz w:val="24"/>
          <w:szCs w:val="24"/>
          <w:lang w:val="en-GB"/>
        </w:rPr>
        <w:t xml:space="preserve">and </w:t>
      </w:r>
      <w:r w:rsidR="00043F71" w:rsidRPr="000E020A">
        <w:rPr>
          <w:rFonts w:ascii="Times New Roman" w:hAnsi="Times New Roman" w:cs="Times New Roman"/>
          <w:sz w:val="24"/>
          <w:szCs w:val="24"/>
          <w:lang w:val="en-GB"/>
        </w:rPr>
        <w:t>vulnerable societal groups</w:t>
      </w:r>
      <w:r w:rsidR="006C3D60" w:rsidRPr="000E020A">
        <w:rPr>
          <w:rFonts w:ascii="Times New Roman" w:hAnsi="Times New Roman" w:cs="Times New Roman"/>
          <w:sz w:val="24"/>
          <w:szCs w:val="24"/>
          <w:lang w:val="en-GB"/>
        </w:rPr>
        <w:t xml:space="preserve"> </w:t>
      </w:r>
      <w:r w:rsidR="005D1DD1" w:rsidRPr="000E020A">
        <w:rPr>
          <w:rFonts w:ascii="Times New Roman" w:hAnsi="Times New Roman" w:cs="Times New Roman"/>
          <w:sz w:val="24"/>
          <w:szCs w:val="24"/>
          <w:lang w:val="en-GB"/>
        </w:rPr>
        <w:t xml:space="preserve">go hand in hand. Under these conditions, learning about </w:t>
      </w:r>
      <w:r w:rsidR="00660462" w:rsidRPr="000E020A">
        <w:rPr>
          <w:rFonts w:ascii="Times New Roman" w:hAnsi="Times New Roman" w:cs="Times New Roman"/>
          <w:sz w:val="24"/>
          <w:szCs w:val="24"/>
          <w:lang w:val="en-GB"/>
        </w:rPr>
        <w:t>further implications</w:t>
      </w:r>
      <w:r w:rsidR="005D1DD1" w:rsidRPr="000E020A">
        <w:rPr>
          <w:rFonts w:ascii="Times New Roman" w:hAnsi="Times New Roman" w:cs="Times New Roman"/>
          <w:sz w:val="24"/>
          <w:szCs w:val="24"/>
          <w:lang w:val="en-GB"/>
        </w:rPr>
        <w:t xml:space="preserve"> </w:t>
      </w:r>
      <w:r w:rsidR="00043F71" w:rsidRPr="000E020A">
        <w:rPr>
          <w:rFonts w:ascii="Times New Roman" w:hAnsi="Times New Roman" w:cs="Times New Roman"/>
          <w:sz w:val="24"/>
          <w:szCs w:val="24"/>
          <w:lang w:val="en-GB"/>
        </w:rPr>
        <w:t>can</w:t>
      </w:r>
      <w:r w:rsidR="00D54A0F" w:rsidRPr="000E020A">
        <w:rPr>
          <w:rFonts w:ascii="Times New Roman" w:hAnsi="Times New Roman" w:cs="Times New Roman"/>
          <w:sz w:val="24"/>
          <w:szCs w:val="24"/>
          <w:lang w:val="en-GB"/>
        </w:rPr>
        <w:t xml:space="preserve"> decrease people’s </w:t>
      </w:r>
      <w:r w:rsidR="00E5786F" w:rsidRPr="000E020A">
        <w:rPr>
          <w:rFonts w:ascii="Times New Roman" w:hAnsi="Times New Roman" w:cs="Times New Roman"/>
          <w:sz w:val="24"/>
          <w:szCs w:val="24"/>
          <w:lang w:val="en-GB"/>
        </w:rPr>
        <w:t xml:space="preserve">policy </w:t>
      </w:r>
      <w:r w:rsidR="00D54A0F" w:rsidRPr="000E020A">
        <w:rPr>
          <w:rFonts w:ascii="Times New Roman" w:hAnsi="Times New Roman" w:cs="Times New Roman"/>
          <w:sz w:val="24"/>
          <w:szCs w:val="24"/>
          <w:lang w:val="en-GB"/>
        </w:rPr>
        <w:t xml:space="preserve">support </w:t>
      </w:r>
      <w:r w:rsidR="00E5786F" w:rsidRPr="000E020A">
        <w:rPr>
          <w:rFonts w:ascii="Times New Roman" w:hAnsi="Times New Roman" w:cs="Times New Roman"/>
          <w:sz w:val="24"/>
          <w:szCs w:val="24"/>
          <w:lang w:val="en-GB"/>
        </w:rPr>
        <w:t>or at least make them hesitant about their policy evaluation</w:t>
      </w:r>
      <w:r w:rsidR="005D1DD1" w:rsidRPr="000E020A">
        <w:rPr>
          <w:rFonts w:ascii="Times New Roman" w:hAnsi="Times New Roman" w:cs="Times New Roman"/>
          <w:sz w:val="24"/>
          <w:szCs w:val="24"/>
          <w:lang w:val="en-GB"/>
        </w:rPr>
        <w:t xml:space="preserve">. </w:t>
      </w:r>
      <w:r w:rsidR="00B1528B" w:rsidRPr="000E020A">
        <w:rPr>
          <w:rFonts w:ascii="Times New Roman" w:hAnsi="Times New Roman" w:cs="Times New Roman"/>
          <w:sz w:val="24"/>
          <w:szCs w:val="24"/>
          <w:lang w:val="en-GB"/>
        </w:rPr>
        <w:t xml:space="preserve">While we analyse policies and implications that are specific to the German context, the underlying mechanism that support for climate policies may be undermined when people learn about negative implications can be expected to pertain across national contexts. The findings should thus generalize to other </w:t>
      </w:r>
      <w:r w:rsidR="00043F71" w:rsidRPr="000E020A">
        <w:rPr>
          <w:rFonts w:ascii="Times New Roman" w:hAnsi="Times New Roman" w:cs="Times New Roman"/>
          <w:sz w:val="24"/>
          <w:szCs w:val="24"/>
          <w:lang w:val="en-GB"/>
        </w:rPr>
        <w:t>contexts</w:t>
      </w:r>
      <w:r w:rsidR="00B1528B" w:rsidRPr="000E020A">
        <w:rPr>
          <w:rFonts w:ascii="Times New Roman" w:hAnsi="Times New Roman" w:cs="Times New Roman"/>
          <w:sz w:val="24"/>
          <w:szCs w:val="24"/>
          <w:lang w:val="en-GB"/>
        </w:rPr>
        <w:t xml:space="preserve"> where the majority of </w:t>
      </w:r>
      <w:r w:rsidR="00043F71" w:rsidRPr="000E020A">
        <w:rPr>
          <w:rFonts w:ascii="Times New Roman" w:hAnsi="Times New Roman" w:cs="Times New Roman"/>
          <w:sz w:val="24"/>
          <w:szCs w:val="24"/>
          <w:lang w:val="en-GB"/>
        </w:rPr>
        <w:t>individuals</w:t>
      </w:r>
      <w:r w:rsidR="00B1528B" w:rsidRPr="000E020A">
        <w:rPr>
          <w:rFonts w:ascii="Times New Roman" w:hAnsi="Times New Roman" w:cs="Times New Roman"/>
          <w:sz w:val="24"/>
          <w:szCs w:val="24"/>
          <w:lang w:val="en-GB"/>
        </w:rPr>
        <w:t xml:space="preserve"> still perceive climate change consequences as a distant and often intangible threat. This condition is </w:t>
      </w:r>
      <w:r w:rsidR="00AC4344" w:rsidRPr="000E020A">
        <w:rPr>
          <w:rFonts w:ascii="Times New Roman" w:hAnsi="Times New Roman" w:cs="Times New Roman"/>
          <w:sz w:val="24"/>
          <w:szCs w:val="24"/>
          <w:lang w:val="en-GB"/>
        </w:rPr>
        <w:t>frequently</w:t>
      </w:r>
      <w:r w:rsidR="00B1528B" w:rsidRPr="000E020A">
        <w:rPr>
          <w:rFonts w:ascii="Times New Roman" w:hAnsi="Times New Roman" w:cs="Times New Roman"/>
          <w:sz w:val="24"/>
          <w:szCs w:val="24"/>
          <w:lang w:val="en-GB"/>
        </w:rPr>
        <w:t xml:space="preserve"> found in Western democracies, which continue to be major carbon dioxide emitters and </w:t>
      </w:r>
      <w:r w:rsidR="00FD190E" w:rsidRPr="000E020A">
        <w:rPr>
          <w:rFonts w:ascii="Times New Roman" w:hAnsi="Times New Roman" w:cs="Times New Roman"/>
          <w:sz w:val="24"/>
          <w:szCs w:val="24"/>
          <w:lang w:val="en-GB"/>
        </w:rPr>
        <w:t>whose</w:t>
      </w:r>
      <w:r w:rsidR="00B1528B" w:rsidRPr="000E020A">
        <w:rPr>
          <w:rFonts w:ascii="Times New Roman" w:hAnsi="Times New Roman" w:cs="Times New Roman"/>
          <w:sz w:val="24"/>
          <w:szCs w:val="24"/>
          <w:lang w:val="en-GB"/>
        </w:rPr>
        <w:t xml:space="preserve"> successful implementation of climate policies </w:t>
      </w:r>
      <w:r w:rsidR="00AC4344" w:rsidRPr="000E020A">
        <w:rPr>
          <w:rFonts w:ascii="Times New Roman" w:hAnsi="Times New Roman" w:cs="Times New Roman"/>
          <w:sz w:val="24"/>
          <w:szCs w:val="24"/>
          <w:lang w:val="en-GB"/>
        </w:rPr>
        <w:t>w</w:t>
      </w:r>
      <w:r w:rsidR="00B1528B" w:rsidRPr="000E020A">
        <w:rPr>
          <w:rFonts w:ascii="Times New Roman" w:hAnsi="Times New Roman" w:cs="Times New Roman"/>
          <w:sz w:val="24"/>
          <w:szCs w:val="24"/>
          <w:lang w:val="en-GB"/>
        </w:rPr>
        <w:t>ould have a decisive impact on global mitigation efforts.</w:t>
      </w:r>
      <w:r w:rsidR="00FD190E" w:rsidRPr="000E020A">
        <w:rPr>
          <w:rFonts w:ascii="Times New Roman" w:hAnsi="Times New Roman" w:cs="Times New Roman"/>
          <w:sz w:val="24"/>
          <w:szCs w:val="24"/>
          <w:lang w:val="en-GB"/>
        </w:rPr>
        <w:t xml:space="preserve"> Understanding the variability of public support for climate policies in these countries is an important prerequisite for successful policy implementation</w:t>
      </w:r>
      <w:r w:rsidR="00AC4344" w:rsidRPr="000E020A">
        <w:rPr>
          <w:rFonts w:ascii="Times New Roman" w:hAnsi="Times New Roman" w:cs="Times New Roman"/>
          <w:sz w:val="24"/>
          <w:szCs w:val="24"/>
          <w:lang w:val="en-GB"/>
        </w:rPr>
        <w:t>, and thus for combatting climate change on a global scale</w:t>
      </w:r>
      <w:r w:rsidR="00FD190E" w:rsidRPr="000E020A">
        <w:rPr>
          <w:rFonts w:ascii="Times New Roman" w:hAnsi="Times New Roman" w:cs="Times New Roman"/>
          <w:sz w:val="24"/>
          <w:szCs w:val="24"/>
          <w:lang w:val="en-GB"/>
        </w:rPr>
        <w:t xml:space="preserve">. </w:t>
      </w:r>
      <w:r w:rsidR="00E5786F" w:rsidRPr="000E020A">
        <w:rPr>
          <w:rFonts w:ascii="Times New Roman" w:hAnsi="Times New Roman" w:cs="Times New Roman"/>
          <w:sz w:val="24"/>
          <w:szCs w:val="24"/>
          <w:lang w:val="en-GB"/>
        </w:rPr>
        <w:t xml:space="preserve">Since opponents of specific policies have incentives to </w:t>
      </w:r>
      <w:r w:rsidR="00DC1709" w:rsidRPr="000E020A">
        <w:rPr>
          <w:rFonts w:ascii="Times New Roman" w:hAnsi="Times New Roman" w:cs="Times New Roman"/>
          <w:sz w:val="24"/>
          <w:szCs w:val="24"/>
          <w:lang w:val="en-GB"/>
        </w:rPr>
        <w:t xml:space="preserve">highlight </w:t>
      </w:r>
      <w:r w:rsidR="00FD190E" w:rsidRPr="000E020A">
        <w:rPr>
          <w:rFonts w:ascii="Times New Roman" w:hAnsi="Times New Roman" w:cs="Times New Roman"/>
          <w:sz w:val="24"/>
          <w:szCs w:val="24"/>
          <w:lang w:val="en-GB"/>
        </w:rPr>
        <w:t xml:space="preserve">negative </w:t>
      </w:r>
      <w:r w:rsidR="00660462" w:rsidRPr="000E020A">
        <w:rPr>
          <w:rFonts w:ascii="Times New Roman" w:hAnsi="Times New Roman" w:cs="Times New Roman"/>
          <w:sz w:val="24"/>
          <w:szCs w:val="24"/>
          <w:lang w:val="en-GB"/>
        </w:rPr>
        <w:t>implications</w:t>
      </w:r>
      <w:r w:rsidR="00DC1709" w:rsidRPr="000E020A">
        <w:rPr>
          <w:rFonts w:ascii="Times New Roman" w:hAnsi="Times New Roman" w:cs="Times New Roman"/>
          <w:sz w:val="24"/>
          <w:szCs w:val="24"/>
          <w:lang w:val="en-GB"/>
        </w:rPr>
        <w:t xml:space="preserve"> in order to fragment policy support, policy makers may be most successful with proposals that already include measures to alleviate negative </w:t>
      </w:r>
      <w:r w:rsidR="00660462" w:rsidRPr="000E020A">
        <w:rPr>
          <w:rFonts w:ascii="Times New Roman" w:hAnsi="Times New Roman" w:cs="Times New Roman"/>
          <w:sz w:val="24"/>
          <w:szCs w:val="24"/>
          <w:lang w:val="en-GB"/>
        </w:rPr>
        <w:t>outcomes in other domains</w:t>
      </w:r>
      <w:r w:rsidR="00DC1709" w:rsidRPr="000E020A">
        <w:rPr>
          <w:rFonts w:ascii="Times New Roman" w:hAnsi="Times New Roman" w:cs="Times New Roman"/>
          <w:sz w:val="24"/>
          <w:szCs w:val="24"/>
          <w:lang w:val="en-GB"/>
        </w:rPr>
        <w:t xml:space="preserve">. </w:t>
      </w:r>
      <w:r w:rsidR="0026213A" w:rsidRPr="000E020A">
        <w:rPr>
          <w:rFonts w:ascii="Times New Roman" w:hAnsi="Times New Roman" w:cs="Times New Roman"/>
          <w:sz w:val="24"/>
          <w:szCs w:val="24"/>
          <w:lang w:val="en-GB"/>
        </w:rPr>
        <w:t>Such policy bundles may help gain sustainable support for climate-related policies</w:t>
      </w:r>
      <w:r w:rsidR="001D1A65" w:rsidRPr="000E020A">
        <w:rPr>
          <w:rFonts w:ascii="Times New Roman" w:hAnsi="Times New Roman" w:cs="Times New Roman"/>
          <w:sz w:val="24"/>
          <w:szCs w:val="24"/>
          <w:lang w:val="en-GB"/>
        </w:rPr>
        <w:t>, although the role of predispositions requires further research.</w:t>
      </w:r>
      <w:r w:rsidR="00BD489E" w:rsidRPr="000E020A">
        <w:rPr>
          <w:rFonts w:ascii="Times New Roman" w:hAnsi="Times New Roman" w:cs="Times New Roman"/>
          <w:sz w:val="24"/>
          <w:szCs w:val="24"/>
          <w:lang w:val="en-GB"/>
        </w:rPr>
        <w:t xml:space="preserve"> </w:t>
      </w:r>
    </w:p>
    <w:p w14:paraId="33F2BB15" w14:textId="77777777" w:rsidR="009644A8" w:rsidRPr="000E020A" w:rsidRDefault="009644A8" w:rsidP="006F0224">
      <w:pPr>
        <w:pStyle w:val="KeinLeerraum"/>
        <w:spacing w:line="360" w:lineRule="auto"/>
        <w:jc w:val="both"/>
        <w:rPr>
          <w:rFonts w:ascii="Times New Roman" w:hAnsi="Times New Roman" w:cs="Times New Roman"/>
          <w:sz w:val="24"/>
          <w:szCs w:val="24"/>
          <w:lang w:val="en-GB"/>
        </w:rPr>
      </w:pPr>
    </w:p>
    <w:p w14:paraId="6007983C" w14:textId="723464EB" w:rsidR="00624CAF" w:rsidRPr="000E020A" w:rsidRDefault="001D1A65" w:rsidP="00CA7B67">
      <w:pPr>
        <w:pStyle w:val="KeinLeerraum"/>
        <w:spacing w:line="360" w:lineRule="auto"/>
        <w:jc w:val="both"/>
        <w:rPr>
          <w:rFonts w:ascii="Times New Roman" w:hAnsi="Times New Roman" w:cs="Times New Roman"/>
          <w:sz w:val="24"/>
          <w:szCs w:val="24"/>
          <w:lang w:val="en-GB"/>
        </w:rPr>
      </w:pPr>
      <w:r w:rsidRPr="000E020A">
        <w:rPr>
          <w:rFonts w:ascii="Times New Roman" w:hAnsi="Times New Roman" w:cs="Times New Roman"/>
          <w:sz w:val="24"/>
          <w:szCs w:val="24"/>
          <w:lang w:val="en-GB"/>
        </w:rPr>
        <w:t>O</w:t>
      </w:r>
      <w:r w:rsidR="004A4BC4" w:rsidRPr="000E020A">
        <w:rPr>
          <w:rFonts w:ascii="Times New Roman" w:hAnsi="Times New Roman" w:cs="Times New Roman"/>
          <w:sz w:val="24"/>
          <w:szCs w:val="24"/>
          <w:lang w:val="en-GB"/>
        </w:rPr>
        <w:t>ur research design comes with several limitations</w:t>
      </w:r>
      <w:r w:rsidR="008C2C88" w:rsidRPr="000E020A">
        <w:rPr>
          <w:rFonts w:ascii="Times New Roman" w:hAnsi="Times New Roman" w:cs="Times New Roman"/>
          <w:sz w:val="24"/>
          <w:szCs w:val="24"/>
          <w:lang w:val="en-GB"/>
        </w:rPr>
        <w:t xml:space="preserve">. First, the observed effects may represent an upper bound for likely decreases in policy support because the experimental treatment emphasized negative consequences for vulnerable groups, but did not offer any additional information about the </w:t>
      </w:r>
      <w:r w:rsidR="009F7EE3" w:rsidRPr="000E020A">
        <w:rPr>
          <w:rFonts w:ascii="Times New Roman" w:hAnsi="Times New Roman" w:cs="Times New Roman"/>
          <w:sz w:val="24"/>
          <w:szCs w:val="24"/>
          <w:lang w:val="en-GB"/>
        </w:rPr>
        <w:t xml:space="preserve">intended </w:t>
      </w:r>
      <w:r w:rsidR="008C2C88" w:rsidRPr="000E020A">
        <w:rPr>
          <w:rFonts w:ascii="Times New Roman" w:hAnsi="Times New Roman" w:cs="Times New Roman"/>
          <w:sz w:val="24"/>
          <w:szCs w:val="24"/>
          <w:lang w:val="en-GB"/>
        </w:rPr>
        <w:t xml:space="preserve">positive consequences of the respective climate policy that may offset negative </w:t>
      </w:r>
      <w:r w:rsidR="00660462" w:rsidRPr="000E020A">
        <w:rPr>
          <w:rFonts w:ascii="Times New Roman" w:hAnsi="Times New Roman" w:cs="Times New Roman"/>
          <w:sz w:val="24"/>
          <w:szCs w:val="24"/>
          <w:lang w:val="en-GB"/>
        </w:rPr>
        <w:t>implications</w:t>
      </w:r>
      <w:r w:rsidR="008C2C88" w:rsidRPr="000E020A">
        <w:rPr>
          <w:rFonts w:ascii="Times New Roman" w:hAnsi="Times New Roman" w:cs="Times New Roman"/>
          <w:sz w:val="24"/>
          <w:szCs w:val="24"/>
          <w:lang w:val="en-GB"/>
        </w:rPr>
        <w:t xml:space="preserve">. Future research should thus include several experimental conditions to understand how real-world information campaigns may influence public opinion towards climate protection. </w:t>
      </w:r>
      <w:r w:rsidR="00471DDC" w:rsidRPr="000E020A">
        <w:rPr>
          <w:rFonts w:ascii="Times New Roman" w:hAnsi="Times New Roman" w:cs="Times New Roman"/>
          <w:sz w:val="24"/>
          <w:szCs w:val="24"/>
          <w:lang w:val="en-GB"/>
        </w:rPr>
        <w:t xml:space="preserve">Second, we only examined </w:t>
      </w:r>
      <w:r w:rsidR="00660462" w:rsidRPr="000E020A">
        <w:rPr>
          <w:rFonts w:ascii="Times New Roman" w:hAnsi="Times New Roman" w:cs="Times New Roman"/>
          <w:sz w:val="24"/>
          <w:szCs w:val="24"/>
          <w:lang w:val="en-GB"/>
        </w:rPr>
        <w:t>negative implications</w:t>
      </w:r>
      <w:r w:rsidR="00471DDC" w:rsidRPr="000E020A">
        <w:rPr>
          <w:rFonts w:ascii="Times New Roman" w:hAnsi="Times New Roman" w:cs="Times New Roman"/>
          <w:sz w:val="24"/>
          <w:szCs w:val="24"/>
          <w:lang w:val="en-GB"/>
        </w:rPr>
        <w:t xml:space="preserve"> that put climate protection into conflict with </w:t>
      </w:r>
      <w:r w:rsidR="00055E83" w:rsidRPr="000E020A">
        <w:rPr>
          <w:rFonts w:ascii="Times New Roman" w:hAnsi="Times New Roman" w:cs="Times New Roman"/>
          <w:sz w:val="24"/>
          <w:szCs w:val="24"/>
          <w:lang w:val="en-GB"/>
        </w:rPr>
        <w:t>support for vulnerable groups</w:t>
      </w:r>
      <w:r w:rsidR="00471DDC" w:rsidRPr="000E020A">
        <w:rPr>
          <w:rFonts w:ascii="Times New Roman" w:hAnsi="Times New Roman" w:cs="Times New Roman"/>
          <w:sz w:val="24"/>
          <w:szCs w:val="24"/>
          <w:lang w:val="en-GB"/>
        </w:rPr>
        <w:t xml:space="preserve">. While this comparison constitutes an interesting and relevant case, the shared value base of these policies may conceal </w:t>
      </w:r>
      <w:r w:rsidR="00D103BC" w:rsidRPr="000E020A">
        <w:rPr>
          <w:rFonts w:ascii="Times New Roman" w:hAnsi="Times New Roman" w:cs="Times New Roman"/>
          <w:sz w:val="24"/>
          <w:szCs w:val="24"/>
          <w:lang w:val="en-GB"/>
        </w:rPr>
        <w:t xml:space="preserve">moderating effects from predispositions because the preference distribution is biased towards strong concern about both issues. Hence, further research is required to test whether climate change concern may </w:t>
      </w:r>
      <w:r w:rsidR="00043F71" w:rsidRPr="000E020A">
        <w:rPr>
          <w:rFonts w:ascii="Times New Roman" w:hAnsi="Times New Roman" w:cs="Times New Roman"/>
          <w:sz w:val="24"/>
          <w:szCs w:val="24"/>
          <w:lang w:val="en-GB"/>
        </w:rPr>
        <w:t xml:space="preserve">affect </w:t>
      </w:r>
      <w:r w:rsidR="00D103BC" w:rsidRPr="000E020A">
        <w:rPr>
          <w:rFonts w:ascii="Times New Roman" w:hAnsi="Times New Roman" w:cs="Times New Roman"/>
          <w:sz w:val="24"/>
          <w:szCs w:val="24"/>
          <w:lang w:val="en-GB"/>
        </w:rPr>
        <w:t xml:space="preserve">attitude </w:t>
      </w:r>
      <w:r w:rsidR="00043F71" w:rsidRPr="000E020A">
        <w:rPr>
          <w:rFonts w:ascii="Times New Roman" w:hAnsi="Times New Roman" w:cs="Times New Roman"/>
          <w:sz w:val="24"/>
          <w:szCs w:val="24"/>
          <w:lang w:val="en-GB"/>
        </w:rPr>
        <w:t xml:space="preserve">variability </w:t>
      </w:r>
      <w:r w:rsidR="00D103BC" w:rsidRPr="000E020A">
        <w:rPr>
          <w:rFonts w:ascii="Times New Roman" w:hAnsi="Times New Roman" w:cs="Times New Roman"/>
          <w:sz w:val="24"/>
          <w:szCs w:val="24"/>
          <w:lang w:val="en-GB"/>
        </w:rPr>
        <w:t xml:space="preserve">when </w:t>
      </w:r>
      <w:r w:rsidR="00593C40" w:rsidRPr="000E020A">
        <w:rPr>
          <w:rFonts w:ascii="Times New Roman" w:hAnsi="Times New Roman" w:cs="Times New Roman"/>
          <w:sz w:val="24"/>
          <w:szCs w:val="24"/>
          <w:lang w:val="en-GB"/>
        </w:rPr>
        <w:t>negative implications</w:t>
      </w:r>
      <w:r w:rsidR="00D103BC" w:rsidRPr="000E020A">
        <w:rPr>
          <w:rFonts w:ascii="Times New Roman" w:hAnsi="Times New Roman" w:cs="Times New Roman"/>
          <w:sz w:val="24"/>
          <w:szCs w:val="24"/>
          <w:lang w:val="en-GB"/>
        </w:rPr>
        <w:t xml:space="preserve"> </w:t>
      </w:r>
      <w:r w:rsidR="003F3582" w:rsidRPr="000E020A">
        <w:rPr>
          <w:rFonts w:ascii="Times New Roman" w:hAnsi="Times New Roman" w:cs="Times New Roman"/>
          <w:sz w:val="24"/>
          <w:szCs w:val="24"/>
          <w:lang w:val="en-GB"/>
        </w:rPr>
        <w:t xml:space="preserve">relate to </w:t>
      </w:r>
      <w:r w:rsidR="00D103BC" w:rsidRPr="000E020A">
        <w:rPr>
          <w:rFonts w:ascii="Times New Roman" w:hAnsi="Times New Roman" w:cs="Times New Roman"/>
          <w:sz w:val="24"/>
          <w:szCs w:val="24"/>
          <w:lang w:val="en-GB"/>
        </w:rPr>
        <w:t>less closely related policy domains</w:t>
      </w:r>
      <w:r w:rsidR="00660462" w:rsidRPr="000E020A">
        <w:rPr>
          <w:rFonts w:ascii="Times New Roman" w:hAnsi="Times New Roman" w:cs="Times New Roman"/>
          <w:sz w:val="24"/>
          <w:szCs w:val="24"/>
          <w:lang w:val="en-GB"/>
        </w:rPr>
        <w:t>,</w:t>
      </w:r>
      <w:r w:rsidR="00043F71" w:rsidRPr="000E020A">
        <w:rPr>
          <w:rFonts w:ascii="Times New Roman" w:hAnsi="Times New Roman" w:cs="Times New Roman"/>
          <w:sz w:val="24"/>
          <w:szCs w:val="24"/>
          <w:lang w:val="en-GB"/>
        </w:rPr>
        <w:t xml:space="preserve"> or when positive implications are included</w:t>
      </w:r>
      <w:r w:rsidR="00D103BC" w:rsidRPr="000E020A">
        <w:rPr>
          <w:rFonts w:ascii="Times New Roman" w:hAnsi="Times New Roman" w:cs="Times New Roman"/>
          <w:sz w:val="24"/>
          <w:szCs w:val="24"/>
          <w:lang w:val="en-GB"/>
        </w:rPr>
        <w:t xml:space="preserve">. </w:t>
      </w:r>
      <w:r w:rsidR="00057923" w:rsidRPr="000E020A">
        <w:rPr>
          <w:rFonts w:ascii="Times New Roman" w:hAnsi="Times New Roman" w:cs="Times New Roman"/>
          <w:sz w:val="24"/>
          <w:szCs w:val="24"/>
          <w:lang w:val="en-GB"/>
        </w:rPr>
        <w:t xml:space="preserve">Third, we can only compare the response variance of different groups, potentially concealing intra-individual changes. Here, </w:t>
      </w:r>
      <w:r w:rsidR="00057923" w:rsidRPr="000E020A">
        <w:rPr>
          <w:rFonts w:ascii="Times New Roman" w:hAnsi="Times New Roman" w:cs="Times New Roman"/>
          <w:sz w:val="24"/>
          <w:szCs w:val="24"/>
          <w:lang w:val="en-GB"/>
        </w:rPr>
        <w:lastRenderedPageBreak/>
        <w:t xml:space="preserve">panel designs that allow us to trace changes in respondents’ response certainty more directly may be preferable. </w:t>
      </w:r>
      <w:r w:rsidR="00624CAF" w:rsidRPr="000E020A">
        <w:rPr>
          <w:rFonts w:ascii="Times New Roman" w:hAnsi="Times New Roman" w:cs="Times New Roman"/>
          <w:sz w:val="24"/>
          <w:szCs w:val="24"/>
          <w:lang w:val="en-GB"/>
        </w:rPr>
        <w:t xml:space="preserve">Lastly, our findings exhibit different patterns for mitigation and adaptation support, which future research should explore to understand the potentially different dynamics for these strategies and develop targeted communication strategies. </w:t>
      </w:r>
    </w:p>
    <w:bookmarkEnd w:id="24"/>
    <w:p w14:paraId="56FD3EF9" w14:textId="1BECD54A" w:rsidR="00F02366" w:rsidRPr="000364EA" w:rsidRDefault="00F02366" w:rsidP="005E380D">
      <w:pPr>
        <w:pStyle w:val="KeinLeerraum"/>
        <w:spacing w:line="360" w:lineRule="auto"/>
        <w:jc w:val="both"/>
        <w:rPr>
          <w:rFonts w:ascii="Times New Roman" w:eastAsiaTheme="majorEastAsia" w:hAnsi="Times New Roman" w:cs="Times New Roman"/>
          <w:color w:val="2F5496" w:themeColor="accent1" w:themeShade="BF"/>
          <w:sz w:val="32"/>
          <w:szCs w:val="32"/>
          <w:lang w:val="en-GB"/>
        </w:rPr>
      </w:pPr>
    </w:p>
    <w:p w14:paraId="16648F4C" w14:textId="6F5087A6" w:rsidR="008B3A6E" w:rsidRPr="000E020A" w:rsidRDefault="007D71AC" w:rsidP="008B3A6E">
      <w:pPr>
        <w:pStyle w:val="berschrift1"/>
        <w:spacing w:line="360" w:lineRule="auto"/>
        <w:jc w:val="both"/>
        <w:rPr>
          <w:rFonts w:ascii="Times New Roman" w:hAnsi="Times New Roman" w:cs="Times New Roman"/>
          <w:color w:val="000000" w:themeColor="text1"/>
          <w:sz w:val="24"/>
          <w:szCs w:val="24"/>
          <w:lang w:val="en-GB"/>
        </w:rPr>
      </w:pPr>
      <w:r w:rsidRPr="000E020A">
        <w:rPr>
          <w:rFonts w:ascii="Times New Roman" w:hAnsi="Times New Roman" w:cs="Times New Roman"/>
          <w:color w:val="000000" w:themeColor="text1"/>
          <w:sz w:val="24"/>
          <w:szCs w:val="24"/>
          <w:lang w:val="en-GB"/>
        </w:rPr>
        <w:t>References</w:t>
      </w:r>
      <w:bookmarkStart w:id="25" w:name="_Hlk111014321"/>
    </w:p>
    <w:bookmarkEnd w:id="25"/>
    <w:p w14:paraId="51AF961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Pr>
          <w:lang w:val="en-GB"/>
        </w:rPr>
        <w:fldChar w:fldCharType="begin"/>
      </w:r>
      <w:r w:rsidRPr="00E2302F">
        <w:instrText xml:space="preserve"> ADDIN ZOTERO_BIBL {"uncited":[],"omitted":[],"custom":[]} CSL_BIBLIOGRAPHY </w:instrText>
      </w:r>
      <w:r>
        <w:rPr>
          <w:lang w:val="en-GB"/>
        </w:rPr>
        <w:fldChar w:fldCharType="separate"/>
      </w:r>
      <w:r w:rsidRPr="00E2302F">
        <w:rPr>
          <w:rFonts w:ascii="Times New Roman" w:hAnsi="Times New Roman" w:cs="Times New Roman"/>
        </w:rPr>
        <w:t xml:space="preserve">Albertson, B., Brehm, J., &amp; Alvarez, R. M. (2005). </w:t>
      </w:r>
      <w:r w:rsidRPr="000364EA">
        <w:rPr>
          <w:rFonts w:ascii="Times New Roman" w:hAnsi="Times New Roman" w:cs="Times New Roman"/>
          <w:lang w:val="en-US"/>
        </w:rPr>
        <w:t xml:space="preserve">Ambivalence as Internal Conflict. In S. C. Craig &amp; M. D. Martinez (Eds.), </w:t>
      </w:r>
      <w:r w:rsidRPr="000364EA">
        <w:rPr>
          <w:rFonts w:ascii="Times New Roman" w:hAnsi="Times New Roman" w:cs="Times New Roman"/>
          <w:i/>
          <w:iCs/>
          <w:lang w:val="en-US"/>
        </w:rPr>
        <w:t>Ambivalence and the Structure of Political Opinion</w:t>
      </w:r>
      <w:r w:rsidRPr="000364EA">
        <w:rPr>
          <w:rFonts w:ascii="Times New Roman" w:hAnsi="Times New Roman" w:cs="Times New Roman"/>
          <w:lang w:val="en-US"/>
        </w:rPr>
        <w:t xml:space="preserve"> (pp. 15–32). Palgrave Macmillan. https://doi.org/10.1057/9781403979094_2</w:t>
      </w:r>
    </w:p>
    <w:p w14:paraId="581F16E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Alvarez, R. M., &amp; Brehm, J. (2002). </w:t>
      </w:r>
      <w:r w:rsidRPr="000364EA">
        <w:rPr>
          <w:rFonts w:ascii="Times New Roman" w:hAnsi="Times New Roman" w:cs="Times New Roman"/>
          <w:i/>
          <w:iCs/>
          <w:lang w:val="en-US"/>
        </w:rPr>
        <w:t>Hard choices, easy answers: Values, information, and American public opinion</w:t>
      </w:r>
      <w:r w:rsidRPr="000364EA">
        <w:rPr>
          <w:rFonts w:ascii="Times New Roman" w:hAnsi="Times New Roman" w:cs="Times New Roman"/>
          <w:lang w:val="en-US"/>
        </w:rPr>
        <w:t>. Princeton University Press.</w:t>
      </w:r>
    </w:p>
    <w:p w14:paraId="3BBD73A1"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Armingeon, K., &amp; Bürgisser, R. (2021). Trade-offs between redistribution and environmental protection: The role of information, ideology, and self-interest. </w:t>
      </w:r>
      <w:r w:rsidRPr="000364EA">
        <w:rPr>
          <w:rFonts w:ascii="Times New Roman" w:hAnsi="Times New Roman" w:cs="Times New Roman"/>
          <w:i/>
          <w:iCs/>
          <w:lang w:val="en-US"/>
        </w:rPr>
        <w:t>Journal of European Public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28</w:t>
      </w:r>
      <w:r w:rsidRPr="000364EA">
        <w:rPr>
          <w:rFonts w:ascii="Times New Roman" w:hAnsi="Times New Roman" w:cs="Times New Roman"/>
          <w:lang w:val="en-US"/>
        </w:rPr>
        <w:t>(4), 489–509. https://doi.org/10.1080/13501763.2020.1749715</w:t>
      </w:r>
    </w:p>
    <w:p w14:paraId="6E09C2AC"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Balser, M. (2019, April 8). </w:t>
      </w:r>
      <w:r w:rsidRPr="000364EA">
        <w:rPr>
          <w:rFonts w:ascii="Times New Roman" w:hAnsi="Times New Roman" w:cs="Times New Roman"/>
        </w:rPr>
        <w:t xml:space="preserve">Grüne wollen von 2030 an Diesel und Benziner verbieten. </w:t>
      </w:r>
      <w:r w:rsidRPr="000364EA">
        <w:rPr>
          <w:rFonts w:ascii="Times New Roman" w:hAnsi="Times New Roman" w:cs="Times New Roman"/>
          <w:i/>
          <w:iCs/>
        </w:rPr>
        <w:t>Süddeutsche Zeitung</w:t>
      </w:r>
      <w:r w:rsidRPr="000364EA">
        <w:rPr>
          <w:rFonts w:ascii="Times New Roman" w:hAnsi="Times New Roman" w:cs="Times New Roman"/>
        </w:rPr>
        <w:t>. https://www.sueddeutsche.de/auto/klimaschutz-gruene-verbot-verbrennungsmotoren-elektroautos-1.4399722</w:t>
      </w:r>
    </w:p>
    <w:p w14:paraId="077E42DD"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Beiser-McGrath, L. F., &amp; Bernauer, T. (2019). </w:t>
      </w:r>
      <w:r w:rsidRPr="000364EA">
        <w:rPr>
          <w:rFonts w:ascii="Times New Roman" w:hAnsi="Times New Roman" w:cs="Times New Roman"/>
          <w:lang w:val="en-US"/>
        </w:rPr>
        <w:t xml:space="preserve">Could revenue recycling make effective carbon taxation politically feasible? </w:t>
      </w:r>
      <w:r w:rsidRPr="000364EA">
        <w:rPr>
          <w:rFonts w:ascii="Times New Roman" w:hAnsi="Times New Roman" w:cs="Times New Roman"/>
          <w:i/>
          <w:iCs/>
          <w:lang w:val="en-US"/>
        </w:rPr>
        <w:t>Science Advances</w:t>
      </w:r>
      <w:r w:rsidRPr="000364EA">
        <w:rPr>
          <w:rFonts w:ascii="Times New Roman" w:hAnsi="Times New Roman" w:cs="Times New Roman"/>
          <w:lang w:val="en-US"/>
        </w:rPr>
        <w:t xml:space="preserve">, </w:t>
      </w:r>
      <w:r w:rsidRPr="000364EA">
        <w:rPr>
          <w:rFonts w:ascii="Times New Roman" w:hAnsi="Times New Roman" w:cs="Times New Roman"/>
          <w:i/>
          <w:iCs/>
          <w:lang w:val="en-US"/>
        </w:rPr>
        <w:t>5</w:t>
      </w:r>
      <w:r w:rsidRPr="000364EA">
        <w:rPr>
          <w:rFonts w:ascii="Times New Roman" w:hAnsi="Times New Roman" w:cs="Times New Roman"/>
          <w:lang w:val="en-US"/>
        </w:rPr>
        <w:t>(9), eaax3323. https://doi.org/10.1126/sciadv.aax3323</w:t>
      </w:r>
    </w:p>
    <w:p w14:paraId="11D7CDDD"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Beiser-McGrath, L. F., &amp; Bernauer, T. (2021). Current surveys may underestimate climate change skepticism evidence from list experiments in Germany and the USA. </w:t>
      </w:r>
      <w:r w:rsidRPr="000364EA">
        <w:rPr>
          <w:rFonts w:ascii="Times New Roman" w:hAnsi="Times New Roman" w:cs="Times New Roman"/>
          <w:i/>
          <w:iCs/>
          <w:lang w:val="en-US"/>
        </w:rPr>
        <w:t>PLOS ONE</w:t>
      </w:r>
      <w:r w:rsidRPr="000364EA">
        <w:rPr>
          <w:rFonts w:ascii="Times New Roman" w:hAnsi="Times New Roman" w:cs="Times New Roman"/>
          <w:lang w:val="en-US"/>
        </w:rPr>
        <w:t xml:space="preserve">, </w:t>
      </w:r>
      <w:r w:rsidRPr="000364EA">
        <w:rPr>
          <w:rFonts w:ascii="Times New Roman" w:hAnsi="Times New Roman" w:cs="Times New Roman"/>
          <w:i/>
          <w:iCs/>
          <w:lang w:val="en-US"/>
        </w:rPr>
        <w:t>16</w:t>
      </w:r>
      <w:r w:rsidRPr="000364EA">
        <w:rPr>
          <w:rFonts w:ascii="Times New Roman" w:hAnsi="Times New Roman" w:cs="Times New Roman"/>
          <w:lang w:val="en-US"/>
        </w:rPr>
        <w:t>(7), e0251034. https://doi.org/10.1371/journal.pone.0251034</w:t>
      </w:r>
    </w:p>
    <w:p w14:paraId="1F0145E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Bergquist, M., Nilsson, A., Harring, N., &amp; Jagers, S. C. (2022). Meta-analyses of fifteen determinants of public opinion about climate change taxes and laws. </w:t>
      </w:r>
      <w:r w:rsidRPr="000364EA">
        <w:rPr>
          <w:rFonts w:ascii="Times New Roman" w:hAnsi="Times New Roman" w:cs="Times New Roman"/>
          <w:i/>
          <w:iCs/>
          <w:lang w:val="en-US"/>
        </w:rPr>
        <w:t>Nature Climate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12</w:t>
      </w:r>
      <w:r w:rsidRPr="000364EA">
        <w:rPr>
          <w:rFonts w:ascii="Times New Roman" w:hAnsi="Times New Roman" w:cs="Times New Roman"/>
          <w:lang w:val="en-US"/>
        </w:rPr>
        <w:t>(3), 235–240. https://doi.org/10.1038/s41558-022-01297-6</w:t>
      </w:r>
    </w:p>
    <w:p w14:paraId="0EE314E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Bergquist, P., Mildenberger, M., &amp; Stokes, L. C. (2020). Combining climate, economic, and social policy builds public support for climate action in the US. </w:t>
      </w:r>
      <w:r w:rsidRPr="000364EA">
        <w:rPr>
          <w:rFonts w:ascii="Times New Roman" w:hAnsi="Times New Roman" w:cs="Times New Roman"/>
          <w:i/>
          <w:iCs/>
          <w:lang w:val="en-US"/>
        </w:rPr>
        <w:t>Environmental Research Letters</w:t>
      </w:r>
      <w:r w:rsidRPr="000364EA">
        <w:rPr>
          <w:rFonts w:ascii="Times New Roman" w:hAnsi="Times New Roman" w:cs="Times New Roman"/>
          <w:lang w:val="en-US"/>
        </w:rPr>
        <w:t xml:space="preserve">, </w:t>
      </w:r>
      <w:r w:rsidRPr="000364EA">
        <w:rPr>
          <w:rFonts w:ascii="Times New Roman" w:hAnsi="Times New Roman" w:cs="Times New Roman"/>
          <w:i/>
          <w:iCs/>
          <w:lang w:val="en-US"/>
        </w:rPr>
        <w:t>15</w:t>
      </w:r>
      <w:r w:rsidRPr="000364EA">
        <w:rPr>
          <w:rFonts w:ascii="Times New Roman" w:hAnsi="Times New Roman" w:cs="Times New Roman"/>
          <w:lang w:val="en-US"/>
        </w:rPr>
        <w:t>(5), 054019. https://doi.org/10.1088/1748-9326/ab81c1</w:t>
      </w:r>
    </w:p>
    <w:p w14:paraId="38A65416"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Bernauer, T., &amp; Gampfer, R. (2015). How robust is public support for unilateral climate policy? </w:t>
      </w:r>
      <w:r w:rsidRPr="000364EA">
        <w:rPr>
          <w:rFonts w:ascii="Times New Roman" w:hAnsi="Times New Roman" w:cs="Times New Roman"/>
          <w:i/>
          <w:iCs/>
          <w:lang w:val="en-US"/>
        </w:rPr>
        <w:t>Environmental Science &amp;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54</w:t>
      </w:r>
      <w:r w:rsidRPr="000364EA">
        <w:rPr>
          <w:rFonts w:ascii="Times New Roman" w:hAnsi="Times New Roman" w:cs="Times New Roman"/>
          <w:lang w:val="en-US"/>
        </w:rPr>
        <w:t>, 316–330. https://doi.org/10.1016/j.envsci.2015.07.010</w:t>
      </w:r>
    </w:p>
    <w:p w14:paraId="5FF4AC3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Blennow, K., Persson, J., Gonçalves, L. M. S., Borys, A., Dutcă, I., Hynynen, J., Janeczko, E., Lyubenova, M., Merganič, J., Merganičová, K., Peltoniemi, M., Petr, M., Reboredo, F., Vacchiano, G., &amp; Reyer, C. P. O. (2020). The role of beliefs, expectations and values in decision-making favoring climate change adaptation—Implications for communications with European forest professionals. </w:t>
      </w:r>
      <w:r w:rsidRPr="000364EA">
        <w:rPr>
          <w:rFonts w:ascii="Times New Roman" w:hAnsi="Times New Roman" w:cs="Times New Roman"/>
          <w:i/>
          <w:iCs/>
          <w:lang w:val="en-US"/>
        </w:rPr>
        <w:t>Environmental Research Letters</w:t>
      </w:r>
      <w:r w:rsidRPr="000364EA">
        <w:rPr>
          <w:rFonts w:ascii="Times New Roman" w:hAnsi="Times New Roman" w:cs="Times New Roman"/>
          <w:lang w:val="en-US"/>
        </w:rPr>
        <w:t xml:space="preserve">, </w:t>
      </w:r>
      <w:r w:rsidRPr="000364EA">
        <w:rPr>
          <w:rFonts w:ascii="Times New Roman" w:hAnsi="Times New Roman" w:cs="Times New Roman"/>
          <w:i/>
          <w:iCs/>
          <w:lang w:val="en-US"/>
        </w:rPr>
        <w:t>15</w:t>
      </w:r>
      <w:r w:rsidRPr="000364EA">
        <w:rPr>
          <w:rFonts w:ascii="Times New Roman" w:hAnsi="Times New Roman" w:cs="Times New Roman"/>
          <w:lang w:val="en-US"/>
        </w:rPr>
        <w:t>(11), 114061. https://doi.org/10.1088/1748-9326/abc2fa</w:t>
      </w:r>
    </w:p>
    <w:p w14:paraId="48801DE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Bouckenooghe, D., Vanderheyden, K., Mestdagh, S., &amp; van Laethem, S. (2007). Cognitive Motivation Correlates of Coping Style in Decisional Conflict. </w:t>
      </w:r>
      <w:r w:rsidRPr="000364EA">
        <w:rPr>
          <w:rFonts w:ascii="Times New Roman" w:hAnsi="Times New Roman" w:cs="Times New Roman"/>
          <w:i/>
          <w:iCs/>
          <w:lang w:val="en-US"/>
        </w:rPr>
        <w:t>The Journal of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141</w:t>
      </w:r>
      <w:r w:rsidRPr="000364EA">
        <w:rPr>
          <w:rFonts w:ascii="Times New Roman" w:hAnsi="Times New Roman" w:cs="Times New Roman"/>
          <w:lang w:val="en-US"/>
        </w:rPr>
        <w:t>(6), 605–626. https://doi.org/10.3200/JRLP.141.6.605-626</w:t>
      </w:r>
    </w:p>
    <w:p w14:paraId="7608629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Brannlund, R., &amp; Persson, L. (2012). To tax, or not to tax: Preferences for climate policy attributes.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12</w:t>
      </w:r>
      <w:r w:rsidRPr="000364EA">
        <w:rPr>
          <w:rFonts w:ascii="Times New Roman" w:hAnsi="Times New Roman" w:cs="Times New Roman"/>
          <w:lang w:val="en-US"/>
        </w:rPr>
        <w:t>(6), 704–721. https://doi.org/10.1080/14693062.2012.675732</w:t>
      </w:r>
    </w:p>
    <w:p w14:paraId="3ABBFB4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Bruine de Bruin, W., Parker, A. M., &amp; Fischhoff, B. (2007). Individual differences in adult decision-making competence. </w:t>
      </w:r>
      <w:r w:rsidRPr="000364EA">
        <w:rPr>
          <w:rFonts w:ascii="Times New Roman" w:hAnsi="Times New Roman" w:cs="Times New Roman"/>
          <w:i/>
          <w:iCs/>
          <w:lang w:val="en-US"/>
        </w:rPr>
        <w:t>Journal of Personality and Social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92</w:t>
      </w:r>
      <w:r w:rsidRPr="000364EA">
        <w:rPr>
          <w:rFonts w:ascii="Times New Roman" w:hAnsi="Times New Roman" w:cs="Times New Roman"/>
          <w:lang w:val="en-US"/>
        </w:rPr>
        <w:t>(5), 938–956. https://doi.org/10.1037/0022-3514.92.5.938</w:t>
      </w:r>
    </w:p>
    <w:p w14:paraId="58A29466"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Bundesparteitag FDP. </w:t>
      </w:r>
      <w:r w:rsidRPr="000364EA">
        <w:rPr>
          <w:rFonts w:ascii="Times New Roman" w:hAnsi="Times New Roman" w:cs="Times New Roman"/>
        </w:rPr>
        <w:t xml:space="preserve">(2019). </w:t>
      </w:r>
      <w:r w:rsidRPr="000364EA">
        <w:rPr>
          <w:rFonts w:ascii="Times New Roman" w:hAnsi="Times New Roman" w:cs="Times New Roman"/>
          <w:i/>
          <w:iCs/>
        </w:rPr>
        <w:t>Beschluss: Liberale Klimapolitik</w:t>
      </w:r>
      <w:r w:rsidRPr="000364EA">
        <w:rPr>
          <w:rFonts w:ascii="Times New Roman" w:hAnsi="Times New Roman" w:cs="Times New Roman"/>
        </w:rPr>
        <w:t xml:space="preserve"> (No. 70). https://www.fdp.de/sites/default/files/import/2019-05/7393-2019-04-27-bpt-liberale-klimapolitik.pdf</w:t>
      </w:r>
    </w:p>
    <w:p w14:paraId="7023F83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Carlsson, F., Kataria, M., Krupnick, A., Lampi, E., Lofgren, A., Qin, P., Chung, S., &amp; Sterner, T. (2012). Paying for Mitigation: A Multiple Country Study. </w:t>
      </w:r>
      <w:r w:rsidRPr="000364EA">
        <w:rPr>
          <w:rFonts w:ascii="Times New Roman" w:hAnsi="Times New Roman" w:cs="Times New Roman"/>
          <w:i/>
          <w:iCs/>
          <w:lang w:val="en-US"/>
        </w:rPr>
        <w:t>Land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88</w:t>
      </w:r>
      <w:r w:rsidRPr="000364EA">
        <w:rPr>
          <w:rFonts w:ascii="Times New Roman" w:hAnsi="Times New Roman" w:cs="Times New Roman"/>
          <w:lang w:val="en-US"/>
        </w:rPr>
        <w:t>(2), 326–340. https://doi.org/10.3368/le.88.2.326</w:t>
      </w:r>
    </w:p>
    <w:p w14:paraId="2EF5B2F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Cheung, W.-Y., Luke, M. A., &amp; Maio, G. R. (2014). On attitudes towards humanity and climate change: The effects of humanity esteem and self-transcendence values on environmental concerns: Humanity esteem and climate change. </w:t>
      </w:r>
      <w:r w:rsidRPr="000364EA">
        <w:rPr>
          <w:rFonts w:ascii="Times New Roman" w:hAnsi="Times New Roman" w:cs="Times New Roman"/>
          <w:i/>
          <w:iCs/>
          <w:lang w:val="en-US"/>
        </w:rPr>
        <w:t>European Journal of Social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44</w:t>
      </w:r>
      <w:r w:rsidRPr="000364EA">
        <w:rPr>
          <w:rFonts w:ascii="Times New Roman" w:hAnsi="Times New Roman" w:cs="Times New Roman"/>
          <w:lang w:val="en-US"/>
        </w:rPr>
        <w:t>(5), 496–506. https://doi.org/10.1002/ejsp.2037</w:t>
      </w:r>
    </w:p>
    <w:p w14:paraId="22E0747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Cohen, B., Cowie, A., Babiker, M., Leip, A., &amp; Smith, P. (2021). Co-benefits and trade-offs of climate change mitigation actions and the Sustainable Development Goals. </w:t>
      </w:r>
      <w:r w:rsidRPr="000364EA">
        <w:rPr>
          <w:rFonts w:ascii="Times New Roman" w:hAnsi="Times New Roman" w:cs="Times New Roman"/>
          <w:i/>
          <w:iCs/>
          <w:lang w:val="en-US"/>
        </w:rPr>
        <w:t>Sustainable Production and Consumption</w:t>
      </w:r>
      <w:r w:rsidRPr="000364EA">
        <w:rPr>
          <w:rFonts w:ascii="Times New Roman" w:hAnsi="Times New Roman" w:cs="Times New Roman"/>
          <w:lang w:val="en-US"/>
        </w:rPr>
        <w:t xml:space="preserve">, </w:t>
      </w:r>
      <w:r w:rsidRPr="000364EA">
        <w:rPr>
          <w:rFonts w:ascii="Times New Roman" w:hAnsi="Times New Roman" w:cs="Times New Roman"/>
          <w:i/>
          <w:iCs/>
          <w:lang w:val="en-US"/>
        </w:rPr>
        <w:t>26</w:t>
      </w:r>
      <w:r w:rsidRPr="000364EA">
        <w:rPr>
          <w:rFonts w:ascii="Times New Roman" w:hAnsi="Times New Roman" w:cs="Times New Roman"/>
          <w:lang w:val="en-US"/>
        </w:rPr>
        <w:t>, 805–813. https://doi.org/10.1016/j.spc.2020.12.034</w:t>
      </w:r>
    </w:p>
    <w:p w14:paraId="17E1E4C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Coleman, E. A., Harring, N., &amp; Jagers, S. C. (2023). Policy attributes shape climate policy support. </w:t>
      </w:r>
      <w:r w:rsidRPr="000364EA">
        <w:rPr>
          <w:rFonts w:ascii="Times New Roman" w:hAnsi="Times New Roman" w:cs="Times New Roman"/>
          <w:i/>
          <w:iCs/>
          <w:lang w:val="en-US"/>
        </w:rPr>
        <w:t>Policy Studies Journal</w:t>
      </w:r>
      <w:r w:rsidRPr="000364EA">
        <w:rPr>
          <w:rFonts w:ascii="Times New Roman" w:hAnsi="Times New Roman" w:cs="Times New Roman"/>
          <w:lang w:val="en-US"/>
        </w:rPr>
        <w:t>, psj.12493. https://doi.org/10.1111/psj.12493</w:t>
      </w:r>
    </w:p>
    <w:p w14:paraId="5012B2C8"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Converse, P. E. (2006). The nature of belief systems in mass publics (1964). </w:t>
      </w:r>
      <w:r w:rsidRPr="000364EA">
        <w:rPr>
          <w:rFonts w:ascii="Times New Roman" w:hAnsi="Times New Roman" w:cs="Times New Roman"/>
          <w:i/>
          <w:iCs/>
          <w:lang w:val="en-US"/>
        </w:rPr>
        <w:t>Critical Review</w:t>
      </w:r>
      <w:r w:rsidRPr="000364EA">
        <w:rPr>
          <w:rFonts w:ascii="Times New Roman" w:hAnsi="Times New Roman" w:cs="Times New Roman"/>
          <w:lang w:val="en-US"/>
        </w:rPr>
        <w:t xml:space="preserve">, </w:t>
      </w:r>
      <w:r w:rsidRPr="000364EA">
        <w:rPr>
          <w:rFonts w:ascii="Times New Roman" w:hAnsi="Times New Roman" w:cs="Times New Roman"/>
          <w:i/>
          <w:iCs/>
          <w:lang w:val="en-US"/>
        </w:rPr>
        <w:t>18</w:t>
      </w:r>
      <w:r w:rsidRPr="000364EA">
        <w:rPr>
          <w:rFonts w:ascii="Times New Roman" w:hAnsi="Times New Roman" w:cs="Times New Roman"/>
          <w:lang w:val="en-US"/>
        </w:rPr>
        <w:t>(1–3), 1–24. https://doi.org/10.1080/08913810608443650</w:t>
      </w:r>
    </w:p>
    <w:p w14:paraId="7861929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Crippa, M., Guizzardi, D., Muntean, M., Schaaf, E., Solazzo, E., Monforti-Ferrario, F., Olivier, J. G. J., &amp; Vignati, E. (2020). </w:t>
      </w:r>
      <w:r w:rsidRPr="000364EA">
        <w:rPr>
          <w:rFonts w:ascii="Times New Roman" w:hAnsi="Times New Roman" w:cs="Times New Roman"/>
          <w:i/>
          <w:iCs/>
          <w:lang w:val="en-US"/>
        </w:rPr>
        <w:t>Fossil CO2 and GHG emissions of all world countries: 2020 Report: Vol. EUR 30358 EN</w:t>
      </w:r>
      <w:r w:rsidRPr="000364EA">
        <w:rPr>
          <w:rFonts w:ascii="Times New Roman" w:hAnsi="Times New Roman" w:cs="Times New Roman"/>
          <w:lang w:val="en-US"/>
        </w:rPr>
        <w:t>. Publications Office of the European Union. https://data.europa.eu/doi/10.2760/143674</w:t>
      </w:r>
    </w:p>
    <w:p w14:paraId="5241DFA8"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rPr>
        <w:t xml:space="preserve">Deutscher Bundestag. (2020). </w:t>
      </w:r>
      <w:r w:rsidRPr="000364EA">
        <w:rPr>
          <w:rFonts w:ascii="Times New Roman" w:hAnsi="Times New Roman" w:cs="Times New Roman"/>
          <w:i/>
          <w:iCs/>
        </w:rPr>
        <w:t>Entwurf eines Gesetzes zur Vereinheitlichung des Energieeinsparrechts für Gebäude</w:t>
      </w:r>
      <w:r w:rsidRPr="000364EA">
        <w:rPr>
          <w:rFonts w:ascii="Times New Roman" w:hAnsi="Times New Roman" w:cs="Times New Roman"/>
        </w:rPr>
        <w:t xml:space="preserve"> (No. 19/20148). https://dserver.bundestag.de/btd/19/201/1920148.pdf</w:t>
      </w:r>
    </w:p>
    <w:p w14:paraId="442E156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Dietz, T., Dan, A., &amp; Shwom, R. (2007). </w:t>
      </w:r>
      <w:r w:rsidRPr="000364EA">
        <w:rPr>
          <w:rFonts w:ascii="Times New Roman" w:hAnsi="Times New Roman" w:cs="Times New Roman"/>
          <w:lang w:val="en-US"/>
        </w:rPr>
        <w:t xml:space="preserve">Support for Climate Change Policy: Social Psychological and Social Structural Influences. </w:t>
      </w:r>
      <w:r w:rsidRPr="000364EA">
        <w:rPr>
          <w:rFonts w:ascii="Times New Roman" w:hAnsi="Times New Roman" w:cs="Times New Roman"/>
          <w:i/>
          <w:iCs/>
          <w:lang w:val="en-US"/>
        </w:rPr>
        <w:t>Rural Sociology</w:t>
      </w:r>
      <w:r w:rsidRPr="000364EA">
        <w:rPr>
          <w:rFonts w:ascii="Times New Roman" w:hAnsi="Times New Roman" w:cs="Times New Roman"/>
          <w:lang w:val="en-US"/>
        </w:rPr>
        <w:t xml:space="preserve">, </w:t>
      </w:r>
      <w:r w:rsidRPr="000364EA">
        <w:rPr>
          <w:rFonts w:ascii="Times New Roman" w:hAnsi="Times New Roman" w:cs="Times New Roman"/>
          <w:i/>
          <w:iCs/>
          <w:lang w:val="en-US"/>
        </w:rPr>
        <w:t>72</w:t>
      </w:r>
      <w:r w:rsidRPr="000364EA">
        <w:rPr>
          <w:rFonts w:ascii="Times New Roman" w:hAnsi="Times New Roman" w:cs="Times New Roman"/>
          <w:lang w:val="en-US"/>
        </w:rPr>
        <w:t>(2), 185–214. https://doi.org/10.1526/003601107781170026</w:t>
      </w:r>
    </w:p>
    <w:p w14:paraId="36F82DC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Dimick, M., Rueda, D., &amp; Stegmueller, D. (2018). Models of Other-Regarding Preferences, Inequality, and Redistribution. </w:t>
      </w:r>
      <w:r w:rsidRPr="000364EA">
        <w:rPr>
          <w:rFonts w:ascii="Times New Roman" w:hAnsi="Times New Roman" w:cs="Times New Roman"/>
          <w:i/>
          <w:iCs/>
          <w:lang w:val="en-US"/>
        </w:rPr>
        <w:t>Annual Review of Political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21</w:t>
      </w:r>
      <w:r w:rsidRPr="000364EA">
        <w:rPr>
          <w:rFonts w:ascii="Times New Roman" w:hAnsi="Times New Roman" w:cs="Times New Roman"/>
          <w:lang w:val="en-US"/>
        </w:rPr>
        <w:t>(1), 441–460. https://doi.org/10.1146/annurev-polisci-091515-030034</w:t>
      </w:r>
    </w:p>
    <w:p w14:paraId="6A00A32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Drews, S., &amp; van den Bergh, J. C. J. M. (2016). </w:t>
      </w:r>
      <w:r w:rsidRPr="000364EA">
        <w:rPr>
          <w:rFonts w:ascii="Times New Roman" w:hAnsi="Times New Roman" w:cs="Times New Roman"/>
          <w:lang w:val="en-US"/>
        </w:rPr>
        <w:t xml:space="preserve">What explains public support for climate policies? A review of empirical and experimental studies.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16</w:t>
      </w:r>
      <w:r w:rsidRPr="000364EA">
        <w:rPr>
          <w:rFonts w:ascii="Times New Roman" w:hAnsi="Times New Roman" w:cs="Times New Roman"/>
          <w:lang w:val="en-US"/>
        </w:rPr>
        <w:t>(7), 855–876. https://doi.org/10.1080/14693062.2015.1058240</w:t>
      </w:r>
    </w:p>
    <w:p w14:paraId="357EE42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Eagly, A. H., &amp; Chaiken, S. (1993). </w:t>
      </w:r>
      <w:r w:rsidRPr="000364EA">
        <w:rPr>
          <w:rFonts w:ascii="Times New Roman" w:hAnsi="Times New Roman" w:cs="Times New Roman"/>
          <w:i/>
          <w:iCs/>
          <w:lang w:val="en-US"/>
        </w:rPr>
        <w:t>The psychology of attitudes</w:t>
      </w:r>
      <w:r w:rsidRPr="000364EA">
        <w:rPr>
          <w:rFonts w:ascii="Times New Roman" w:hAnsi="Times New Roman" w:cs="Times New Roman"/>
          <w:lang w:val="en-US"/>
        </w:rPr>
        <w:t>. Harcourt Brace Jovanovich College Publishers.</w:t>
      </w:r>
    </w:p>
    <w:p w14:paraId="6004A59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Feinberg, M., &amp; Willer, R. (2013). The Moral Roots of Environmental Attitudes. </w:t>
      </w:r>
      <w:r w:rsidRPr="000364EA">
        <w:rPr>
          <w:rFonts w:ascii="Times New Roman" w:hAnsi="Times New Roman" w:cs="Times New Roman"/>
          <w:i/>
          <w:iCs/>
          <w:lang w:val="en-US"/>
        </w:rPr>
        <w:t>Psychological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24</w:t>
      </w:r>
      <w:r w:rsidRPr="000364EA">
        <w:rPr>
          <w:rFonts w:ascii="Times New Roman" w:hAnsi="Times New Roman" w:cs="Times New Roman"/>
          <w:lang w:val="en-US"/>
        </w:rPr>
        <w:t>(1), 56–62. https://doi.org/10.1177/0956797612449177</w:t>
      </w:r>
    </w:p>
    <w:p w14:paraId="2D511C0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Feldman, S., &amp; Zaller, J. (1992). The Political Culture of Ambivalence: Ideological Responses to the Welfare State. </w:t>
      </w:r>
      <w:r w:rsidRPr="000364EA">
        <w:rPr>
          <w:rFonts w:ascii="Times New Roman" w:hAnsi="Times New Roman" w:cs="Times New Roman"/>
          <w:i/>
          <w:iCs/>
          <w:lang w:val="en-US"/>
        </w:rPr>
        <w:t>American Journal of Political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36</w:t>
      </w:r>
      <w:r w:rsidRPr="000364EA">
        <w:rPr>
          <w:rFonts w:ascii="Times New Roman" w:hAnsi="Times New Roman" w:cs="Times New Roman"/>
          <w:lang w:val="en-US"/>
        </w:rPr>
        <w:t>(1), 268–307. https://doi.org/10.2307/2111433</w:t>
      </w:r>
    </w:p>
    <w:p w14:paraId="1BADC6D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Fesenfeld, L. P. (2022). The effects of policy design complexity on public support for climate policy. </w:t>
      </w:r>
      <w:r w:rsidRPr="000364EA">
        <w:rPr>
          <w:rFonts w:ascii="Times New Roman" w:hAnsi="Times New Roman" w:cs="Times New Roman"/>
          <w:i/>
          <w:iCs/>
          <w:lang w:val="en-US"/>
        </w:rPr>
        <w:t>Behavioural Public Policy</w:t>
      </w:r>
      <w:r w:rsidRPr="000364EA">
        <w:rPr>
          <w:rFonts w:ascii="Times New Roman" w:hAnsi="Times New Roman" w:cs="Times New Roman"/>
          <w:lang w:val="en-US"/>
        </w:rPr>
        <w:t>, 1–26. https://doi.org/10.1017/bpp.2022.3</w:t>
      </w:r>
    </w:p>
    <w:p w14:paraId="74B0D3D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Fesenfeld, L. P., &amp; Rinscheid, A. (2021). Emphasizing urgency of climate change is insufficient to increase policy support. </w:t>
      </w:r>
      <w:r w:rsidRPr="000364EA">
        <w:rPr>
          <w:rFonts w:ascii="Times New Roman" w:hAnsi="Times New Roman" w:cs="Times New Roman"/>
          <w:i/>
          <w:iCs/>
          <w:lang w:val="en-US"/>
        </w:rPr>
        <w:t>One Earth</w:t>
      </w:r>
      <w:r w:rsidRPr="000364EA">
        <w:rPr>
          <w:rFonts w:ascii="Times New Roman" w:hAnsi="Times New Roman" w:cs="Times New Roman"/>
          <w:lang w:val="en-US"/>
        </w:rPr>
        <w:t xml:space="preserve">, </w:t>
      </w:r>
      <w:r w:rsidRPr="000364EA">
        <w:rPr>
          <w:rFonts w:ascii="Times New Roman" w:hAnsi="Times New Roman" w:cs="Times New Roman"/>
          <w:i/>
          <w:iCs/>
          <w:lang w:val="en-US"/>
        </w:rPr>
        <w:t>4</w:t>
      </w:r>
      <w:r w:rsidRPr="000364EA">
        <w:rPr>
          <w:rFonts w:ascii="Times New Roman" w:hAnsi="Times New Roman" w:cs="Times New Roman"/>
          <w:lang w:val="en-US"/>
        </w:rPr>
        <w:t>(3), 411–424. https://doi.org/10.1016/j.oneear.2021.02.010</w:t>
      </w:r>
    </w:p>
    <w:p w14:paraId="3EBC5E8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Flynn, C., Yamasumi, E., Fischer, S., Snow, D., Grant, Z., Kirby, M., Browning, P., Rommerskirchen, M., &amp; Russell, I. (2021). </w:t>
      </w:r>
      <w:r w:rsidRPr="000364EA">
        <w:rPr>
          <w:rFonts w:ascii="Times New Roman" w:hAnsi="Times New Roman" w:cs="Times New Roman"/>
          <w:i/>
          <w:iCs/>
          <w:lang w:val="en-US"/>
        </w:rPr>
        <w:t>Peoples’ Climate Vote</w:t>
      </w:r>
      <w:r w:rsidRPr="000364EA">
        <w:rPr>
          <w:rFonts w:ascii="Times New Roman" w:hAnsi="Times New Roman" w:cs="Times New Roman"/>
          <w:lang w:val="en-US"/>
        </w:rPr>
        <w:t>. UNDP and University of Oxford. https://www.undp.org/publications/peoples-climate-vote</w:t>
      </w:r>
    </w:p>
    <w:p w14:paraId="5B838FD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Groh, E. D., &amp; Ziegler, A. (2018). </w:t>
      </w:r>
      <w:r w:rsidRPr="000364EA">
        <w:rPr>
          <w:rFonts w:ascii="Times New Roman" w:hAnsi="Times New Roman" w:cs="Times New Roman"/>
          <w:lang w:val="en-US"/>
        </w:rPr>
        <w:t xml:space="preserve">On self-interested preferences for burden sharing rules: An econometric analysis for the costs of energy policy measures. </w:t>
      </w:r>
      <w:r w:rsidRPr="000364EA">
        <w:rPr>
          <w:rFonts w:ascii="Times New Roman" w:hAnsi="Times New Roman" w:cs="Times New Roman"/>
          <w:i/>
          <w:iCs/>
          <w:lang w:val="en-US"/>
        </w:rPr>
        <w:t>Energy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74</w:t>
      </w:r>
      <w:r w:rsidRPr="000364EA">
        <w:rPr>
          <w:rFonts w:ascii="Times New Roman" w:hAnsi="Times New Roman" w:cs="Times New Roman"/>
          <w:lang w:val="en-US"/>
        </w:rPr>
        <w:t>, 417–426. https://doi.org/10.1016/j.eneco.2018.06.026</w:t>
      </w:r>
    </w:p>
    <w:p w14:paraId="61326F1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Harring, N., &amp; Jagers, S. (2013). Should We Trust in Values? Explaining Public Support for Pro-Environmental Taxes. </w:t>
      </w:r>
      <w:r w:rsidRPr="000364EA">
        <w:rPr>
          <w:rFonts w:ascii="Times New Roman" w:hAnsi="Times New Roman" w:cs="Times New Roman"/>
          <w:i/>
          <w:iCs/>
          <w:lang w:val="en-US"/>
        </w:rPr>
        <w:t>Sustainability</w:t>
      </w:r>
      <w:r w:rsidRPr="000364EA">
        <w:rPr>
          <w:rFonts w:ascii="Times New Roman" w:hAnsi="Times New Roman" w:cs="Times New Roman"/>
          <w:lang w:val="en-US"/>
        </w:rPr>
        <w:t xml:space="preserve">, </w:t>
      </w:r>
      <w:r w:rsidRPr="000364EA">
        <w:rPr>
          <w:rFonts w:ascii="Times New Roman" w:hAnsi="Times New Roman" w:cs="Times New Roman"/>
          <w:i/>
          <w:iCs/>
          <w:lang w:val="en-US"/>
        </w:rPr>
        <w:t>5</w:t>
      </w:r>
      <w:r w:rsidRPr="000364EA">
        <w:rPr>
          <w:rFonts w:ascii="Times New Roman" w:hAnsi="Times New Roman" w:cs="Times New Roman"/>
          <w:lang w:val="en-US"/>
        </w:rPr>
        <w:t>(1), 210–227. https://doi.org/10.3390/su5010210</w:t>
      </w:r>
    </w:p>
    <w:p w14:paraId="66DDB254"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Harring, N., Jagers, S. C., &amp; Matti, S. (2019). The significance of political culture, economic context and instrument type for climate policy support: A cross-national study.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(5), 636–650. https://doi.org/10.1080/14693062.2018.1547181</w:t>
      </w:r>
    </w:p>
    <w:p w14:paraId="620F37F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Hoberg, N., &amp; Baumgärtner, S. (2017). Irreversibility and uncertainty cause an intergenerational equity-efficiency trade-off. </w:t>
      </w:r>
      <w:r w:rsidRPr="000364EA">
        <w:rPr>
          <w:rFonts w:ascii="Times New Roman" w:hAnsi="Times New Roman" w:cs="Times New Roman"/>
          <w:i/>
          <w:iCs/>
          <w:lang w:val="en-US"/>
        </w:rPr>
        <w:t>Ecological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131</w:t>
      </w:r>
      <w:r w:rsidRPr="000364EA">
        <w:rPr>
          <w:rFonts w:ascii="Times New Roman" w:hAnsi="Times New Roman" w:cs="Times New Roman"/>
          <w:lang w:val="en-US"/>
        </w:rPr>
        <w:t>, 75–86. https://doi.org/10.1016/j.ecolecon.2016.08.015</w:t>
      </w:r>
    </w:p>
    <w:p w14:paraId="7CE253A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Jagers, S. C., Lachapelle, E., Martinsson, J., &amp; Matti, S. (2021). Bridging the ideological gap? How fairness perceptions mediate the effect of revenue recycling on public support for carbon taxes in the United States, Canada and Germany. </w:t>
      </w:r>
      <w:r w:rsidRPr="000364EA">
        <w:rPr>
          <w:rFonts w:ascii="Times New Roman" w:hAnsi="Times New Roman" w:cs="Times New Roman"/>
          <w:i/>
          <w:iCs/>
          <w:lang w:val="en-US"/>
        </w:rPr>
        <w:t>Review of Policy Research</w:t>
      </w:r>
      <w:r w:rsidRPr="000364EA">
        <w:rPr>
          <w:rFonts w:ascii="Times New Roman" w:hAnsi="Times New Roman" w:cs="Times New Roman"/>
          <w:lang w:val="en-US"/>
        </w:rPr>
        <w:t xml:space="preserve">, </w:t>
      </w:r>
      <w:r w:rsidRPr="000364EA">
        <w:rPr>
          <w:rFonts w:ascii="Times New Roman" w:hAnsi="Times New Roman" w:cs="Times New Roman"/>
          <w:i/>
          <w:iCs/>
          <w:lang w:val="en-US"/>
        </w:rPr>
        <w:t>38</w:t>
      </w:r>
      <w:r w:rsidRPr="000364EA">
        <w:rPr>
          <w:rFonts w:ascii="Times New Roman" w:hAnsi="Times New Roman" w:cs="Times New Roman"/>
          <w:lang w:val="en-US"/>
        </w:rPr>
        <w:t>(5), 529–554. https://doi.org/10.1111/ropr.12439</w:t>
      </w:r>
    </w:p>
    <w:p w14:paraId="11AFD02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Jagers, S. C., Martinsson, J., &amp; Matti, S. (2019). The impact of compensatory measures on public support for carbon taxation: An experimental study in Sweden.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(2), 147–160. https://doi.org/10.1080/14693062.2018.1470963</w:t>
      </w:r>
    </w:p>
    <w:p w14:paraId="20D0977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Jang, S. M. (2013). Framing responsibility in climate change discourse: Ethnocentric attribution bias, perceived causes, and policy attitudes. </w:t>
      </w:r>
      <w:r w:rsidRPr="000364EA">
        <w:rPr>
          <w:rFonts w:ascii="Times New Roman" w:hAnsi="Times New Roman" w:cs="Times New Roman"/>
          <w:i/>
          <w:iCs/>
          <w:lang w:val="en-US"/>
        </w:rPr>
        <w:t>Journal of Environmental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36</w:t>
      </w:r>
      <w:r w:rsidRPr="000364EA">
        <w:rPr>
          <w:rFonts w:ascii="Times New Roman" w:hAnsi="Times New Roman" w:cs="Times New Roman"/>
          <w:lang w:val="en-US"/>
        </w:rPr>
        <w:t>, 27–36. https://doi.org/10.1016/j.jenvp.2013.07.003</w:t>
      </w:r>
    </w:p>
    <w:p w14:paraId="7D4FBEB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Klinsky, S., Dowlatabadi, H., &amp; McDaniels, T. (2012). Comparing public rationales for justice trade-offs in mitigation and adaptation climate policy dilemmas. </w:t>
      </w:r>
      <w:r w:rsidRPr="000364EA">
        <w:rPr>
          <w:rFonts w:ascii="Times New Roman" w:hAnsi="Times New Roman" w:cs="Times New Roman"/>
          <w:i/>
          <w:iCs/>
          <w:lang w:val="en-US"/>
        </w:rPr>
        <w:t>Global Environmental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22</w:t>
      </w:r>
      <w:r w:rsidRPr="000364EA">
        <w:rPr>
          <w:rFonts w:ascii="Times New Roman" w:hAnsi="Times New Roman" w:cs="Times New Roman"/>
          <w:lang w:val="en-US"/>
        </w:rPr>
        <w:t>(4), 862–876. https://doi.org/10.1016/j.gloenvcha.2012.05.008</w:t>
      </w:r>
    </w:p>
    <w:p w14:paraId="77556B4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Kulin, J., &amp; Svallfors, S. (2013). Class, Values, and Attitudes Towards Redistribution: A European Comparison. </w:t>
      </w:r>
      <w:r w:rsidRPr="000364EA">
        <w:rPr>
          <w:rFonts w:ascii="Times New Roman" w:hAnsi="Times New Roman" w:cs="Times New Roman"/>
          <w:i/>
          <w:iCs/>
          <w:lang w:val="en-US"/>
        </w:rPr>
        <w:t>European Sociological Review</w:t>
      </w:r>
      <w:r w:rsidRPr="000364EA">
        <w:rPr>
          <w:rFonts w:ascii="Times New Roman" w:hAnsi="Times New Roman" w:cs="Times New Roman"/>
          <w:lang w:val="en-US"/>
        </w:rPr>
        <w:t xml:space="preserve">, </w:t>
      </w:r>
      <w:r w:rsidRPr="000364EA">
        <w:rPr>
          <w:rFonts w:ascii="Times New Roman" w:hAnsi="Times New Roman" w:cs="Times New Roman"/>
          <w:i/>
          <w:iCs/>
          <w:lang w:val="en-US"/>
        </w:rPr>
        <w:t>29</w:t>
      </w:r>
      <w:r w:rsidRPr="000364EA">
        <w:rPr>
          <w:rFonts w:ascii="Times New Roman" w:hAnsi="Times New Roman" w:cs="Times New Roman"/>
          <w:lang w:val="en-US"/>
        </w:rPr>
        <w:t>(2), 155–167. https://doi.org/10.1093/esr/jcr046</w:t>
      </w:r>
    </w:p>
    <w:p w14:paraId="23020838"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Lau, R. R. (1989). Construct accessibility and electoral choice. </w:t>
      </w:r>
      <w:r w:rsidRPr="000364EA">
        <w:rPr>
          <w:rFonts w:ascii="Times New Roman" w:hAnsi="Times New Roman" w:cs="Times New Roman"/>
          <w:i/>
          <w:iCs/>
          <w:lang w:val="en-US"/>
        </w:rPr>
        <w:t>Political Behavior</w:t>
      </w:r>
      <w:r w:rsidRPr="000364EA">
        <w:rPr>
          <w:rFonts w:ascii="Times New Roman" w:hAnsi="Times New Roman" w:cs="Times New Roman"/>
          <w:lang w:val="en-US"/>
        </w:rPr>
        <w:t xml:space="preserve">, </w:t>
      </w:r>
      <w:r w:rsidRPr="000364EA">
        <w:rPr>
          <w:rFonts w:ascii="Times New Roman" w:hAnsi="Times New Roman" w:cs="Times New Roman"/>
          <w:i/>
          <w:iCs/>
          <w:lang w:val="en-US"/>
        </w:rPr>
        <w:t>11</w:t>
      </w:r>
      <w:r w:rsidRPr="000364EA">
        <w:rPr>
          <w:rFonts w:ascii="Times New Roman" w:hAnsi="Times New Roman" w:cs="Times New Roman"/>
          <w:lang w:val="en-US"/>
        </w:rPr>
        <w:t>(1), 5–32. https://doi.org/10.1007/BF00993365</w:t>
      </w:r>
    </w:p>
    <w:p w14:paraId="20021C7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Lavine, H., Sullivan, J. L., Borgida, E., &amp; Thomsen, C. J. (1996). The Relationship of National and Personal Issue Salience to Attitude Accessibility on Foreign and Domestic Policy Issues. </w:t>
      </w:r>
      <w:r w:rsidRPr="000364EA">
        <w:rPr>
          <w:rFonts w:ascii="Times New Roman" w:hAnsi="Times New Roman" w:cs="Times New Roman"/>
          <w:i/>
          <w:iCs/>
          <w:lang w:val="en-US"/>
        </w:rPr>
        <w:t>Political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17</w:t>
      </w:r>
      <w:r w:rsidRPr="000364EA">
        <w:rPr>
          <w:rFonts w:ascii="Times New Roman" w:hAnsi="Times New Roman" w:cs="Times New Roman"/>
          <w:lang w:val="en-US"/>
        </w:rPr>
        <w:t>(2), 293–316. https://doi.org/10.2307/3791812</w:t>
      </w:r>
    </w:p>
    <w:p w14:paraId="0C09FB9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Leviston, Z., Greenhill, M., &amp; Walker, I. (2015). </w:t>
      </w:r>
      <w:r w:rsidRPr="000364EA">
        <w:rPr>
          <w:rFonts w:ascii="Times New Roman" w:hAnsi="Times New Roman" w:cs="Times New Roman"/>
          <w:i/>
          <w:iCs/>
          <w:lang w:val="en-US"/>
        </w:rPr>
        <w:t>Australian attitudes to climate change and adaptation: 2010-2014</w:t>
      </w:r>
      <w:r w:rsidRPr="000364EA">
        <w:rPr>
          <w:rFonts w:ascii="Times New Roman" w:hAnsi="Times New Roman" w:cs="Times New Roman"/>
          <w:lang w:val="en-US"/>
        </w:rPr>
        <w:t>. CSIRO. https://doi.org/10.4225/08/584af21158fe9</w:t>
      </w:r>
    </w:p>
    <w:p w14:paraId="760474FD"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Lindstam, E., Mader, M., &amp; Schoen, H. (2021). Conceptions of National Identity and Ambivalence towards Immigration. </w:t>
      </w:r>
      <w:r w:rsidRPr="000364EA">
        <w:rPr>
          <w:rFonts w:ascii="Times New Roman" w:hAnsi="Times New Roman" w:cs="Times New Roman"/>
          <w:i/>
          <w:iCs/>
          <w:lang w:val="en-US"/>
        </w:rPr>
        <w:t>British Journal of Political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51</w:t>
      </w:r>
      <w:r w:rsidRPr="000364EA">
        <w:rPr>
          <w:rFonts w:ascii="Times New Roman" w:hAnsi="Times New Roman" w:cs="Times New Roman"/>
          <w:lang w:val="en-US"/>
        </w:rPr>
        <w:t>(1), 93–114. https://doi.org/10.1017/S0007123418000522</w:t>
      </w:r>
    </w:p>
    <w:p w14:paraId="2408F82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Liu, J.-Y., Fujimori, S., Takahashi, K., Hasegawa, T., Wu, W., Takakura, J., &amp; Masui, T. (2019). Identifying trade-offs and co-benefits of climate policies in China to align policies with SDGs and achieve the 2 °C goal. </w:t>
      </w:r>
      <w:r w:rsidRPr="000364EA">
        <w:rPr>
          <w:rFonts w:ascii="Times New Roman" w:hAnsi="Times New Roman" w:cs="Times New Roman"/>
          <w:i/>
          <w:iCs/>
          <w:lang w:val="en-US"/>
        </w:rPr>
        <w:t>Environmental Research Letters</w:t>
      </w:r>
      <w:r w:rsidRPr="000364EA">
        <w:rPr>
          <w:rFonts w:ascii="Times New Roman" w:hAnsi="Times New Roman" w:cs="Times New Roman"/>
          <w:lang w:val="en-US"/>
        </w:rPr>
        <w:t xml:space="preserve">, </w:t>
      </w:r>
      <w:r w:rsidRPr="000364EA">
        <w:rPr>
          <w:rFonts w:ascii="Times New Roman" w:hAnsi="Times New Roman" w:cs="Times New Roman"/>
          <w:i/>
          <w:iCs/>
          <w:lang w:val="en-US"/>
        </w:rPr>
        <w:t>14</w:t>
      </w:r>
      <w:r w:rsidRPr="000364EA">
        <w:rPr>
          <w:rFonts w:ascii="Times New Roman" w:hAnsi="Times New Roman" w:cs="Times New Roman"/>
          <w:lang w:val="en-US"/>
        </w:rPr>
        <w:t>(12), 124070. https://doi.org/10.1088/1748-9326/ab59c4</w:t>
      </w:r>
    </w:p>
    <w:p w14:paraId="07250641"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Maestre-Andrés, S., Drews, S., &amp; Van Den Bergh, J. (2019). Perceived fairness and public acceptability of carbon pricing: A review of the literature.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(9), 1186–1204. https://doi.org/10.1080/14693062.2019.1639490</w:t>
      </w:r>
    </w:p>
    <w:p w14:paraId="326D986C"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Markkanen, S., &amp; Anger-Kraavi, A. (2019). Social impacts of climate change mitigation policies and their implications for inequality. </w:t>
      </w:r>
      <w:r w:rsidRPr="000364EA">
        <w:rPr>
          <w:rFonts w:ascii="Times New Roman" w:hAnsi="Times New Roman" w:cs="Times New Roman"/>
          <w:i/>
          <w:iCs/>
          <w:lang w:val="en-US"/>
        </w:rPr>
        <w:t>Climate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19</w:t>
      </w:r>
      <w:r w:rsidRPr="000364EA">
        <w:rPr>
          <w:rFonts w:ascii="Times New Roman" w:hAnsi="Times New Roman" w:cs="Times New Roman"/>
          <w:lang w:val="en-US"/>
        </w:rPr>
        <w:t>(7), 827–844. https://doi.org/10.1080/14693062.2019.1596873</w:t>
      </w:r>
    </w:p>
    <w:p w14:paraId="317D328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McCright, A. M., Dunlap, R. E., &amp; Marquart-Pyatt, S. T. (2016). Political ideology and views about climate change in the European Union. </w:t>
      </w:r>
      <w:r w:rsidRPr="000364EA">
        <w:rPr>
          <w:rFonts w:ascii="Times New Roman" w:hAnsi="Times New Roman" w:cs="Times New Roman"/>
          <w:i/>
          <w:iCs/>
          <w:lang w:val="en-US"/>
        </w:rPr>
        <w:t>Environmental Politics</w:t>
      </w:r>
      <w:r w:rsidRPr="000364EA">
        <w:rPr>
          <w:rFonts w:ascii="Times New Roman" w:hAnsi="Times New Roman" w:cs="Times New Roman"/>
          <w:lang w:val="en-US"/>
        </w:rPr>
        <w:t xml:space="preserve">, </w:t>
      </w:r>
      <w:r w:rsidRPr="000364EA">
        <w:rPr>
          <w:rFonts w:ascii="Times New Roman" w:hAnsi="Times New Roman" w:cs="Times New Roman"/>
          <w:i/>
          <w:iCs/>
          <w:lang w:val="en-US"/>
        </w:rPr>
        <w:t>25</w:t>
      </w:r>
      <w:r w:rsidRPr="000364EA">
        <w:rPr>
          <w:rFonts w:ascii="Times New Roman" w:hAnsi="Times New Roman" w:cs="Times New Roman"/>
          <w:lang w:val="en-US"/>
        </w:rPr>
        <w:t>(2), 338–358. https://doi.org/10.1080/09644016.2015.1090371</w:t>
      </w:r>
    </w:p>
    <w:p w14:paraId="2B08A0A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McGrath, L. F., &amp; Bernauer, T. (2017). How strong is public support for unilateral climate policy and what drives it? </w:t>
      </w:r>
      <w:r w:rsidRPr="000364EA">
        <w:rPr>
          <w:rFonts w:ascii="Times New Roman" w:hAnsi="Times New Roman" w:cs="Times New Roman"/>
          <w:i/>
          <w:iCs/>
          <w:lang w:val="en-US"/>
        </w:rPr>
        <w:t>WIREs Climate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8</w:t>
      </w:r>
      <w:r w:rsidRPr="000364EA">
        <w:rPr>
          <w:rFonts w:ascii="Times New Roman" w:hAnsi="Times New Roman" w:cs="Times New Roman"/>
          <w:lang w:val="en-US"/>
        </w:rPr>
        <w:t>(6), 8:e484. https://doi.org/10.1002/wcc.484</w:t>
      </w:r>
    </w:p>
    <w:p w14:paraId="05086D0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Nilsson, A., &amp; Biel, A. (2008). Acceptance of climate change policy measures: Role framing and value guidance. </w:t>
      </w:r>
      <w:r w:rsidRPr="000364EA">
        <w:rPr>
          <w:rFonts w:ascii="Times New Roman" w:hAnsi="Times New Roman" w:cs="Times New Roman"/>
          <w:i/>
          <w:iCs/>
          <w:lang w:val="en-US"/>
        </w:rPr>
        <w:t>European Environment</w:t>
      </w:r>
      <w:r w:rsidRPr="000364EA">
        <w:rPr>
          <w:rFonts w:ascii="Times New Roman" w:hAnsi="Times New Roman" w:cs="Times New Roman"/>
          <w:lang w:val="en-US"/>
        </w:rPr>
        <w:t xml:space="preserve">, </w:t>
      </w:r>
      <w:r w:rsidRPr="000364EA">
        <w:rPr>
          <w:rFonts w:ascii="Times New Roman" w:hAnsi="Times New Roman" w:cs="Times New Roman"/>
          <w:i/>
          <w:iCs/>
          <w:lang w:val="en-US"/>
        </w:rPr>
        <w:t>18</w:t>
      </w:r>
      <w:r w:rsidRPr="000364EA">
        <w:rPr>
          <w:rFonts w:ascii="Times New Roman" w:hAnsi="Times New Roman" w:cs="Times New Roman"/>
          <w:lang w:val="en-US"/>
        </w:rPr>
        <w:t>(4), 203–215. https://doi.org/10.1002/eet.477</w:t>
      </w:r>
    </w:p>
    <w:p w14:paraId="2F4A91A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Nilsson, A., von Borgstede, C., &amp; Biel, A. (2004). Willingness to accept climate change strategies: The effect of values and norms. </w:t>
      </w:r>
      <w:r w:rsidRPr="000364EA">
        <w:rPr>
          <w:rFonts w:ascii="Times New Roman" w:hAnsi="Times New Roman" w:cs="Times New Roman"/>
          <w:i/>
          <w:iCs/>
          <w:lang w:val="en-US"/>
        </w:rPr>
        <w:t>Journal of Environmental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24</w:t>
      </w:r>
      <w:r w:rsidRPr="000364EA">
        <w:rPr>
          <w:rFonts w:ascii="Times New Roman" w:hAnsi="Times New Roman" w:cs="Times New Roman"/>
          <w:lang w:val="en-US"/>
        </w:rPr>
        <w:t>(3), 267–277. https://doi.org/10.1016/j.jenvp.2004.06.002</w:t>
      </w:r>
    </w:p>
    <w:p w14:paraId="5AC1DEA0"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Nilsson, M., Griggs, D., &amp; Visbeck, M. (2016). Policy: Map the interactions between Sustainable Development Goals. </w:t>
      </w:r>
      <w:r w:rsidRPr="000364EA">
        <w:rPr>
          <w:rFonts w:ascii="Times New Roman" w:hAnsi="Times New Roman" w:cs="Times New Roman"/>
          <w:i/>
          <w:iCs/>
          <w:lang w:val="en-US"/>
        </w:rPr>
        <w:t>Nature</w:t>
      </w:r>
      <w:r w:rsidRPr="000364EA">
        <w:rPr>
          <w:rFonts w:ascii="Times New Roman" w:hAnsi="Times New Roman" w:cs="Times New Roman"/>
          <w:lang w:val="en-US"/>
        </w:rPr>
        <w:t xml:space="preserve">, </w:t>
      </w:r>
      <w:r w:rsidRPr="000364EA">
        <w:rPr>
          <w:rFonts w:ascii="Times New Roman" w:hAnsi="Times New Roman" w:cs="Times New Roman"/>
          <w:i/>
          <w:iCs/>
          <w:lang w:val="en-US"/>
        </w:rPr>
        <w:t>534</w:t>
      </w:r>
      <w:r w:rsidRPr="000364EA">
        <w:rPr>
          <w:rFonts w:ascii="Times New Roman" w:hAnsi="Times New Roman" w:cs="Times New Roman"/>
          <w:lang w:val="en-US"/>
        </w:rPr>
        <w:t>, 320–322. https://doi.org/10.1038/534320a</w:t>
      </w:r>
    </w:p>
    <w:p w14:paraId="5A8673B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Patterson, J. J., Thaler, T., Hoffmann, M., Hughes, S., Oels, A., Chu, E., Mert, A., Huitema, D., Burch, S., &amp; Jordan, A. (2018). Political feasibility of 1.5°C societal transformations: The role of social justice. </w:t>
      </w:r>
      <w:r w:rsidRPr="000364EA">
        <w:rPr>
          <w:rFonts w:ascii="Times New Roman" w:hAnsi="Times New Roman" w:cs="Times New Roman"/>
          <w:i/>
          <w:iCs/>
          <w:lang w:val="en-US"/>
        </w:rPr>
        <w:t>Current Opinion in Environmental Sustainability</w:t>
      </w:r>
      <w:r w:rsidRPr="000364EA">
        <w:rPr>
          <w:rFonts w:ascii="Times New Roman" w:hAnsi="Times New Roman" w:cs="Times New Roman"/>
          <w:lang w:val="en-US"/>
        </w:rPr>
        <w:t xml:space="preserve">, </w:t>
      </w:r>
      <w:r w:rsidRPr="000364EA">
        <w:rPr>
          <w:rFonts w:ascii="Times New Roman" w:hAnsi="Times New Roman" w:cs="Times New Roman"/>
          <w:i/>
          <w:iCs/>
          <w:lang w:val="en-US"/>
        </w:rPr>
        <w:t>31</w:t>
      </w:r>
      <w:r w:rsidRPr="000364EA">
        <w:rPr>
          <w:rFonts w:ascii="Times New Roman" w:hAnsi="Times New Roman" w:cs="Times New Roman"/>
          <w:lang w:val="en-US"/>
        </w:rPr>
        <w:t>, 1–9. https://doi.org/10.1016/j.cosust.2017.11.002</w:t>
      </w:r>
    </w:p>
    <w:p w14:paraId="7313352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Petring, A. (2015). Parteien, hört Ihr die Signale? In W. Merkel (Ed.), </w:t>
      </w:r>
      <w:r w:rsidRPr="000364EA">
        <w:rPr>
          <w:rFonts w:ascii="Times New Roman" w:hAnsi="Times New Roman" w:cs="Times New Roman"/>
          <w:i/>
          <w:iCs/>
        </w:rPr>
        <w:t>Demokratie und Krise</w:t>
      </w:r>
      <w:r w:rsidRPr="000364EA">
        <w:rPr>
          <w:rFonts w:ascii="Times New Roman" w:hAnsi="Times New Roman" w:cs="Times New Roman"/>
        </w:rPr>
        <w:t xml:space="preserve"> (pp. 221–244). </w:t>
      </w:r>
      <w:r w:rsidRPr="000364EA">
        <w:rPr>
          <w:rFonts w:ascii="Times New Roman" w:hAnsi="Times New Roman" w:cs="Times New Roman"/>
          <w:lang w:val="en-US"/>
        </w:rPr>
        <w:t>Springer VS. https://doi.org/10.1007/978-3-658-05945-3_8</w:t>
      </w:r>
    </w:p>
    <w:p w14:paraId="42EA55E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Rhodes, E., Axsen, J., &amp; Jaccard, M. (2017). Exploring Citizen Support for Different Types of Climate Policy. </w:t>
      </w:r>
      <w:r w:rsidRPr="000364EA">
        <w:rPr>
          <w:rFonts w:ascii="Times New Roman" w:hAnsi="Times New Roman" w:cs="Times New Roman"/>
          <w:i/>
          <w:iCs/>
          <w:lang w:val="en-US"/>
        </w:rPr>
        <w:t>Ecological Economics</w:t>
      </w:r>
      <w:r w:rsidRPr="000364EA">
        <w:rPr>
          <w:rFonts w:ascii="Times New Roman" w:hAnsi="Times New Roman" w:cs="Times New Roman"/>
          <w:lang w:val="en-US"/>
        </w:rPr>
        <w:t xml:space="preserve">, </w:t>
      </w:r>
      <w:r w:rsidRPr="000364EA">
        <w:rPr>
          <w:rFonts w:ascii="Times New Roman" w:hAnsi="Times New Roman" w:cs="Times New Roman"/>
          <w:i/>
          <w:iCs/>
          <w:lang w:val="en-US"/>
        </w:rPr>
        <w:t>137</w:t>
      </w:r>
      <w:r w:rsidRPr="000364EA">
        <w:rPr>
          <w:rFonts w:ascii="Times New Roman" w:hAnsi="Times New Roman" w:cs="Times New Roman"/>
          <w:lang w:val="en-US"/>
        </w:rPr>
        <w:t>, 56–69. https://doi.org/10.1016/j.ecolecon.2017.02.027</w:t>
      </w:r>
    </w:p>
    <w:p w14:paraId="32ED94B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Rosentrater, L. D., Sælensminde, I., Ekström, F., Böhm, G., Bostrom, A., Hanss, D., &amp; O’Connor, R. E. (2013). Efficacy Trade-Offs in Individuals’ Support for Climate Change Policies. </w:t>
      </w:r>
      <w:r w:rsidRPr="000364EA">
        <w:rPr>
          <w:rFonts w:ascii="Times New Roman" w:hAnsi="Times New Roman" w:cs="Times New Roman"/>
          <w:i/>
          <w:iCs/>
          <w:lang w:val="en-US"/>
        </w:rPr>
        <w:t>Environment and Behavior</w:t>
      </w:r>
      <w:r w:rsidRPr="000364EA">
        <w:rPr>
          <w:rFonts w:ascii="Times New Roman" w:hAnsi="Times New Roman" w:cs="Times New Roman"/>
          <w:lang w:val="en-US"/>
        </w:rPr>
        <w:t xml:space="preserve">, </w:t>
      </w:r>
      <w:r w:rsidRPr="000364EA">
        <w:rPr>
          <w:rFonts w:ascii="Times New Roman" w:hAnsi="Times New Roman" w:cs="Times New Roman"/>
          <w:i/>
          <w:iCs/>
          <w:lang w:val="en-US"/>
        </w:rPr>
        <w:t>45</w:t>
      </w:r>
      <w:r w:rsidRPr="000364EA">
        <w:rPr>
          <w:rFonts w:ascii="Times New Roman" w:hAnsi="Times New Roman" w:cs="Times New Roman"/>
          <w:lang w:val="en-US"/>
        </w:rPr>
        <w:t>(8), 935–970. https://doi.org/10.1177/0013916512450510</w:t>
      </w:r>
    </w:p>
    <w:p w14:paraId="5F702E77"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Rudolph, T. J. (2005). Group Attachment and the Reduction of Value-Driven Ambivalence. </w:t>
      </w:r>
      <w:r w:rsidRPr="000364EA">
        <w:rPr>
          <w:rFonts w:ascii="Times New Roman" w:hAnsi="Times New Roman" w:cs="Times New Roman"/>
          <w:i/>
          <w:iCs/>
          <w:lang w:val="en-US"/>
        </w:rPr>
        <w:t>Political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26</w:t>
      </w:r>
      <w:r w:rsidRPr="000364EA">
        <w:rPr>
          <w:rFonts w:ascii="Times New Roman" w:hAnsi="Times New Roman" w:cs="Times New Roman"/>
          <w:lang w:val="en-US"/>
        </w:rPr>
        <w:t>(6), 905–928. https://doi.org/10.1111/j.1467-9221.2005.00450.x</w:t>
      </w:r>
    </w:p>
    <w:p w14:paraId="6DB36538"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Schneider, A., &amp; Ingram, H. (1990). Policy Design: Elements, Premises and Strategies. In S. S. Nagel (Ed.), </w:t>
      </w:r>
      <w:r w:rsidRPr="000364EA">
        <w:rPr>
          <w:rFonts w:ascii="Times New Roman" w:hAnsi="Times New Roman" w:cs="Times New Roman"/>
          <w:i/>
          <w:iCs/>
          <w:lang w:val="en-US"/>
        </w:rPr>
        <w:t>Policy theory and policy evaluation: Concepts, knowledge, causes, and norms</w:t>
      </w:r>
      <w:r w:rsidRPr="000364EA">
        <w:rPr>
          <w:rFonts w:ascii="Times New Roman" w:hAnsi="Times New Roman" w:cs="Times New Roman"/>
          <w:lang w:val="en-US"/>
        </w:rPr>
        <w:t xml:space="preserve"> (pp. 77–102). Greenwood Press.</w:t>
      </w:r>
    </w:p>
    <w:p w14:paraId="163EF4F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Shwom, R., Bidwell, D., Dan, A., &amp; Dietz, T. (2010). Understanding U.S. public support for domestic climate change policies. </w:t>
      </w:r>
      <w:r w:rsidRPr="000364EA">
        <w:rPr>
          <w:rFonts w:ascii="Times New Roman" w:hAnsi="Times New Roman" w:cs="Times New Roman"/>
          <w:i/>
          <w:iCs/>
          <w:lang w:val="en-US"/>
        </w:rPr>
        <w:t>Global Environmental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20</w:t>
      </w:r>
      <w:r w:rsidRPr="000364EA">
        <w:rPr>
          <w:rFonts w:ascii="Times New Roman" w:hAnsi="Times New Roman" w:cs="Times New Roman"/>
          <w:lang w:val="en-US"/>
        </w:rPr>
        <w:t>(3), 472–482. https://doi.org/10.1016/j.gloenvcha.2010.02.003</w:t>
      </w:r>
    </w:p>
    <w:p w14:paraId="084805C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Singh, A. S., Zwickle, A., Bruskotter, J. T., &amp; Wilson, R. (2017). The perceived psychological distance of climate change impacts and its influence on support for adaptation policy. </w:t>
      </w:r>
      <w:r w:rsidRPr="000364EA">
        <w:rPr>
          <w:rFonts w:ascii="Times New Roman" w:hAnsi="Times New Roman" w:cs="Times New Roman"/>
          <w:i/>
          <w:iCs/>
          <w:lang w:val="en-US"/>
        </w:rPr>
        <w:t>Environmental Science &amp; Policy</w:t>
      </w:r>
      <w:r w:rsidRPr="000364EA">
        <w:rPr>
          <w:rFonts w:ascii="Times New Roman" w:hAnsi="Times New Roman" w:cs="Times New Roman"/>
          <w:lang w:val="en-US"/>
        </w:rPr>
        <w:t xml:space="preserve">, </w:t>
      </w:r>
      <w:r w:rsidRPr="000364EA">
        <w:rPr>
          <w:rFonts w:ascii="Times New Roman" w:hAnsi="Times New Roman" w:cs="Times New Roman"/>
          <w:i/>
          <w:iCs/>
          <w:lang w:val="en-US"/>
        </w:rPr>
        <w:t>73</w:t>
      </w:r>
      <w:r w:rsidRPr="000364EA">
        <w:rPr>
          <w:rFonts w:ascii="Times New Roman" w:hAnsi="Times New Roman" w:cs="Times New Roman"/>
          <w:lang w:val="en-US"/>
        </w:rPr>
        <w:t>, 93–99. https://doi.org/10.1016/j.envsci.2017.04.011</w:t>
      </w:r>
    </w:p>
    <w:p w14:paraId="4E12E55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Smith, E. K., Lacy, M. G., &amp; Hastings, O. P. (2020). Beliefs, Ideologies, Contexts and Climate Change: The Role of Human Values and Political Orientations in Western European and Transition States (PhD Dissertation). In </w:t>
      </w:r>
      <w:r w:rsidRPr="000364EA">
        <w:rPr>
          <w:rFonts w:ascii="Times New Roman" w:hAnsi="Times New Roman" w:cs="Times New Roman"/>
          <w:i/>
          <w:iCs/>
          <w:lang w:val="en-US"/>
        </w:rPr>
        <w:t>ProQuest Dissertations Publishing</w:t>
      </w:r>
      <w:r w:rsidRPr="000364EA">
        <w:rPr>
          <w:rFonts w:ascii="Times New Roman" w:hAnsi="Times New Roman" w:cs="Times New Roman"/>
          <w:lang w:val="en-US"/>
        </w:rPr>
        <w:t xml:space="preserve"> (Issue 28022539). Colorado State University.</w:t>
      </w:r>
    </w:p>
    <w:p w14:paraId="45F5BF2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Soergel, B., Kriegler, E., Bodirsky, B. L., Bauer, N., Leimbach, M., &amp; Popp, A. (2021). Combining ambitious climate policies with efforts to eradicate poverty. </w:t>
      </w:r>
      <w:r w:rsidRPr="000364EA">
        <w:rPr>
          <w:rFonts w:ascii="Times New Roman" w:hAnsi="Times New Roman" w:cs="Times New Roman"/>
          <w:i/>
          <w:iCs/>
          <w:lang w:val="en-US"/>
        </w:rPr>
        <w:t>Nature Communications</w:t>
      </w:r>
      <w:r w:rsidRPr="000364EA">
        <w:rPr>
          <w:rFonts w:ascii="Times New Roman" w:hAnsi="Times New Roman" w:cs="Times New Roman"/>
          <w:lang w:val="en-US"/>
        </w:rPr>
        <w:t xml:space="preserve">, </w:t>
      </w:r>
      <w:r w:rsidRPr="000364EA">
        <w:rPr>
          <w:rFonts w:ascii="Times New Roman" w:hAnsi="Times New Roman" w:cs="Times New Roman"/>
          <w:i/>
          <w:iCs/>
          <w:lang w:val="en-US"/>
        </w:rPr>
        <w:t>12</w:t>
      </w:r>
      <w:r w:rsidRPr="000364EA">
        <w:rPr>
          <w:rFonts w:ascii="Times New Roman" w:hAnsi="Times New Roman" w:cs="Times New Roman"/>
          <w:lang w:val="en-US"/>
        </w:rPr>
        <w:t>(1), 2342. https://doi.org/10.1038/s41467-021-22315-9</w:t>
      </w:r>
    </w:p>
    <w:p w14:paraId="7FB2447A"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Spies-Butcher, B., &amp; Stebbing, A. (2016). Climate change and the welfare state? Exploring Australian attitudes to climate and social policy. </w:t>
      </w:r>
      <w:r w:rsidRPr="000364EA">
        <w:rPr>
          <w:rFonts w:ascii="Times New Roman" w:hAnsi="Times New Roman" w:cs="Times New Roman"/>
          <w:i/>
          <w:iCs/>
          <w:lang w:val="en-US"/>
        </w:rPr>
        <w:t>Journal of Sociology</w:t>
      </w:r>
      <w:r w:rsidRPr="000364EA">
        <w:rPr>
          <w:rFonts w:ascii="Times New Roman" w:hAnsi="Times New Roman" w:cs="Times New Roman"/>
          <w:lang w:val="en-US"/>
        </w:rPr>
        <w:t xml:space="preserve">, </w:t>
      </w:r>
      <w:r w:rsidRPr="000364EA">
        <w:rPr>
          <w:rFonts w:ascii="Times New Roman" w:hAnsi="Times New Roman" w:cs="Times New Roman"/>
          <w:i/>
          <w:iCs/>
          <w:lang w:val="en-US"/>
        </w:rPr>
        <w:t>52</w:t>
      </w:r>
      <w:r w:rsidRPr="000364EA">
        <w:rPr>
          <w:rFonts w:ascii="Times New Roman" w:hAnsi="Times New Roman" w:cs="Times New Roman"/>
          <w:lang w:val="en-US"/>
        </w:rPr>
        <w:t>(4), 741–758. https://doi.org/10.1177/1440783315584209</w:t>
      </w:r>
    </w:p>
    <w:p w14:paraId="74FA074F"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rPr>
        <w:t xml:space="preserve">Steenbergen, M. R., &amp; Brewer, P. R. (2004). </w:t>
      </w:r>
      <w:r w:rsidRPr="000364EA">
        <w:rPr>
          <w:rFonts w:ascii="Times New Roman" w:hAnsi="Times New Roman" w:cs="Times New Roman"/>
          <w:lang w:val="en-US"/>
        </w:rPr>
        <w:t xml:space="preserve">The Not-So-Ambivalent Public: Policy Attitudes in the Political Culture of Ambivalence. In W. E. Saris &amp; P. M. Sniderman (Eds.), </w:t>
      </w:r>
      <w:r w:rsidRPr="000364EA">
        <w:rPr>
          <w:rFonts w:ascii="Times New Roman" w:hAnsi="Times New Roman" w:cs="Times New Roman"/>
          <w:i/>
          <w:iCs/>
          <w:lang w:val="en-US"/>
        </w:rPr>
        <w:t>Studies in Public Opinion: Attitudes, Nonattitudes, Measurement Error, and Change</w:t>
      </w:r>
      <w:r w:rsidRPr="000364EA">
        <w:rPr>
          <w:rFonts w:ascii="Times New Roman" w:hAnsi="Times New Roman" w:cs="Times New Roman"/>
          <w:lang w:val="en-US"/>
        </w:rPr>
        <w:t xml:space="preserve"> (pp. 93–130). Princeton University Press. https://doi.org/10.1515/9780691188386-006</w:t>
      </w:r>
    </w:p>
    <w:p w14:paraId="36F75FC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Stoutenborough, J. W., Bromley-Trujillo, R., &amp; Vedlitz, A. (2014). Public Support for Climate Change Policy: Consistency in the Influence of Values and Attitudes Over Time and Across Specific Policy Alternatives. </w:t>
      </w:r>
      <w:r w:rsidRPr="000364EA">
        <w:rPr>
          <w:rFonts w:ascii="Times New Roman" w:hAnsi="Times New Roman" w:cs="Times New Roman"/>
          <w:i/>
          <w:iCs/>
          <w:lang w:val="en-US"/>
        </w:rPr>
        <w:t>Review of Policy Research</w:t>
      </w:r>
      <w:r w:rsidRPr="000364EA">
        <w:rPr>
          <w:rFonts w:ascii="Times New Roman" w:hAnsi="Times New Roman" w:cs="Times New Roman"/>
          <w:lang w:val="en-US"/>
        </w:rPr>
        <w:t xml:space="preserve">, </w:t>
      </w:r>
      <w:r w:rsidRPr="000364EA">
        <w:rPr>
          <w:rFonts w:ascii="Times New Roman" w:hAnsi="Times New Roman" w:cs="Times New Roman"/>
          <w:i/>
          <w:iCs/>
          <w:lang w:val="en-US"/>
        </w:rPr>
        <w:t>31</w:t>
      </w:r>
      <w:r w:rsidRPr="000364EA">
        <w:rPr>
          <w:rFonts w:ascii="Times New Roman" w:hAnsi="Times New Roman" w:cs="Times New Roman"/>
          <w:lang w:val="en-US"/>
        </w:rPr>
        <w:t>(6), 555–583. https://doi.org/10.1111/ropr.12104</w:t>
      </w:r>
    </w:p>
    <w:p w14:paraId="4B23304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Stoutenborough, J. W., Vedlitz, A., &amp; Liu, X. (2015). The Influence of Specific Risk Perceptions on Public Policy Support: An Examination of Energy Policy. </w:t>
      </w:r>
      <w:r w:rsidRPr="000364EA">
        <w:rPr>
          <w:rFonts w:ascii="Times New Roman" w:hAnsi="Times New Roman" w:cs="Times New Roman"/>
          <w:i/>
          <w:iCs/>
          <w:lang w:val="en-US"/>
        </w:rPr>
        <w:t>The ANNALS of the American Academy of Political and Social Science</w:t>
      </w:r>
      <w:r w:rsidRPr="000364EA">
        <w:rPr>
          <w:rFonts w:ascii="Times New Roman" w:hAnsi="Times New Roman" w:cs="Times New Roman"/>
          <w:lang w:val="en-US"/>
        </w:rPr>
        <w:t xml:space="preserve">, </w:t>
      </w:r>
      <w:r w:rsidRPr="000364EA">
        <w:rPr>
          <w:rFonts w:ascii="Times New Roman" w:hAnsi="Times New Roman" w:cs="Times New Roman"/>
          <w:i/>
          <w:iCs/>
          <w:lang w:val="en-US"/>
        </w:rPr>
        <w:t>658</w:t>
      </w:r>
      <w:r w:rsidRPr="000364EA">
        <w:rPr>
          <w:rFonts w:ascii="Times New Roman" w:hAnsi="Times New Roman" w:cs="Times New Roman"/>
          <w:lang w:val="en-US"/>
        </w:rPr>
        <w:t>(1), 102–120. https://doi.org/10.1177/0002716214556472</w:t>
      </w:r>
    </w:p>
    <w:p w14:paraId="2000412E"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Svenningsen, L. S. (2019). Social preferences for distributive outcomes of climate policy. </w:t>
      </w:r>
      <w:r w:rsidRPr="000364EA">
        <w:rPr>
          <w:rFonts w:ascii="Times New Roman" w:hAnsi="Times New Roman" w:cs="Times New Roman"/>
          <w:i/>
          <w:iCs/>
          <w:lang w:val="en-US"/>
        </w:rPr>
        <w:t>Climatic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157</w:t>
      </w:r>
      <w:r w:rsidRPr="000364EA">
        <w:rPr>
          <w:rFonts w:ascii="Times New Roman" w:hAnsi="Times New Roman" w:cs="Times New Roman"/>
          <w:lang w:val="en-US"/>
        </w:rPr>
        <w:t>(2), 319–336. https://doi.org/10.1007/s10584-019-02546-y</w:t>
      </w:r>
    </w:p>
    <w:p w14:paraId="44D14153"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Szulecki, K., Fischer, S., Gullberg, A. T., &amp; Sartor, O. (2016). Shaping the ‘Energy Union’: Between national positions and governance innovation in EU energy and climate policy. </w:t>
      </w:r>
      <w:r w:rsidRPr="000364EA">
        <w:rPr>
          <w:rFonts w:ascii="Times New Roman" w:hAnsi="Times New Roman" w:cs="Times New Roman"/>
          <w:i/>
          <w:iCs/>
        </w:rPr>
        <w:t>Climate Policy</w:t>
      </w:r>
      <w:r w:rsidRPr="000364EA">
        <w:rPr>
          <w:rFonts w:ascii="Times New Roman" w:hAnsi="Times New Roman" w:cs="Times New Roman"/>
        </w:rPr>
        <w:t xml:space="preserve">, </w:t>
      </w:r>
      <w:r w:rsidRPr="000364EA">
        <w:rPr>
          <w:rFonts w:ascii="Times New Roman" w:hAnsi="Times New Roman" w:cs="Times New Roman"/>
          <w:i/>
          <w:iCs/>
        </w:rPr>
        <w:t>16</w:t>
      </w:r>
      <w:r w:rsidRPr="000364EA">
        <w:rPr>
          <w:rFonts w:ascii="Times New Roman" w:hAnsi="Times New Roman" w:cs="Times New Roman"/>
        </w:rPr>
        <w:t>(5), 548–567. https://doi.org/10.1080/14693062.2015.1135100</w:t>
      </w:r>
    </w:p>
    <w:p w14:paraId="2AC3EF29"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rPr>
        <w:t xml:space="preserve">Tagesspiegel. (2019, September 25). Umbau zu „stabilen Klimawäldern“: Staatliche Millionenhilfe soll Forste gegen Klimawandel wappnen. </w:t>
      </w:r>
      <w:r w:rsidRPr="000364EA">
        <w:rPr>
          <w:rFonts w:ascii="Times New Roman" w:hAnsi="Times New Roman" w:cs="Times New Roman"/>
          <w:i/>
          <w:iCs/>
        </w:rPr>
        <w:t>Tagesspiegel</w:t>
      </w:r>
      <w:r w:rsidRPr="000364EA">
        <w:rPr>
          <w:rFonts w:ascii="Times New Roman" w:hAnsi="Times New Roman" w:cs="Times New Roman"/>
        </w:rPr>
        <w:t>. https://www.tagesspiegel.de/politik/staatliche-millionenhilfe-soll-forste-gegen-klimawandel-wappnen-4663492.html</w:t>
      </w:r>
    </w:p>
    <w:p w14:paraId="39BAC1D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Tetlock, P. E. (1986). A value pluralism model of ideological reasoning. </w:t>
      </w:r>
      <w:r w:rsidRPr="000364EA">
        <w:rPr>
          <w:rFonts w:ascii="Times New Roman" w:hAnsi="Times New Roman" w:cs="Times New Roman"/>
          <w:i/>
          <w:iCs/>
          <w:lang w:val="en-US"/>
        </w:rPr>
        <w:t>Journal of Personality and Social Psychology</w:t>
      </w:r>
      <w:r w:rsidRPr="000364EA">
        <w:rPr>
          <w:rFonts w:ascii="Times New Roman" w:hAnsi="Times New Roman" w:cs="Times New Roman"/>
          <w:lang w:val="en-US"/>
        </w:rPr>
        <w:t xml:space="preserve">, </w:t>
      </w:r>
      <w:r w:rsidRPr="000364EA">
        <w:rPr>
          <w:rFonts w:ascii="Times New Roman" w:hAnsi="Times New Roman" w:cs="Times New Roman"/>
          <w:i/>
          <w:iCs/>
          <w:lang w:val="en-US"/>
        </w:rPr>
        <w:t>50</w:t>
      </w:r>
      <w:r w:rsidRPr="000364EA">
        <w:rPr>
          <w:rFonts w:ascii="Times New Roman" w:hAnsi="Times New Roman" w:cs="Times New Roman"/>
          <w:lang w:val="en-US"/>
        </w:rPr>
        <w:t>(4), 819–827. https://doi.org/10.1037/0022-3514.50.4.819</w:t>
      </w:r>
    </w:p>
    <w:p w14:paraId="4CAB866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lastRenderedPageBreak/>
        <w:t xml:space="preserve">Thaller, A., Fleiß, E., Brohmer, H., Köstenbaumer, D., Posch, A., &amp; Athenstaedt, U. (2023). When perceived fairness and acceptance go hand in hand–Drivers of regulatory and economic policies for low-carbon mobility. </w:t>
      </w:r>
      <w:r w:rsidRPr="000364EA">
        <w:rPr>
          <w:rFonts w:ascii="Times New Roman" w:hAnsi="Times New Roman" w:cs="Times New Roman"/>
          <w:i/>
          <w:iCs/>
          <w:lang w:val="en-US"/>
        </w:rPr>
        <w:t>PLOS Climate</w:t>
      </w:r>
      <w:r w:rsidRPr="000364EA">
        <w:rPr>
          <w:rFonts w:ascii="Times New Roman" w:hAnsi="Times New Roman" w:cs="Times New Roman"/>
          <w:lang w:val="en-US"/>
        </w:rPr>
        <w:t xml:space="preserve">, </w:t>
      </w:r>
      <w:r w:rsidRPr="000364EA">
        <w:rPr>
          <w:rFonts w:ascii="Times New Roman" w:hAnsi="Times New Roman" w:cs="Times New Roman"/>
          <w:i/>
          <w:iCs/>
          <w:lang w:val="en-US"/>
        </w:rPr>
        <w:t>2</w:t>
      </w:r>
      <w:r w:rsidRPr="000364EA">
        <w:rPr>
          <w:rFonts w:ascii="Times New Roman" w:hAnsi="Times New Roman" w:cs="Times New Roman"/>
          <w:lang w:val="en-US"/>
        </w:rPr>
        <w:t>(5), e0000157. https://doi.org/10.1371/journal.pclm.0000157</w:t>
      </w:r>
    </w:p>
    <w:p w14:paraId="6B4F54A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Unsworth, K. L., &amp; Fielding, K. S. (2014). It’s political: How the salience of one’s political identity changes climate change beliefs and policy support. </w:t>
      </w:r>
      <w:r w:rsidRPr="000364EA">
        <w:rPr>
          <w:rFonts w:ascii="Times New Roman" w:hAnsi="Times New Roman" w:cs="Times New Roman"/>
          <w:i/>
          <w:iCs/>
          <w:lang w:val="en-US"/>
        </w:rPr>
        <w:t>Global Environmental Change</w:t>
      </w:r>
      <w:r w:rsidRPr="000364EA">
        <w:rPr>
          <w:rFonts w:ascii="Times New Roman" w:hAnsi="Times New Roman" w:cs="Times New Roman"/>
          <w:lang w:val="en-US"/>
        </w:rPr>
        <w:t xml:space="preserve">, </w:t>
      </w:r>
      <w:r w:rsidRPr="000364EA">
        <w:rPr>
          <w:rFonts w:ascii="Times New Roman" w:hAnsi="Times New Roman" w:cs="Times New Roman"/>
          <w:i/>
          <w:iCs/>
          <w:lang w:val="en-US"/>
        </w:rPr>
        <w:t>27</w:t>
      </w:r>
      <w:r w:rsidRPr="000364EA">
        <w:rPr>
          <w:rFonts w:ascii="Times New Roman" w:hAnsi="Times New Roman" w:cs="Times New Roman"/>
          <w:lang w:val="en-US"/>
        </w:rPr>
        <w:t>(1), 131–137. https://doi.org/10.1016/j.gloenvcha.2014.05.002</w:t>
      </w:r>
    </w:p>
    <w:p w14:paraId="5D6FC949"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van Harreveld, F., Nohlen, H. U., &amp; Schneider, I. K. (2015). </w:t>
      </w:r>
      <w:r w:rsidRPr="000364EA">
        <w:rPr>
          <w:rFonts w:ascii="Times New Roman" w:hAnsi="Times New Roman" w:cs="Times New Roman"/>
          <w:i/>
          <w:iCs/>
          <w:lang w:val="en-US"/>
        </w:rPr>
        <w:t>The ABC of Ambivalence: Affective, Behavioral, and Cognitive Consequences of Attitudinal Conflict</w:t>
      </w:r>
      <w:r w:rsidRPr="000364EA">
        <w:rPr>
          <w:rFonts w:ascii="Times New Roman" w:hAnsi="Times New Roman" w:cs="Times New Roman"/>
          <w:lang w:val="en-US"/>
        </w:rPr>
        <w:t xml:space="preserve"> (J. M. Olson &amp; M. P. Zanna, Eds.; Vol. 52, pp. 285–324). Academic Press. https://doi.org/10.1016/bs.aesp.2015.01.002</w:t>
      </w:r>
    </w:p>
    <w:p w14:paraId="2489D2F5"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Wildavsky, A. (1987). Choosing Preferences by Constructing Institutions: A Cultural Theory of Preference Formation. </w:t>
      </w:r>
      <w:r w:rsidRPr="000364EA">
        <w:rPr>
          <w:rFonts w:ascii="Times New Roman" w:hAnsi="Times New Roman" w:cs="Times New Roman"/>
          <w:i/>
          <w:iCs/>
          <w:lang w:val="en-US"/>
        </w:rPr>
        <w:t>American Political Science Review</w:t>
      </w:r>
      <w:r w:rsidRPr="000364EA">
        <w:rPr>
          <w:rFonts w:ascii="Times New Roman" w:hAnsi="Times New Roman" w:cs="Times New Roman"/>
          <w:lang w:val="en-US"/>
        </w:rPr>
        <w:t xml:space="preserve">, </w:t>
      </w:r>
      <w:r w:rsidRPr="000364EA">
        <w:rPr>
          <w:rFonts w:ascii="Times New Roman" w:hAnsi="Times New Roman" w:cs="Times New Roman"/>
          <w:i/>
          <w:iCs/>
          <w:lang w:val="en-US"/>
        </w:rPr>
        <w:t>81</w:t>
      </w:r>
      <w:r w:rsidRPr="000364EA">
        <w:rPr>
          <w:rFonts w:ascii="Times New Roman" w:hAnsi="Times New Roman" w:cs="Times New Roman"/>
          <w:lang w:val="en-US"/>
        </w:rPr>
        <w:t>(1), 3–21. https://doi.org/10.2307/1960776</w:t>
      </w:r>
    </w:p>
    <w:p w14:paraId="566EC7E3"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Williams, R. (2010). Fitting Heterogeneous Choice Models with Oglm. </w:t>
      </w:r>
      <w:r w:rsidRPr="000364EA">
        <w:rPr>
          <w:rFonts w:ascii="Times New Roman" w:hAnsi="Times New Roman" w:cs="Times New Roman"/>
          <w:i/>
          <w:iCs/>
          <w:lang w:val="en-US"/>
        </w:rPr>
        <w:t>The Stata Journal</w:t>
      </w:r>
      <w:r w:rsidRPr="000364EA">
        <w:rPr>
          <w:rFonts w:ascii="Times New Roman" w:hAnsi="Times New Roman" w:cs="Times New Roman"/>
          <w:lang w:val="en-US"/>
        </w:rPr>
        <w:t xml:space="preserve">, </w:t>
      </w:r>
      <w:r w:rsidRPr="000364EA">
        <w:rPr>
          <w:rFonts w:ascii="Times New Roman" w:hAnsi="Times New Roman" w:cs="Times New Roman"/>
          <w:i/>
          <w:iCs/>
          <w:lang w:val="en-US"/>
        </w:rPr>
        <w:t>10</w:t>
      </w:r>
      <w:r w:rsidRPr="000364EA">
        <w:rPr>
          <w:rFonts w:ascii="Times New Roman" w:hAnsi="Times New Roman" w:cs="Times New Roman"/>
          <w:lang w:val="en-US"/>
        </w:rPr>
        <w:t>(4), 540–567. https://doi.org/10.1177/1536867X1101000402</w:t>
      </w:r>
    </w:p>
    <w:p w14:paraId="72F722DB"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Yazar, M., &amp; York, A. (2022). Disentangling justice as recognition through public support for local climate adaptation policies: Insights from the Southwest US. </w:t>
      </w:r>
      <w:r w:rsidRPr="000364EA">
        <w:rPr>
          <w:rFonts w:ascii="Times New Roman" w:hAnsi="Times New Roman" w:cs="Times New Roman"/>
          <w:i/>
          <w:iCs/>
          <w:lang w:val="en-US"/>
        </w:rPr>
        <w:t>Urban Climate</w:t>
      </w:r>
      <w:r w:rsidRPr="000364EA">
        <w:rPr>
          <w:rFonts w:ascii="Times New Roman" w:hAnsi="Times New Roman" w:cs="Times New Roman"/>
          <w:lang w:val="en-US"/>
        </w:rPr>
        <w:t xml:space="preserve">, </w:t>
      </w:r>
      <w:r w:rsidRPr="000364EA">
        <w:rPr>
          <w:rFonts w:ascii="Times New Roman" w:hAnsi="Times New Roman" w:cs="Times New Roman"/>
          <w:i/>
          <w:iCs/>
          <w:lang w:val="en-US"/>
        </w:rPr>
        <w:t>41</w:t>
      </w:r>
      <w:r w:rsidRPr="000364EA">
        <w:rPr>
          <w:rFonts w:ascii="Times New Roman" w:hAnsi="Times New Roman" w:cs="Times New Roman"/>
          <w:lang w:val="en-US"/>
        </w:rPr>
        <w:t>, 101079. https://doi.org/10.1016/j.uclim.2021.101079</w:t>
      </w:r>
    </w:p>
    <w:p w14:paraId="0E013222" w14:textId="77777777" w:rsidR="000364EA" w:rsidRPr="000364EA" w:rsidRDefault="000364EA" w:rsidP="000364EA">
      <w:pPr>
        <w:pStyle w:val="Literaturverzeichnis"/>
        <w:spacing w:before="240" w:line="240" w:lineRule="auto"/>
        <w:jc w:val="both"/>
        <w:rPr>
          <w:rFonts w:ascii="Times New Roman" w:hAnsi="Times New Roman" w:cs="Times New Roman"/>
          <w:lang w:val="en-US"/>
        </w:rPr>
      </w:pPr>
      <w:r w:rsidRPr="000364EA">
        <w:rPr>
          <w:rFonts w:ascii="Times New Roman" w:hAnsi="Times New Roman" w:cs="Times New Roman"/>
          <w:lang w:val="en-US"/>
        </w:rPr>
        <w:t xml:space="preserve">Zaller, J. (1992). </w:t>
      </w:r>
      <w:r w:rsidRPr="000364EA">
        <w:rPr>
          <w:rFonts w:ascii="Times New Roman" w:hAnsi="Times New Roman" w:cs="Times New Roman"/>
          <w:i/>
          <w:iCs/>
          <w:lang w:val="en-US"/>
        </w:rPr>
        <w:t>The nature and origins of mass opinion</w:t>
      </w:r>
      <w:r w:rsidRPr="000364EA">
        <w:rPr>
          <w:rFonts w:ascii="Times New Roman" w:hAnsi="Times New Roman" w:cs="Times New Roman"/>
          <w:lang w:val="en-US"/>
        </w:rPr>
        <w:t>. Cambridge University Press.</w:t>
      </w:r>
    </w:p>
    <w:p w14:paraId="5EECFE84" w14:textId="77777777" w:rsidR="000364EA" w:rsidRPr="000364EA" w:rsidRDefault="000364EA" w:rsidP="000364EA">
      <w:pPr>
        <w:pStyle w:val="Literaturverzeichnis"/>
        <w:spacing w:before="240" w:line="240" w:lineRule="auto"/>
        <w:jc w:val="both"/>
        <w:rPr>
          <w:rFonts w:ascii="Times New Roman" w:hAnsi="Times New Roman" w:cs="Times New Roman"/>
        </w:rPr>
      </w:pPr>
      <w:r w:rsidRPr="000364EA">
        <w:rPr>
          <w:rFonts w:ascii="Times New Roman" w:hAnsi="Times New Roman" w:cs="Times New Roman"/>
          <w:lang w:val="en-US"/>
        </w:rPr>
        <w:t xml:space="preserve">Zhang, K. (2019). Encountering Dissimilar Views in Deliberation: Political Knowledge, Attitude Strength, and Opinion Change. </w:t>
      </w:r>
      <w:r w:rsidRPr="000364EA">
        <w:rPr>
          <w:rFonts w:ascii="Times New Roman" w:hAnsi="Times New Roman" w:cs="Times New Roman"/>
          <w:i/>
          <w:iCs/>
        </w:rPr>
        <w:t>Political Psychology</w:t>
      </w:r>
      <w:r w:rsidRPr="000364EA">
        <w:rPr>
          <w:rFonts w:ascii="Times New Roman" w:hAnsi="Times New Roman" w:cs="Times New Roman"/>
        </w:rPr>
        <w:t xml:space="preserve">, </w:t>
      </w:r>
      <w:r w:rsidRPr="000364EA">
        <w:rPr>
          <w:rFonts w:ascii="Times New Roman" w:hAnsi="Times New Roman" w:cs="Times New Roman"/>
          <w:i/>
          <w:iCs/>
        </w:rPr>
        <w:t>40</w:t>
      </w:r>
      <w:r w:rsidRPr="000364EA">
        <w:rPr>
          <w:rFonts w:ascii="Times New Roman" w:hAnsi="Times New Roman" w:cs="Times New Roman"/>
        </w:rPr>
        <w:t>(2), 315–333. https://doi.org/10.1111/pops.12514</w:t>
      </w:r>
    </w:p>
    <w:p w14:paraId="7F70CB36" w14:textId="54730FA5" w:rsidR="008B3A6E" w:rsidRPr="000E020A" w:rsidRDefault="000364EA" w:rsidP="000E020A">
      <w:pPr>
        <w:pStyle w:val="Literaturverzeichnis"/>
        <w:rPr>
          <w:lang w:val="en-GB"/>
        </w:rPr>
      </w:pPr>
      <w:r>
        <w:rPr>
          <w:lang w:val="en-GB"/>
        </w:rPr>
        <w:fldChar w:fldCharType="end"/>
      </w:r>
    </w:p>
    <w:sectPr w:rsidR="008B3A6E" w:rsidRPr="000E020A" w:rsidSect="009A0A1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F4BC9" w14:textId="77777777" w:rsidR="006714EF" w:rsidRDefault="006714EF" w:rsidP="003C38DA">
      <w:pPr>
        <w:spacing w:after="0" w:line="240" w:lineRule="auto"/>
      </w:pPr>
      <w:r>
        <w:separator/>
      </w:r>
    </w:p>
  </w:endnote>
  <w:endnote w:type="continuationSeparator" w:id="0">
    <w:p w14:paraId="02E2BC52" w14:textId="77777777" w:rsidR="006714EF" w:rsidRDefault="006714EF" w:rsidP="003C38DA">
      <w:pPr>
        <w:spacing w:after="0" w:line="240" w:lineRule="auto"/>
      </w:pPr>
      <w:r>
        <w:continuationSeparator/>
      </w:r>
    </w:p>
  </w:endnote>
  <w:endnote w:type="continuationNotice" w:id="1">
    <w:p w14:paraId="16313FE1" w14:textId="77777777" w:rsidR="006714EF" w:rsidRDefault="006714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85079189"/>
      <w:docPartObj>
        <w:docPartGallery w:val="Page Numbers (Bottom of Page)"/>
        <w:docPartUnique/>
      </w:docPartObj>
    </w:sdtPr>
    <w:sdtEndPr/>
    <w:sdtContent>
      <w:p w14:paraId="6DA772EC" w14:textId="6AE90556" w:rsidR="007E2184" w:rsidRPr="00121025" w:rsidRDefault="007E2184">
        <w:pPr>
          <w:pStyle w:val="Fuzeile"/>
          <w:jc w:val="center"/>
          <w:rPr>
            <w:rFonts w:ascii="Times New Roman" w:hAnsi="Times New Roman" w:cs="Times New Roman"/>
          </w:rPr>
        </w:pPr>
        <w:r w:rsidRPr="00121025">
          <w:rPr>
            <w:rFonts w:ascii="Times New Roman" w:hAnsi="Times New Roman" w:cs="Times New Roman"/>
          </w:rPr>
          <w:fldChar w:fldCharType="begin"/>
        </w:r>
        <w:r w:rsidRPr="00121025">
          <w:rPr>
            <w:rFonts w:ascii="Times New Roman" w:hAnsi="Times New Roman" w:cs="Times New Roman"/>
          </w:rPr>
          <w:instrText>PAGE   \* MERGEFORMAT</w:instrText>
        </w:r>
        <w:r w:rsidRPr="00121025">
          <w:rPr>
            <w:rFonts w:ascii="Times New Roman" w:hAnsi="Times New Roman" w:cs="Times New Roman"/>
          </w:rPr>
          <w:fldChar w:fldCharType="separate"/>
        </w:r>
        <w:r w:rsidRPr="00121025">
          <w:rPr>
            <w:rFonts w:ascii="Times New Roman" w:hAnsi="Times New Roman" w:cs="Times New Roman"/>
          </w:rPr>
          <w:t>2</w:t>
        </w:r>
        <w:r w:rsidRPr="00121025">
          <w:rPr>
            <w:rFonts w:ascii="Times New Roman" w:hAnsi="Times New Roman" w:cs="Times New Roman"/>
          </w:rPr>
          <w:fldChar w:fldCharType="end"/>
        </w:r>
      </w:p>
    </w:sdtContent>
  </w:sdt>
  <w:p w14:paraId="31FC9D47" w14:textId="77777777" w:rsidR="007E2184" w:rsidRDefault="007E21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E782" w14:textId="77777777" w:rsidR="006714EF" w:rsidRDefault="006714EF" w:rsidP="003C38DA">
      <w:pPr>
        <w:spacing w:after="0" w:line="240" w:lineRule="auto"/>
      </w:pPr>
      <w:r>
        <w:separator/>
      </w:r>
    </w:p>
  </w:footnote>
  <w:footnote w:type="continuationSeparator" w:id="0">
    <w:p w14:paraId="3DCD80E1" w14:textId="77777777" w:rsidR="006714EF" w:rsidRDefault="006714EF" w:rsidP="003C38DA">
      <w:pPr>
        <w:spacing w:after="0" w:line="240" w:lineRule="auto"/>
      </w:pPr>
      <w:r>
        <w:continuationSeparator/>
      </w:r>
    </w:p>
  </w:footnote>
  <w:footnote w:type="continuationNotice" w:id="1">
    <w:p w14:paraId="21FFF15B" w14:textId="77777777" w:rsidR="006714EF" w:rsidRDefault="006714EF">
      <w:pPr>
        <w:spacing w:after="0" w:line="240" w:lineRule="auto"/>
      </w:pPr>
    </w:p>
  </w:footnote>
  <w:footnote w:id="2">
    <w:p w14:paraId="2694BF02" w14:textId="70BEEA53" w:rsidR="007E2184" w:rsidRPr="000436F6" w:rsidRDefault="007E2184" w:rsidP="000436F6">
      <w:pPr>
        <w:pStyle w:val="Funotentext"/>
        <w:jc w:val="both"/>
        <w:rPr>
          <w:rFonts w:ascii="Times New Roman" w:hAnsi="Times New Roman" w:cs="Times New Roman"/>
          <w:lang w:val="en-GB"/>
        </w:rPr>
      </w:pPr>
      <w:r w:rsidRPr="009D31E8">
        <w:rPr>
          <w:rStyle w:val="Funotenzeichen"/>
        </w:rPr>
        <w:footnoteRef/>
      </w:r>
      <w:r w:rsidRPr="000436F6">
        <w:rPr>
          <w:rFonts w:ascii="Times New Roman" w:hAnsi="Times New Roman" w:cs="Times New Roman"/>
          <w:lang w:val="en-US"/>
        </w:rPr>
        <w:t xml:space="preserve"> High costs are amplified by the uncertainty of benefits and the irreversibility of action or inaction, they resemble the kind of distributional dilemmas known from social policy</w:t>
      </w:r>
      <w:r w:rsidR="001C3039">
        <w:rPr>
          <w:rFonts w:ascii="Times New Roman" w:hAnsi="Times New Roman" w:cs="Times New Roman"/>
          <w:lang w:val="en-US"/>
        </w:rPr>
        <w:t xml:space="preserve"> </w:t>
      </w:r>
      <w:r w:rsidR="001C3039">
        <w:rPr>
          <w:rFonts w:ascii="Times New Roman" w:hAnsi="Times New Roman" w:cs="Times New Roman"/>
          <w:lang w:val="en-US"/>
        </w:rPr>
        <w:fldChar w:fldCharType="begin"/>
      </w:r>
      <w:r w:rsidR="001C3039">
        <w:rPr>
          <w:rFonts w:ascii="Times New Roman" w:hAnsi="Times New Roman" w:cs="Times New Roman"/>
          <w:lang w:val="en-US"/>
        </w:rPr>
        <w:instrText xml:space="preserve"> ADDIN ZOTERO_ITEM CSL_CITATION {"citationID":"ZsHXP23s","properties":{"formattedCitation":"(Hoberg &amp; Baumg\\uc0\\u228{}rtner, 2017)","plainCitation":"(Hoberg &amp; Baumgärtner, 2017)","noteIndex":1},"citationItems":[{"id":1534,"uris":["http://zotero.org/users/9378747/items/X38EI5BK"],"itemData":{"id":1534,"type":"article-journal","abstract":"Two important policy goals in intergenerational problems are Pareto-eﬃciency and sustainability, i.e. intergenerational equity. We demonstrate that the pursuit of these goals is subject to an intergenerational equity-eﬃciency trade-off. Our analysis highlights two salient characteristics of intergenerational problems and policy: (i) temporal irreversibility, i.e. the inability to revise one’s past actions; and (ii) uncertainty of future consequences of present actions in human-environment systems. We employ a two-non-overlapping-generations model that combines an intragenerational production decision on the use of circulating capital and a non-renewable resource, with a negative intergenerational externality as an unforeseen contingency. If initially unknown problems become apparent and policy is enacted after irreversible actions were taken, policy-making faces a fundamental trade-off between ex-post Pareto-eﬃciency and sustainability. That is, one can achieve either one of these two goals, but not both.","container-title":"Ecological Economics","DOI":"10.1016/j.ecolecon.2016.08.015","ISSN":"09218009","journalAbbreviation":"Ecological Economics","language":"en","page":"75-86","source":"DOI.org (Crossref)","title":"Irreversibility and uncertainty cause an intergenerational equity-efficiency trade-off","volume":"131","author":[{"family":"Hoberg","given":"Nikolai"},{"family":"Baumgärtner","given":"Stefan"}],"issued":{"date-parts":[["2017",1]]},"citation-key":"hoberg2017"}}],"schema":"https://github.com/citation-style-language/schema/raw/master/csl-citation.json"} </w:instrText>
      </w:r>
      <w:r w:rsidR="001C3039">
        <w:rPr>
          <w:rFonts w:ascii="Times New Roman" w:hAnsi="Times New Roman" w:cs="Times New Roman"/>
          <w:lang w:val="en-US"/>
        </w:rPr>
        <w:fldChar w:fldCharType="separate"/>
      </w:r>
      <w:r w:rsidR="001C3039" w:rsidRPr="001C3039">
        <w:rPr>
          <w:rFonts w:ascii="Times New Roman" w:hAnsi="Times New Roman" w:cs="Times New Roman"/>
          <w:szCs w:val="24"/>
          <w:lang w:val="en-US"/>
        </w:rPr>
        <w:t>(Hoberg &amp; Baumgärtner, 2017)</w:t>
      </w:r>
      <w:r w:rsidR="001C3039">
        <w:rPr>
          <w:rFonts w:ascii="Times New Roman" w:hAnsi="Times New Roman" w:cs="Times New Roman"/>
          <w:lang w:val="en-US"/>
        </w:rPr>
        <w:fldChar w:fldCharType="end"/>
      </w:r>
      <w:r w:rsidR="001C3039">
        <w:rPr>
          <w:rFonts w:ascii="Times New Roman" w:hAnsi="Times New Roman" w:cs="Times New Roman"/>
          <w:lang w:val="en-US"/>
        </w:rPr>
        <w:t>.</w:t>
      </w:r>
    </w:p>
  </w:footnote>
  <w:footnote w:id="3">
    <w:p w14:paraId="37825356" w14:textId="425C259D" w:rsidR="007E2184" w:rsidRPr="000436F6" w:rsidRDefault="007E2184" w:rsidP="000768C7">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This does not imply that social and climate policy are generally incompatible (see proposals like the ‘Green New Deal’; </w:t>
      </w:r>
      <w:r w:rsidRPr="000436F6">
        <w:rPr>
          <w:rFonts w:ascii="Times New Roman" w:hAnsi="Times New Roman" w:cs="Times New Roman"/>
          <w:lang w:val="en-US"/>
        </w:rPr>
        <w:fldChar w:fldCharType="begin"/>
      </w:r>
      <w:r w:rsidR="00B92A4E">
        <w:rPr>
          <w:rFonts w:ascii="Times New Roman" w:hAnsi="Times New Roman" w:cs="Times New Roman"/>
          <w:lang w:val="en-US"/>
        </w:rPr>
        <w:instrText xml:space="preserve"> ADDIN ZOTERO_ITEM CSL_CITATION {"citationID":"6rlcarpu","properties":{"formattedCitation":"(P. Bergquist et al., 2020)","plainCitation":"(P. Bergquist et al., 2020)","noteIndex":2},"citationItems":[{"id":2837,"uris":["http://zotero.org/users/9378747/items/BBHIWIVR"],"itemData":{"id":2837,"type":"article-journal","abstract":"Abstract\n            Despite the gravity of the climate threat, governments around the world have struggled to pass and implement climate policies. Today, politicians and advocates are championing a new idea: linking climate policy to other economic and social reforms. Will this approach generate greater public support for climate action? Here, we test this coalition-building strategy. Using two conjoint experiments on a representative sample of 2,476 Americans, we evaluate the marginal impact of 40 different climate, social, and economic policies on support for climate reforms. Overall, we find climate policy bundles that include social and economic reforms such as affordable housing, a $15 minimum wage, or a job guarantee increase US public support for climate mitigation. Clean energy standards, regardless of which technologies are included, also make climate policy more popular. Linking climate policy to economic and social issues is particularly effective at expanding climate policy support among people of color.","container-title":"Environmental Research Letters","DOI":"10.1088/1748-9326/ab81c1","ISSN":"1748-9326","issue":"5","journalAbbreviation":"Environ. Res. Lett.","language":"en","page":"054019","source":"DOI.org (Crossref)","title":"Combining climate, economic, and social policy builds public support for climate action in the US","volume":"15","author":[{"family":"Bergquist","given":"Parrish"},{"family":"Mildenberger","given":"Matto"},{"family":"Stokes","given":"Leah C"}],"issued":{"date-parts":[["2020",5,1]]},"citation-key":"bergquist2020"}}],"schema":"https://github.com/citation-style-language/schema/raw/master/csl-citation.json"} </w:instrText>
      </w:r>
      <w:r w:rsidRPr="000436F6">
        <w:rPr>
          <w:rFonts w:ascii="Times New Roman" w:hAnsi="Times New Roman" w:cs="Times New Roman"/>
          <w:lang w:val="en-US"/>
        </w:rPr>
        <w:fldChar w:fldCharType="separate"/>
      </w:r>
      <w:r w:rsidR="00B92A4E" w:rsidRPr="00F20080">
        <w:rPr>
          <w:rFonts w:ascii="Times New Roman" w:hAnsi="Times New Roman" w:cs="Times New Roman"/>
          <w:lang w:val="en-US"/>
        </w:rPr>
        <w:t>(P. Bergquist et al., 2020)</w:t>
      </w:r>
      <w:r w:rsidRPr="000436F6">
        <w:rPr>
          <w:rFonts w:ascii="Times New Roman" w:hAnsi="Times New Roman" w:cs="Times New Roman"/>
          <w:lang w:val="en-US"/>
        </w:rPr>
        <w:fldChar w:fldCharType="end"/>
      </w:r>
      <w:r w:rsidRPr="000436F6">
        <w:rPr>
          <w:rFonts w:ascii="Times New Roman" w:hAnsi="Times New Roman" w:cs="Times New Roman"/>
          <w:lang w:val="en-US"/>
        </w:rPr>
        <w:t>). Yet, policy implementation is commonly bound to budgetary resources, which means here that, for example, money spent on climate protection cannot be spent on the support of vulnerable groups.</w:t>
      </w:r>
    </w:p>
  </w:footnote>
  <w:footnote w:id="4">
    <w:p w14:paraId="3E2A598F" w14:textId="28D1DD20" w:rsidR="007E2184" w:rsidRPr="000436F6" w:rsidRDefault="007E2184" w:rsidP="000436F6">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In </w:t>
      </w:r>
      <w:r w:rsidRPr="00356CA0">
        <w:rPr>
          <w:rFonts w:ascii="Times New Roman" w:hAnsi="Times New Roman" w:cs="Times New Roman"/>
          <w:lang w:val="en-US"/>
        </w:rPr>
        <w:t>addition, because</w:t>
      </w:r>
      <w:r w:rsidRPr="00FB1EB0">
        <w:rPr>
          <w:rFonts w:ascii="Times New Roman" w:hAnsi="Times New Roman" w:cs="Times New Roman"/>
          <w:lang w:val="en-GB"/>
        </w:rPr>
        <w:t xml:space="preserve"> concern is positively related to policy support, concerned people should also be more supportive of climate action </w:t>
      </w:r>
      <w:r w:rsidRPr="000436F6">
        <w:rPr>
          <w:rFonts w:ascii="Times New Roman" w:hAnsi="Times New Roman" w:cs="Times New Roman"/>
          <w:lang w:val="en-GB"/>
        </w:rPr>
        <w:fldChar w:fldCharType="begin"/>
      </w:r>
      <w:r w:rsidR="000E020A">
        <w:rPr>
          <w:rFonts w:ascii="Times New Roman" w:hAnsi="Times New Roman" w:cs="Times New Roman"/>
          <w:lang w:val="en-GB"/>
        </w:rPr>
        <w:instrText xml:space="preserve"> ADDIN ZOTERO_ITEM CSL_CITATION {"citationID":"AFvdsXsq","properties":{"formattedCitation":"(e.g.; Stoutenborough et al., 2014)","plainCitation":"(e.g.; Stoutenborough et al., 2014)","dontUpdate":true,"noteIndex":3},"citationItems":[{"id":"uIssvjNb/yEhKnPes","uris":["http://www.mendeley.com/documents/?uuid=216ddfe1-a418-4e45-9ed9-ce3fe7e34ec1"],"itemData":{"DOI":"10.1111/ropr.12104","ISSN":"1541132X","abstract":"This study examines the factors that explain public preferences for a set of climate change policy alternatives. While scholarly work indicates a relationship between attitudes and values on views toward specific issues, the literature often examines general support for issues rather than specific policy proposals. Consequently, it is unclear the extent to which these attitudes and values affect specific policy considerations. This project examines public support for five climate change policy options in two national surveys taken three years apart. The empirical analysis reveals that time is a factor and that those who are liberal, have strong ecological values, report greater concern for climate change, and trust experts are consistently more supportive of the climate policy options considered here. The results shed new light on the nuanced views of the American public toward climate change.","author":[{"dropping-particle":"","family":"Stoutenborough","given":"James W.","non-dropping-particle":"","parse-names":false,"suffix":""},{"dropping-particle":"","family":"Bromley-Trujillo","given":"Rebecca","non-dropping-particle":"","parse-names":false,"suffix":""},{"dropping-particle":"","family":"Vedlitz","given":"Arnold","non-dropping-particle":"","parse-names":false,"suffix":""}],"container-title":"Review of Policy Research","id":"xKEw7lAh/SYGbdas0","issue":"6","issued":{"date-parts":[["2014","11"]]},"page":"555-583","title":"Public Support for Climate Change Policy: Consistency in the Influence of Values and Attitudes Over Time and Across Specific Policy Alternatives","type":"article-journal","volume":"31"},"prefix":"e.g.;"}],"schema":"https://github.com/citation-style-language/schema/raw/master/csl-citation.json"} </w:instrText>
      </w:r>
      <w:r w:rsidRPr="000436F6">
        <w:rPr>
          <w:rFonts w:ascii="Times New Roman" w:hAnsi="Times New Roman" w:cs="Times New Roman"/>
          <w:lang w:val="en-GB"/>
        </w:rPr>
        <w:fldChar w:fldCharType="separate"/>
      </w:r>
      <w:r w:rsidRPr="000436F6">
        <w:rPr>
          <w:rFonts w:ascii="Times New Roman" w:hAnsi="Times New Roman" w:cs="Times New Roman"/>
          <w:lang w:val="en-US"/>
        </w:rPr>
        <w:t>(e.g.</w:t>
      </w:r>
      <w:r>
        <w:rPr>
          <w:rFonts w:ascii="Times New Roman" w:hAnsi="Times New Roman" w:cs="Times New Roman"/>
          <w:lang w:val="en-US"/>
        </w:rPr>
        <w:t>,</w:t>
      </w:r>
      <w:r w:rsidRPr="000436F6">
        <w:rPr>
          <w:rFonts w:ascii="Times New Roman" w:hAnsi="Times New Roman" w:cs="Times New Roman"/>
          <w:lang w:val="en-US"/>
        </w:rPr>
        <w:t xml:space="preserve"> Stoutenborough et al., </w:t>
      </w:r>
      <w:r w:rsidRPr="00356CA0">
        <w:rPr>
          <w:rFonts w:ascii="Times New Roman" w:hAnsi="Times New Roman" w:cs="Times New Roman"/>
          <w:lang w:val="en-US"/>
        </w:rPr>
        <w:t>2014)</w:t>
      </w:r>
      <w:r w:rsidRPr="000436F6">
        <w:rPr>
          <w:rFonts w:ascii="Times New Roman" w:hAnsi="Times New Roman" w:cs="Times New Roman"/>
          <w:lang w:val="en-GB"/>
        </w:rPr>
        <w:fldChar w:fldCharType="end"/>
      </w:r>
      <w:r w:rsidRPr="000436F6">
        <w:rPr>
          <w:rFonts w:ascii="Times New Roman" w:hAnsi="Times New Roman" w:cs="Times New Roman"/>
          <w:lang w:val="en-GB"/>
        </w:rPr>
        <w:t>.</w:t>
      </w:r>
    </w:p>
  </w:footnote>
  <w:footnote w:id="5">
    <w:p w14:paraId="146D6DC7" w14:textId="39145495" w:rsidR="00745D49" w:rsidRPr="00745D49" w:rsidRDefault="00745D49" w:rsidP="00745D49">
      <w:pPr>
        <w:pStyle w:val="Funotentext"/>
        <w:jc w:val="both"/>
        <w:rPr>
          <w:rFonts w:ascii="Times New Roman" w:hAnsi="Times New Roman" w:cs="Times New Roman"/>
          <w:lang w:val="en-US"/>
        </w:rPr>
      </w:pPr>
      <w:r w:rsidRPr="00745D49">
        <w:rPr>
          <w:rStyle w:val="Funotenzeichen"/>
          <w:rFonts w:ascii="Times New Roman" w:hAnsi="Times New Roman" w:cs="Times New Roman"/>
        </w:rPr>
        <w:footnoteRef/>
      </w:r>
      <w:r w:rsidRPr="00745D49">
        <w:rPr>
          <w:rFonts w:ascii="Times New Roman" w:hAnsi="Times New Roman" w:cs="Times New Roman"/>
          <w:lang w:val="en-US"/>
        </w:rPr>
        <w:t xml:space="preserve"> </w:t>
      </w:r>
      <w:r>
        <w:rPr>
          <w:rFonts w:ascii="Times New Roman" w:hAnsi="Times New Roman" w:cs="Times New Roman"/>
          <w:lang w:val="en-US"/>
        </w:rPr>
        <w:t>The greater volatility in policy support expected for indifferent respondents refers to the larger variance of their responses when queried several times and should not be confused with the larger response variance for this group compared to respondents with clear policy preferences examined in the analysis.</w:t>
      </w:r>
    </w:p>
  </w:footnote>
  <w:footnote w:id="6">
    <w:p w14:paraId="4A751707" w14:textId="7190D6F2" w:rsidR="007E2184" w:rsidRPr="006077B7" w:rsidRDefault="007E2184" w:rsidP="006077B7">
      <w:pPr>
        <w:pStyle w:val="Funotentext"/>
        <w:jc w:val="both"/>
        <w:rPr>
          <w:rFonts w:ascii="Times New Roman" w:hAnsi="Times New Roman" w:cs="Times New Roman"/>
          <w:lang w:val="en-US"/>
        </w:rPr>
      </w:pPr>
      <w:r w:rsidRPr="009D31E8">
        <w:rPr>
          <w:rStyle w:val="Funotenzeichen"/>
        </w:rPr>
        <w:footnoteRef/>
      </w:r>
      <w:r w:rsidRPr="006077B7">
        <w:rPr>
          <w:rFonts w:ascii="Times New Roman" w:hAnsi="Times New Roman" w:cs="Times New Roman"/>
          <w:lang w:val="en-US"/>
        </w:rPr>
        <w:t xml:space="preserve"> The first lockdown to contain the Covid-19 pandemic in Germany was imposed during the survey period and the financial burden of this measure for low income households </w:t>
      </w:r>
      <w:r>
        <w:rPr>
          <w:rFonts w:ascii="Times New Roman" w:hAnsi="Times New Roman" w:cs="Times New Roman"/>
          <w:lang w:val="en-US"/>
        </w:rPr>
        <w:t>was</w:t>
      </w:r>
      <w:r w:rsidRPr="006077B7">
        <w:rPr>
          <w:rFonts w:ascii="Times New Roman" w:hAnsi="Times New Roman" w:cs="Times New Roman"/>
          <w:lang w:val="en-US"/>
        </w:rPr>
        <w:t xml:space="preserve"> salient at the time. In consequence, respondents in both the control and the experimental condition may have been more considerate of hardships for low income households, decreasing the potential for changes in the experimental condition. On the other hand, if respondents were largely unaware of potential </w:t>
      </w:r>
      <w:r>
        <w:rPr>
          <w:rFonts w:ascii="Times New Roman" w:hAnsi="Times New Roman" w:cs="Times New Roman"/>
          <w:lang w:val="en-US"/>
        </w:rPr>
        <w:t>implications</w:t>
      </w:r>
      <w:r w:rsidRPr="006077B7">
        <w:rPr>
          <w:rFonts w:ascii="Times New Roman" w:hAnsi="Times New Roman" w:cs="Times New Roman"/>
          <w:lang w:val="en-US"/>
        </w:rPr>
        <w:t xml:space="preserve"> from specific climate policies, the effect of experimental treatments addressing disadvantages for low income households may be more pronounced than usual.</w:t>
      </w:r>
    </w:p>
  </w:footnote>
  <w:footnote w:id="7">
    <w:p w14:paraId="0A49F108" w14:textId="6B9EC7CB" w:rsidR="007E2184" w:rsidRPr="00356CA0" w:rsidRDefault="007E2184" w:rsidP="006077B7">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The battery included two more items, which were not used here since the implied conflicts related to people’s risk affinity rather than disadvantageous outcomes for others</w:t>
      </w:r>
      <w:r w:rsidRPr="00356CA0">
        <w:rPr>
          <w:rFonts w:ascii="Times New Roman" w:hAnsi="Times New Roman" w:cs="Times New Roman"/>
          <w:lang w:val="en-US"/>
        </w:rPr>
        <w:t xml:space="preserve">. </w:t>
      </w:r>
    </w:p>
  </w:footnote>
  <w:footnote w:id="8">
    <w:p w14:paraId="1FF95196" w14:textId="009DE5B7" w:rsidR="007E2184" w:rsidRPr="007E2184" w:rsidRDefault="007E2184" w:rsidP="007E2184">
      <w:pPr>
        <w:pStyle w:val="Funotentext"/>
        <w:jc w:val="both"/>
        <w:rPr>
          <w:rFonts w:ascii="Times New Roman" w:hAnsi="Times New Roman" w:cs="Times New Roman"/>
          <w:lang w:val="en-US"/>
        </w:rPr>
      </w:pPr>
      <w:r w:rsidRPr="009D31E8">
        <w:rPr>
          <w:rStyle w:val="Funotenzeichen"/>
        </w:rPr>
        <w:footnoteRef/>
      </w:r>
      <w:r w:rsidRPr="007E2184">
        <w:rPr>
          <w:rFonts w:ascii="Times New Roman" w:hAnsi="Times New Roman" w:cs="Times New Roman"/>
          <w:lang w:val="en-US"/>
        </w:rPr>
        <w:t xml:space="preserve"> </w:t>
      </w:r>
      <w:r>
        <w:rPr>
          <w:rFonts w:ascii="Times New Roman" w:hAnsi="Times New Roman" w:cs="Times New Roman"/>
          <w:lang w:val="en-US"/>
        </w:rPr>
        <w:t>While information about positive implications may reinforce people’s support and increase the certainty of their responses, we are primarily interested in the influence of factors that destabilize support for climate policies. Therefore, the impact of positive implications is beyond the scope of this paper.</w:t>
      </w:r>
    </w:p>
  </w:footnote>
  <w:footnote w:id="9">
    <w:p w14:paraId="0C1A0216" w14:textId="06459096" w:rsidR="000E020A" w:rsidRPr="009D31E8" w:rsidRDefault="000E020A">
      <w:pPr>
        <w:pStyle w:val="Funotentext"/>
        <w:rPr>
          <w:lang w:val="en-US"/>
        </w:rPr>
      </w:pPr>
      <w:r w:rsidRPr="009D31E8">
        <w:rPr>
          <w:rStyle w:val="Funotenzeichen"/>
        </w:rPr>
        <w:footnoteRef/>
      </w:r>
      <w:r w:rsidRPr="009D31E8">
        <w:rPr>
          <w:lang w:val="en-US"/>
        </w:rPr>
        <w:t xml:space="preserve"> </w:t>
      </w:r>
      <w:r w:rsidRPr="000E020A">
        <w:rPr>
          <w:rFonts w:ascii="Times New Roman" w:hAnsi="Times New Roman" w:cs="Times New Roman"/>
          <w:szCs w:val="24"/>
          <w:lang w:val="en-GB"/>
        </w:rPr>
        <w:t>While all of the policies, except the promotion of digital government services, will have implications for low income households, the treatments were chosen to evoke plausible implications for a range of societal groups to uncover systematic rather than idiosyncratic patterns.</w:t>
      </w:r>
    </w:p>
  </w:footnote>
  <w:footnote w:id="10">
    <w:p w14:paraId="6CEEFACA" w14:textId="0E8BA842" w:rsidR="007E2184" w:rsidRPr="007E2184" w:rsidRDefault="007E2184" w:rsidP="007E2184">
      <w:pPr>
        <w:pStyle w:val="Funotentext"/>
        <w:jc w:val="both"/>
        <w:rPr>
          <w:rFonts w:ascii="Times New Roman" w:hAnsi="Times New Roman" w:cs="Times New Roman"/>
          <w:lang w:val="en-US"/>
        </w:rPr>
      </w:pPr>
      <w:r w:rsidRPr="009D31E8">
        <w:rPr>
          <w:rStyle w:val="Funotenzeichen"/>
        </w:rPr>
        <w:footnoteRef/>
      </w:r>
      <w:r w:rsidRPr="007E2184">
        <w:rPr>
          <w:rFonts w:ascii="Times New Roman" w:hAnsi="Times New Roman" w:cs="Times New Roman"/>
          <w:lang w:val="en-US"/>
        </w:rPr>
        <w:t xml:space="preserve"> </w:t>
      </w:r>
      <w:r>
        <w:rPr>
          <w:rFonts w:ascii="Times New Roman" w:hAnsi="Times New Roman" w:cs="Times New Roman"/>
          <w:lang w:val="en-GB"/>
        </w:rPr>
        <w:t>W</w:t>
      </w:r>
      <w:r w:rsidRPr="008D6BAB">
        <w:rPr>
          <w:rFonts w:ascii="Times New Roman" w:hAnsi="Times New Roman" w:cs="Times New Roman"/>
          <w:lang w:val="en-GB"/>
        </w:rPr>
        <w:t>e focus on broad conflicts rather than more specific trade-offs with known consequences</w:t>
      </w:r>
      <w:r>
        <w:rPr>
          <w:rFonts w:ascii="Times New Roman" w:hAnsi="Times New Roman" w:cs="Times New Roman"/>
          <w:lang w:val="en-GB"/>
        </w:rPr>
        <w:t xml:space="preserve"> b</w:t>
      </w:r>
      <w:r w:rsidRPr="007E2184">
        <w:rPr>
          <w:rFonts w:ascii="Times New Roman" w:hAnsi="Times New Roman" w:cs="Times New Roman"/>
          <w:lang w:val="en-GB"/>
        </w:rPr>
        <w:t xml:space="preserve">ecause real-world policy debates seldom involve certain outcomes and people tend to possess limited information about policy details </w:t>
      </w:r>
      <w:r w:rsidRPr="007E2184">
        <w:rPr>
          <w:rFonts w:ascii="Times New Roman" w:hAnsi="Times New Roman" w:cs="Times New Roman"/>
          <w:lang w:val="en-GB"/>
        </w:rPr>
        <w:fldChar w:fldCharType="begin"/>
      </w:r>
      <w:r w:rsidR="000E020A">
        <w:rPr>
          <w:rFonts w:ascii="Times New Roman" w:hAnsi="Times New Roman" w:cs="Times New Roman"/>
          <w:lang w:val="en-GB"/>
        </w:rPr>
        <w:instrText xml:space="preserve"> ADDIN ZOTERO_ITEM CSL_CITATION {"citationID":"qJ8DaSvx","properties":{"formattedCitation":"(Converse, 2006; Zhang, 2019)","plainCitation":"(Converse, 2006; Zhang, 2019)","noteIndex":8},"citationItems":[{"id":701,"uris":["http://zotero.org/users/9378747/items/7UFNBUVF"],"itemData":{"id":701,"type":"article-journal","container-title":"Critical Review","DOI":"https://doi.org/10.1080/08913810608443650","issue":"1-3","language":"en","page":"1-24","source":"Zotero","title":"The nature of belief systems in mass publics (1964)","volume":"18","author":[{"family":"Converse","given":"Philip E"}],"issued":{"date-parts":[["2006"]],"season":"1964"},"citation-key":"converse2006"}},{"id":3342,"uris":["http://zotero.org/users/9378747/items/3ZALFYRG"],"itemData":{"id":3342,"type":"article-journal","abstract":"Conversing with diverse points of view stands as the central tenet of deliberative democracy, yet empirical evidence has suggested mixed outcomes related to perspective change as a result of deliberative encounters. I propose a difference-driven model that suggests individual predispositions moderate the processing of dissimilar views when changing policy preferences. My analysis is based on a random sample of over 400 voters at a California-wide deliberative event, where participants discussed proposals for reforming the state politics. I find that encountering more and different arguments transforms policy attitudes. Yet it is more difficult for people to change their minds on issues about which they hold strong beliefs. Some evidence suggests that different psychologies are at play for people who enter deliberation with substantial or weak political knowledge and for those who deliberate while holding strong or moderate prior opinions. Well-grounded strong opinions are resistant to change, while well-grounded moderate opinions are persuadable in deliberative groups. Uninformed positions can become entrenched in like-minded groups, yet they can be adjusted once participants deliberate with dissimilar views, especially opinions that are held strongly without good informational ground. The findings urge deliberative forums that introduce participants to diverse perspectives to foster a considered public opinion.","container-title":"Political Psychology","DOI":"10.1111/pops.12514","ISSN":"0162-895X, 1467-9221","issue":"2","journalAbbreviation":"Political Psychology","language":"en","page":"315-333","source":"DOI.org (Crossref)","title":"Encountering Dissimilar Views in Deliberation: Political Knowledge, Attitude Strength, and Opinion Change","title-short":"Encountering Dissimilar Views in Deliberation","volume":"40","author":[{"family":"Zhang","given":"Kaiping"}],"issued":{"date-parts":[["2019",4]]},"citation-key":"zhang2019"}}],"schema":"https://github.com/citation-style-language/schema/raw/master/csl-citation.json"} </w:instrText>
      </w:r>
      <w:r w:rsidRPr="007E2184">
        <w:rPr>
          <w:rFonts w:ascii="Times New Roman" w:hAnsi="Times New Roman" w:cs="Times New Roman"/>
          <w:lang w:val="en-GB"/>
        </w:rPr>
        <w:fldChar w:fldCharType="separate"/>
      </w:r>
      <w:r w:rsidR="009A0A19" w:rsidRPr="00AD777B">
        <w:rPr>
          <w:rFonts w:ascii="Times New Roman" w:hAnsi="Times New Roman" w:cs="Times New Roman"/>
          <w:lang w:val="en-US"/>
        </w:rPr>
        <w:t>(Converse, 2006; Zhang, 2019)</w:t>
      </w:r>
      <w:r w:rsidRPr="007E2184">
        <w:rPr>
          <w:rFonts w:ascii="Times New Roman" w:hAnsi="Times New Roman" w:cs="Times New Roman"/>
          <w:lang w:val="en-GB"/>
        </w:rPr>
        <w:fldChar w:fldCharType="end"/>
      </w:r>
      <w:r>
        <w:rPr>
          <w:rFonts w:ascii="Times New Roman" w:hAnsi="Times New Roman" w:cs="Times New Roman"/>
          <w:lang w:val="en-GB"/>
        </w:rPr>
        <w:t>.</w:t>
      </w:r>
    </w:p>
  </w:footnote>
  <w:footnote w:id="11">
    <w:p w14:paraId="1FEEDD5A" w14:textId="256A092A" w:rsidR="007E2184" w:rsidRPr="00E23E12" w:rsidRDefault="007E2184" w:rsidP="00E23E12">
      <w:pPr>
        <w:pStyle w:val="Funotentext"/>
        <w:jc w:val="both"/>
        <w:rPr>
          <w:rFonts w:ascii="Times New Roman" w:hAnsi="Times New Roman" w:cs="Times New Roman"/>
          <w:lang w:val="en-US"/>
        </w:rPr>
      </w:pPr>
      <w:r w:rsidRPr="009D31E8">
        <w:rPr>
          <w:rStyle w:val="Funotenzeichen"/>
        </w:rPr>
        <w:footnoteRef/>
      </w:r>
      <w:r w:rsidRPr="00E23E12">
        <w:rPr>
          <w:rFonts w:ascii="Times New Roman" w:hAnsi="Times New Roman" w:cs="Times New Roman"/>
          <w:lang w:val="en-US"/>
        </w:rPr>
        <w:t xml:space="preserve"> While it is conceivable that the observed variation in the base level of support are driven by the different shares of the population who are personally affected by </w:t>
      </w:r>
      <w:r>
        <w:rPr>
          <w:rFonts w:ascii="Times New Roman" w:hAnsi="Times New Roman" w:cs="Times New Roman"/>
          <w:lang w:val="en-US"/>
        </w:rPr>
        <w:t>implications</w:t>
      </w:r>
      <w:r w:rsidRPr="00E23E12">
        <w:rPr>
          <w:rFonts w:ascii="Times New Roman" w:hAnsi="Times New Roman" w:cs="Times New Roman"/>
          <w:lang w:val="en-US"/>
        </w:rPr>
        <w:t>, this should not influence the differences between respondents in the control and experimental conditions. In the regression analyses, controls for self-interest are included.</w:t>
      </w:r>
    </w:p>
  </w:footnote>
  <w:footnote w:id="12">
    <w:p w14:paraId="375C0F58" w14:textId="0236B434" w:rsidR="007E2184" w:rsidRPr="007E2184" w:rsidRDefault="007E2184">
      <w:pPr>
        <w:pStyle w:val="Funotentext"/>
        <w:rPr>
          <w:rFonts w:ascii="Times New Roman" w:hAnsi="Times New Roman" w:cs="Times New Roman"/>
          <w:lang w:val="en-US"/>
        </w:rPr>
      </w:pPr>
      <w:r w:rsidRPr="009D31E8">
        <w:rPr>
          <w:rStyle w:val="Funotenzeichen"/>
        </w:rPr>
        <w:footnoteRef/>
      </w:r>
      <w:r w:rsidRPr="007E2184">
        <w:rPr>
          <w:rFonts w:ascii="Times New Roman" w:hAnsi="Times New Roman" w:cs="Times New Roman"/>
          <w:lang w:val="en-US"/>
        </w:rPr>
        <w:t xml:space="preserve"> We further re-calculated the main models with a categorial age variable, to control for possible changes based on different reaction towards some statements based on age groups in particular. We could not find significant differences between models (see Appendix 9).  </w:t>
      </w:r>
    </w:p>
  </w:footnote>
  <w:footnote w:id="13">
    <w:p w14:paraId="06C1443B" w14:textId="4EA0E7A4" w:rsidR="007E2184" w:rsidRPr="00E23E12" w:rsidRDefault="007E2184" w:rsidP="00E23E12">
      <w:pPr>
        <w:pStyle w:val="Funotentext"/>
        <w:jc w:val="both"/>
        <w:rPr>
          <w:rFonts w:ascii="Times New Roman" w:hAnsi="Times New Roman" w:cs="Times New Roman"/>
          <w:lang w:val="en-US"/>
        </w:rPr>
      </w:pPr>
      <w:r w:rsidRPr="009D31E8">
        <w:rPr>
          <w:rStyle w:val="Funotenzeichen"/>
        </w:rPr>
        <w:footnoteRef/>
      </w:r>
      <w:r w:rsidRPr="00E23E12">
        <w:rPr>
          <w:rFonts w:ascii="Times New Roman" w:hAnsi="Times New Roman" w:cs="Times New Roman"/>
          <w:lang w:val="en-US"/>
        </w:rPr>
        <w:t xml:space="preserve"> </w:t>
      </w:r>
      <w:r w:rsidRPr="00E97E24">
        <w:rPr>
          <w:rFonts w:ascii="Times New Roman" w:hAnsi="Times New Roman" w:cs="Times New Roman"/>
          <w:lang w:val="en-US"/>
        </w:rPr>
        <w:t>Additional analyses excluding indifferent respondents supported the same conclusions</w:t>
      </w:r>
      <w:r>
        <w:rPr>
          <w:rFonts w:ascii="Times New Roman" w:hAnsi="Times New Roman" w:cs="Times New Roman"/>
          <w:lang w:val="en-US"/>
        </w:rPr>
        <w:t>, suggesting no difference between indifferent and ambivalent respondents.</w:t>
      </w:r>
      <w:r w:rsidRPr="00E97E24">
        <w:rPr>
          <w:rFonts w:ascii="Times New Roman" w:hAnsi="Times New Roman" w:cs="Times New Roman"/>
          <w:lang w:val="en-US"/>
        </w:rPr>
        <w:t xml:space="preserve"> </w:t>
      </w:r>
      <w:r w:rsidRPr="00E23E12">
        <w:rPr>
          <w:rFonts w:ascii="Times New Roman" w:hAnsi="Times New Roman" w:cs="Times New Roman"/>
          <w:lang w:val="en-US"/>
        </w:rPr>
        <w:t xml:space="preserve">Since our theoretical discussion does not </w:t>
      </w:r>
      <w:r>
        <w:rPr>
          <w:rFonts w:ascii="Times New Roman" w:hAnsi="Times New Roman" w:cs="Times New Roman"/>
          <w:lang w:val="en-US"/>
        </w:rPr>
        <w:t>offer</w:t>
      </w:r>
      <w:r w:rsidRPr="00E23E12">
        <w:rPr>
          <w:rFonts w:ascii="Times New Roman" w:hAnsi="Times New Roman" w:cs="Times New Roman"/>
          <w:lang w:val="en-US"/>
        </w:rPr>
        <w:t xml:space="preserve"> expectations about differences between indifferent and ambivalent respondents’ level of support for climate policies, we refrained from using three-way interactions here.</w:t>
      </w:r>
    </w:p>
  </w:footnote>
  <w:footnote w:id="14">
    <w:p w14:paraId="43A4B8DF" w14:textId="13B4AFE4" w:rsidR="007E2184" w:rsidRPr="00550EDD" w:rsidRDefault="007E2184" w:rsidP="00936691">
      <w:pPr>
        <w:pStyle w:val="Funotentext"/>
        <w:jc w:val="both"/>
        <w:rPr>
          <w:rFonts w:ascii="Times New Roman" w:hAnsi="Times New Roman" w:cs="Times New Roman"/>
          <w:lang w:val="en-GB"/>
        </w:rPr>
      </w:pPr>
      <w:r w:rsidRPr="009D31E8">
        <w:rPr>
          <w:rStyle w:val="Funotenzeichen"/>
        </w:rPr>
        <w:footnoteRef/>
      </w:r>
      <w:r w:rsidRPr="000436F6">
        <w:rPr>
          <w:rFonts w:ascii="Times New Roman" w:hAnsi="Times New Roman" w:cs="Times New Roman"/>
          <w:lang w:val="en-GB"/>
        </w:rPr>
        <w:t xml:space="preserve"> As an additional robustness check, we used an item battery asked earlier in the survey that queried respondents’ support for climate policies with slightly different wording than the battery used in the survey experiment as a lagged dependent variable. Adding an interaction between this lagged measure and the experimental dummy, we find that the two measures of climate policy support are more strongly correlated in the control group than in the experimental group, further confirming that respondents in the</w:t>
      </w:r>
      <w:r w:rsidRPr="00356CA0">
        <w:rPr>
          <w:rFonts w:ascii="Times New Roman" w:hAnsi="Times New Roman" w:cs="Times New Roman"/>
          <w:lang w:val="en-GB"/>
        </w:rPr>
        <w:t xml:space="preserve"> experimental group change their preferences when confronted with negative </w:t>
      </w:r>
      <w:r>
        <w:rPr>
          <w:rFonts w:ascii="Times New Roman" w:hAnsi="Times New Roman" w:cs="Times New Roman"/>
          <w:lang w:val="en-GB"/>
        </w:rPr>
        <w:t>implications</w:t>
      </w:r>
      <w:r w:rsidRPr="00356CA0">
        <w:rPr>
          <w:rFonts w:ascii="Times New Roman" w:hAnsi="Times New Roman" w:cs="Times New Roman"/>
          <w:lang w:val="en-GB"/>
        </w:rPr>
        <w:t xml:space="preserve"> (see </w:t>
      </w:r>
      <w:r>
        <w:rPr>
          <w:rFonts w:ascii="Times New Roman" w:hAnsi="Times New Roman" w:cs="Times New Roman"/>
          <w:lang w:val="en-GB"/>
        </w:rPr>
        <w:t>Appendix 4</w:t>
      </w:r>
      <w:r w:rsidRPr="00550EDD">
        <w:rPr>
          <w:rFonts w:ascii="Times New Roman" w:hAnsi="Times New Roman" w:cs="Times New Roman"/>
          <w:lang w:val="en-GB"/>
        </w:rPr>
        <w:t xml:space="preserve"> for the regression results).</w:t>
      </w:r>
    </w:p>
  </w:footnote>
  <w:footnote w:id="15">
    <w:p w14:paraId="684090E9" w14:textId="0A4EDA94" w:rsidR="007E2184" w:rsidRPr="00E23E12" w:rsidRDefault="007E2184" w:rsidP="00E23E12">
      <w:pPr>
        <w:pStyle w:val="Kommentartext"/>
        <w:tabs>
          <w:tab w:val="left" w:pos="2268"/>
        </w:tabs>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As an additional test how conflicting predispositions with differing importance influence respondents’ policy support, w</w:t>
      </w:r>
      <w:r w:rsidRPr="00356CA0">
        <w:rPr>
          <w:rFonts w:ascii="Times New Roman" w:hAnsi="Times New Roman" w:cs="Times New Roman"/>
          <w:lang w:val="en-US"/>
        </w:rPr>
        <w:t>e</w:t>
      </w:r>
      <w:r w:rsidRPr="00550EDD">
        <w:rPr>
          <w:rFonts w:ascii="Times New Roman" w:hAnsi="Times New Roman" w:cs="Times New Roman"/>
          <w:lang w:val="en-US"/>
        </w:rPr>
        <w:t xml:space="preserve"> added a </w:t>
      </w:r>
      <w:r w:rsidRPr="00550EDD">
        <w:rPr>
          <w:rFonts w:ascii="Times New Roman" w:hAnsi="Times New Roman" w:cs="Times New Roman"/>
          <w:lang w:val="en-GB"/>
        </w:rPr>
        <w:t xml:space="preserve">three-way interaction between the experimental treatment, climate change concern, and support for redistributive measures </w:t>
      </w:r>
      <w:r w:rsidRPr="00FB1EB0">
        <w:rPr>
          <w:rFonts w:ascii="Times New Roman" w:hAnsi="Times New Roman" w:cs="Times New Roman"/>
          <w:lang w:val="en-GB"/>
        </w:rPr>
        <w:t xml:space="preserve">based on model 2 (see </w:t>
      </w:r>
      <w:r>
        <w:rPr>
          <w:rFonts w:ascii="Times New Roman" w:hAnsi="Times New Roman" w:cs="Times New Roman"/>
          <w:lang w:val="en-GB"/>
        </w:rPr>
        <w:t>Appendix 5</w:t>
      </w:r>
      <w:r w:rsidRPr="00FB1EB0">
        <w:rPr>
          <w:rFonts w:ascii="Times New Roman" w:hAnsi="Times New Roman" w:cs="Times New Roman"/>
          <w:lang w:val="en-GB"/>
        </w:rPr>
        <w:t xml:space="preserve">). Although this interaction remains statistically insignificant across all climate policies, </w:t>
      </w:r>
      <w:r w:rsidRPr="00E97E24">
        <w:rPr>
          <w:rFonts w:ascii="Times New Roman" w:hAnsi="Times New Roman" w:cs="Times New Roman"/>
          <w:lang w:val="en-GB"/>
        </w:rPr>
        <w:t>the results tendentially support the same conclusions as model 3.</w:t>
      </w:r>
    </w:p>
  </w:footnote>
  <w:footnote w:id="16">
    <w:p w14:paraId="7D64FF09" w14:textId="0E240C80" w:rsidR="007E2184" w:rsidRPr="00550EDD" w:rsidRDefault="007E2184" w:rsidP="000436F6">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To preclude the possibility that this finding is driven by indifferent respondents, we excluded respondents with answers below the mid-point on both predispositions from the sample and re-ran the analysis, with substantially unchanged results</w:t>
      </w:r>
      <w:r w:rsidRPr="00356CA0">
        <w:rPr>
          <w:rFonts w:ascii="Times New Roman" w:hAnsi="Times New Roman" w:cs="Times New Roman"/>
          <w:lang w:val="en-US"/>
        </w:rPr>
        <w:t xml:space="preserve"> (see </w:t>
      </w:r>
      <w:r>
        <w:rPr>
          <w:rFonts w:ascii="Times New Roman" w:hAnsi="Times New Roman" w:cs="Times New Roman"/>
          <w:lang w:val="en-US"/>
        </w:rPr>
        <w:t>Appendix 6</w:t>
      </w:r>
      <w:r w:rsidRPr="00356CA0">
        <w:rPr>
          <w:rFonts w:ascii="Times New Roman" w:hAnsi="Times New Roman" w:cs="Times New Roman"/>
          <w:lang w:val="en-US"/>
        </w:rPr>
        <w:t>)</w:t>
      </w:r>
      <w:r w:rsidRPr="00550EDD">
        <w:rPr>
          <w:rFonts w:ascii="Times New Roman" w:hAnsi="Times New Roman" w:cs="Times New Roman"/>
          <w:lang w:val="en-US"/>
        </w:rPr>
        <w:t>.</w:t>
      </w:r>
    </w:p>
  </w:footnote>
  <w:footnote w:id="17">
    <w:p w14:paraId="27146C09" w14:textId="672FD98F" w:rsidR="007E2184" w:rsidRPr="00E97E24" w:rsidRDefault="007E2184" w:rsidP="00356CA0">
      <w:pPr>
        <w:pStyle w:val="Funotentext"/>
        <w:jc w:val="both"/>
        <w:rPr>
          <w:rFonts w:ascii="Times New Roman" w:hAnsi="Times New Roman" w:cs="Times New Roman"/>
          <w:lang w:val="en-US"/>
        </w:rPr>
      </w:pPr>
      <w:r w:rsidRPr="009D31E8">
        <w:rPr>
          <w:rStyle w:val="Funotenzeichen"/>
        </w:rPr>
        <w:footnoteRef/>
      </w:r>
      <w:r w:rsidRPr="000436F6">
        <w:rPr>
          <w:rFonts w:ascii="Times New Roman" w:hAnsi="Times New Roman" w:cs="Times New Roman"/>
          <w:lang w:val="en-US"/>
        </w:rPr>
        <w:t xml:space="preserve"> The interactions</w:t>
      </w:r>
      <w:r w:rsidRPr="00356CA0">
        <w:rPr>
          <w:rFonts w:ascii="Times New Roman" w:hAnsi="Times New Roman" w:cs="Times New Roman"/>
          <w:lang w:val="en-US"/>
        </w:rPr>
        <w:t xml:space="preserve"> between experimental treatment and squared directional distance</w:t>
      </w:r>
      <w:r w:rsidRPr="00550EDD">
        <w:rPr>
          <w:rFonts w:ascii="Times New Roman" w:hAnsi="Times New Roman" w:cs="Times New Roman"/>
          <w:lang w:val="en-US"/>
        </w:rPr>
        <w:t xml:space="preserve"> are insignificant for all climate policies except funding innovative technologies </w:t>
      </w:r>
      <w:r w:rsidRPr="00FB1EB0">
        <w:rPr>
          <w:rFonts w:ascii="Times New Roman" w:hAnsi="Times New Roman" w:cs="Times New Roman"/>
          <w:lang w:val="en-US"/>
        </w:rPr>
        <w:t xml:space="preserve">(see </w:t>
      </w:r>
      <w:r>
        <w:rPr>
          <w:rFonts w:ascii="Times New Roman" w:hAnsi="Times New Roman" w:cs="Times New Roman"/>
          <w:lang w:val="en-US"/>
        </w:rPr>
        <w:t>Appendix 7</w:t>
      </w:r>
      <w:r w:rsidRPr="00FB1EB0">
        <w:rPr>
          <w:rFonts w:ascii="Times New Roman" w:hAnsi="Times New Roman" w:cs="Times New Roman"/>
          <w:lang w:val="en-US"/>
        </w:rPr>
        <w:t xml:space="preserve">). Moreover, the same variation can be observed when using the initial items without the experimental split as the dependent variables (see </w:t>
      </w:r>
      <w:r>
        <w:rPr>
          <w:rFonts w:ascii="Times New Roman" w:hAnsi="Times New Roman" w:cs="Times New Roman"/>
          <w:lang w:val="en-US"/>
        </w:rPr>
        <w:t>Appendix 8</w:t>
      </w:r>
      <w:r w:rsidRPr="00FB1EB0">
        <w:rPr>
          <w:rFonts w:ascii="Times New Roman" w:hAnsi="Times New Roman"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C2DA9" w14:textId="77777777" w:rsidR="00E2302F" w:rsidRDefault="00E2302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F74"/>
    <w:multiLevelType w:val="hybridMultilevel"/>
    <w:tmpl w:val="2DB285FE"/>
    <w:lvl w:ilvl="0" w:tplc="5BFAED9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71902"/>
    <w:multiLevelType w:val="multilevel"/>
    <w:tmpl w:val="142E7D28"/>
    <w:lvl w:ilvl="0">
      <w:start w:val="1"/>
      <w:numFmt w:val="decimal"/>
      <w:lvlText w:val="(%1."/>
      <w:lvlJc w:val="left"/>
      <w:pPr>
        <w:ind w:left="460" w:hanging="46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 w15:restartNumberingAfterBreak="0">
    <w:nsid w:val="0DCF7F5D"/>
    <w:multiLevelType w:val="hybridMultilevel"/>
    <w:tmpl w:val="51C41BB0"/>
    <w:lvl w:ilvl="0" w:tplc="959287F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8202E"/>
    <w:multiLevelType w:val="hybridMultilevel"/>
    <w:tmpl w:val="B4BCFFCC"/>
    <w:lvl w:ilvl="0" w:tplc="8830417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9E783F"/>
    <w:multiLevelType w:val="hybridMultilevel"/>
    <w:tmpl w:val="2BF84E90"/>
    <w:lvl w:ilvl="0" w:tplc="CA0A67C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4707A5"/>
    <w:multiLevelType w:val="hybridMultilevel"/>
    <w:tmpl w:val="A25082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E006D7"/>
    <w:multiLevelType w:val="hybridMultilevel"/>
    <w:tmpl w:val="AC6C5A40"/>
    <w:lvl w:ilvl="0" w:tplc="AC88557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0178BB"/>
    <w:multiLevelType w:val="hybridMultilevel"/>
    <w:tmpl w:val="BB008DEC"/>
    <w:lvl w:ilvl="0" w:tplc="622249CE">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27967"/>
    <w:multiLevelType w:val="hybridMultilevel"/>
    <w:tmpl w:val="6FDA7B2C"/>
    <w:lvl w:ilvl="0" w:tplc="3E34CE5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1C5EFF"/>
    <w:multiLevelType w:val="hybridMultilevel"/>
    <w:tmpl w:val="6F7EB8D4"/>
    <w:lvl w:ilvl="0" w:tplc="9B6E7BD0">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FF74E15"/>
    <w:multiLevelType w:val="hybridMultilevel"/>
    <w:tmpl w:val="D8EEC4F2"/>
    <w:lvl w:ilvl="0" w:tplc="55D6464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81389A"/>
    <w:multiLevelType w:val="hybridMultilevel"/>
    <w:tmpl w:val="4A96C25E"/>
    <w:lvl w:ilvl="0" w:tplc="05A0064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40745661"/>
    <w:multiLevelType w:val="hybridMultilevel"/>
    <w:tmpl w:val="AF06EC8E"/>
    <w:lvl w:ilvl="0" w:tplc="27A0ACEE">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8C328B2"/>
    <w:multiLevelType w:val="hybridMultilevel"/>
    <w:tmpl w:val="30B4CE08"/>
    <w:lvl w:ilvl="0" w:tplc="4CA60A22">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EC33DE"/>
    <w:multiLevelType w:val="hybridMultilevel"/>
    <w:tmpl w:val="3ADC770A"/>
    <w:lvl w:ilvl="0" w:tplc="D5BC3B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8C2CAB"/>
    <w:multiLevelType w:val="multilevel"/>
    <w:tmpl w:val="CAE2F2F4"/>
    <w:lvl w:ilvl="0">
      <w:start w:val="1"/>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240" w:hanging="1440"/>
      </w:pPr>
      <w:rPr>
        <w:rFonts w:hint="default"/>
      </w:rPr>
    </w:lvl>
  </w:abstractNum>
  <w:abstractNum w:abstractNumId="16" w15:restartNumberingAfterBreak="0">
    <w:nsid w:val="6D952A2E"/>
    <w:multiLevelType w:val="hybridMultilevel"/>
    <w:tmpl w:val="F8E073EC"/>
    <w:lvl w:ilvl="0" w:tplc="648CB4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88176F"/>
    <w:multiLevelType w:val="hybridMultilevel"/>
    <w:tmpl w:val="35B0F176"/>
    <w:lvl w:ilvl="0" w:tplc="D29C42C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4C718C"/>
    <w:multiLevelType w:val="hybridMultilevel"/>
    <w:tmpl w:val="C616ED90"/>
    <w:lvl w:ilvl="0" w:tplc="1902E42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042F03"/>
    <w:multiLevelType w:val="hybridMultilevel"/>
    <w:tmpl w:val="ADB46FC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6E04A7C"/>
    <w:multiLevelType w:val="hybridMultilevel"/>
    <w:tmpl w:val="9B6C1E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948151F"/>
    <w:multiLevelType w:val="hybridMultilevel"/>
    <w:tmpl w:val="C928BAF4"/>
    <w:lvl w:ilvl="0" w:tplc="AD1CA1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CA944B4"/>
    <w:multiLevelType w:val="hybridMultilevel"/>
    <w:tmpl w:val="67D24A0A"/>
    <w:lvl w:ilvl="0" w:tplc="E5768A0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1"/>
  </w:num>
  <w:num w:numId="4">
    <w:abstractNumId w:val="9"/>
  </w:num>
  <w:num w:numId="5">
    <w:abstractNumId w:val="12"/>
  </w:num>
  <w:num w:numId="6">
    <w:abstractNumId w:val="18"/>
  </w:num>
  <w:num w:numId="7">
    <w:abstractNumId w:val="1"/>
  </w:num>
  <w:num w:numId="8">
    <w:abstractNumId w:val="15"/>
  </w:num>
  <w:num w:numId="9">
    <w:abstractNumId w:val="5"/>
  </w:num>
  <w:num w:numId="10">
    <w:abstractNumId w:val="11"/>
  </w:num>
  <w:num w:numId="11">
    <w:abstractNumId w:val="20"/>
  </w:num>
  <w:num w:numId="12">
    <w:abstractNumId w:val="10"/>
  </w:num>
  <w:num w:numId="13">
    <w:abstractNumId w:val="0"/>
  </w:num>
  <w:num w:numId="14">
    <w:abstractNumId w:val="14"/>
  </w:num>
  <w:num w:numId="15">
    <w:abstractNumId w:val="8"/>
  </w:num>
  <w:num w:numId="16">
    <w:abstractNumId w:val="7"/>
  </w:num>
  <w:num w:numId="17">
    <w:abstractNumId w:val="22"/>
  </w:num>
  <w:num w:numId="18">
    <w:abstractNumId w:val="19"/>
  </w:num>
  <w:num w:numId="19">
    <w:abstractNumId w:val="3"/>
  </w:num>
  <w:num w:numId="20">
    <w:abstractNumId w:val="13"/>
  </w:num>
  <w:num w:numId="21">
    <w:abstractNumId w:val="2"/>
  </w:num>
  <w:num w:numId="22">
    <w:abstractNumId w:val="16"/>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ie Rettig">
    <w15:presenceInfo w15:providerId="None" w15:userId="Leonie Rett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32"/>
    <w:rsid w:val="00000027"/>
    <w:rsid w:val="00000398"/>
    <w:rsid w:val="0000079F"/>
    <w:rsid w:val="00001C1F"/>
    <w:rsid w:val="00001DD5"/>
    <w:rsid w:val="00003420"/>
    <w:rsid w:val="000064E9"/>
    <w:rsid w:val="00006D6B"/>
    <w:rsid w:val="00006F45"/>
    <w:rsid w:val="00007F4C"/>
    <w:rsid w:val="00010862"/>
    <w:rsid w:val="00011F8E"/>
    <w:rsid w:val="00012868"/>
    <w:rsid w:val="000134BE"/>
    <w:rsid w:val="00013DE6"/>
    <w:rsid w:val="000158BA"/>
    <w:rsid w:val="00015FED"/>
    <w:rsid w:val="000203EC"/>
    <w:rsid w:val="0002208E"/>
    <w:rsid w:val="00023ECD"/>
    <w:rsid w:val="0002542C"/>
    <w:rsid w:val="00025887"/>
    <w:rsid w:val="00025BEE"/>
    <w:rsid w:val="00027680"/>
    <w:rsid w:val="00030242"/>
    <w:rsid w:val="000346FA"/>
    <w:rsid w:val="00034CC6"/>
    <w:rsid w:val="0003500C"/>
    <w:rsid w:val="0003578D"/>
    <w:rsid w:val="000364EA"/>
    <w:rsid w:val="00036A06"/>
    <w:rsid w:val="000407CB"/>
    <w:rsid w:val="0004109C"/>
    <w:rsid w:val="00041897"/>
    <w:rsid w:val="00041F54"/>
    <w:rsid w:val="00042282"/>
    <w:rsid w:val="000436F6"/>
    <w:rsid w:val="00043F71"/>
    <w:rsid w:val="000447E3"/>
    <w:rsid w:val="00046DD2"/>
    <w:rsid w:val="00047D6B"/>
    <w:rsid w:val="00051616"/>
    <w:rsid w:val="000527C3"/>
    <w:rsid w:val="00052AAD"/>
    <w:rsid w:val="00053CF8"/>
    <w:rsid w:val="000546FF"/>
    <w:rsid w:val="00055DDE"/>
    <w:rsid w:val="00055E83"/>
    <w:rsid w:val="00057923"/>
    <w:rsid w:val="000621F0"/>
    <w:rsid w:val="00065566"/>
    <w:rsid w:val="00065E1E"/>
    <w:rsid w:val="000669EF"/>
    <w:rsid w:val="00067F4B"/>
    <w:rsid w:val="00070BF6"/>
    <w:rsid w:val="00071340"/>
    <w:rsid w:val="0007182D"/>
    <w:rsid w:val="000719A6"/>
    <w:rsid w:val="00071AF2"/>
    <w:rsid w:val="00072282"/>
    <w:rsid w:val="0007280A"/>
    <w:rsid w:val="00075C85"/>
    <w:rsid w:val="000768C7"/>
    <w:rsid w:val="00077DB3"/>
    <w:rsid w:val="000818B4"/>
    <w:rsid w:val="00082D2E"/>
    <w:rsid w:val="00084090"/>
    <w:rsid w:val="000842F5"/>
    <w:rsid w:val="00085F04"/>
    <w:rsid w:val="0008630A"/>
    <w:rsid w:val="00086648"/>
    <w:rsid w:val="0008709D"/>
    <w:rsid w:val="00090C95"/>
    <w:rsid w:val="00092A9C"/>
    <w:rsid w:val="00093E29"/>
    <w:rsid w:val="00094DA9"/>
    <w:rsid w:val="00096DEE"/>
    <w:rsid w:val="000971EE"/>
    <w:rsid w:val="00097437"/>
    <w:rsid w:val="00097C1D"/>
    <w:rsid w:val="000A066C"/>
    <w:rsid w:val="000A0C5F"/>
    <w:rsid w:val="000A3076"/>
    <w:rsid w:val="000A3A05"/>
    <w:rsid w:val="000A3F9B"/>
    <w:rsid w:val="000A42E5"/>
    <w:rsid w:val="000A6122"/>
    <w:rsid w:val="000A6F2C"/>
    <w:rsid w:val="000A7464"/>
    <w:rsid w:val="000B235C"/>
    <w:rsid w:val="000B2B43"/>
    <w:rsid w:val="000B3093"/>
    <w:rsid w:val="000B371B"/>
    <w:rsid w:val="000B5164"/>
    <w:rsid w:val="000B66DA"/>
    <w:rsid w:val="000B7268"/>
    <w:rsid w:val="000C116E"/>
    <w:rsid w:val="000C1482"/>
    <w:rsid w:val="000C310E"/>
    <w:rsid w:val="000C3545"/>
    <w:rsid w:val="000C3AB2"/>
    <w:rsid w:val="000C4A6B"/>
    <w:rsid w:val="000C4E76"/>
    <w:rsid w:val="000C6558"/>
    <w:rsid w:val="000C68DE"/>
    <w:rsid w:val="000C7BE1"/>
    <w:rsid w:val="000C7EDD"/>
    <w:rsid w:val="000D4ACA"/>
    <w:rsid w:val="000D4D12"/>
    <w:rsid w:val="000D7B6A"/>
    <w:rsid w:val="000D7C42"/>
    <w:rsid w:val="000E020A"/>
    <w:rsid w:val="000E1559"/>
    <w:rsid w:val="000E2813"/>
    <w:rsid w:val="000E412F"/>
    <w:rsid w:val="000E6678"/>
    <w:rsid w:val="000E7379"/>
    <w:rsid w:val="000F0392"/>
    <w:rsid w:val="000F1467"/>
    <w:rsid w:val="000F1975"/>
    <w:rsid w:val="000F1E37"/>
    <w:rsid w:val="000F517A"/>
    <w:rsid w:val="000F6079"/>
    <w:rsid w:val="000F611A"/>
    <w:rsid w:val="000F67D1"/>
    <w:rsid w:val="000F69BC"/>
    <w:rsid w:val="00100747"/>
    <w:rsid w:val="00100EAF"/>
    <w:rsid w:val="001012E6"/>
    <w:rsid w:val="00101958"/>
    <w:rsid w:val="00101A5D"/>
    <w:rsid w:val="00101F38"/>
    <w:rsid w:val="0010241D"/>
    <w:rsid w:val="00102F00"/>
    <w:rsid w:val="0010367D"/>
    <w:rsid w:val="00103E59"/>
    <w:rsid w:val="001049FF"/>
    <w:rsid w:val="00104ADD"/>
    <w:rsid w:val="00107ADB"/>
    <w:rsid w:val="00111E82"/>
    <w:rsid w:val="00113FA6"/>
    <w:rsid w:val="00114913"/>
    <w:rsid w:val="001150BC"/>
    <w:rsid w:val="0011560B"/>
    <w:rsid w:val="001157B6"/>
    <w:rsid w:val="0011676F"/>
    <w:rsid w:val="00117D19"/>
    <w:rsid w:val="00121025"/>
    <w:rsid w:val="0012106D"/>
    <w:rsid w:val="00124AD8"/>
    <w:rsid w:val="001251F9"/>
    <w:rsid w:val="00125C5D"/>
    <w:rsid w:val="00125F5D"/>
    <w:rsid w:val="001279B8"/>
    <w:rsid w:val="0013008A"/>
    <w:rsid w:val="00130125"/>
    <w:rsid w:val="00131791"/>
    <w:rsid w:val="00132290"/>
    <w:rsid w:val="001338A8"/>
    <w:rsid w:val="00134086"/>
    <w:rsid w:val="0013492C"/>
    <w:rsid w:val="00135392"/>
    <w:rsid w:val="00135642"/>
    <w:rsid w:val="00136A59"/>
    <w:rsid w:val="00136D4D"/>
    <w:rsid w:val="00137951"/>
    <w:rsid w:val="001379BB"/>
    <w:rsid w:val="00141209"/>
    <w:rsid w:val="00141372"/>
    <w:rsid w:val="001414D3"/>
    <w:rsid w:val="001416A6"/>
    <w:rsid w:val="00141BF0"/>
    <w:rsid w:val="001427E2"/>
    <w:rsid w:val="00142A74"/>
    <w:rsid w:val="00142C03"/>
    <w:rsid w:val="00142C11"/>
    <w:rsid w:val="001438AC"/>
    <w:rsid w:val="00143947"/>
    <w:rsid w:val="00145FDC"/>
    <w:rsid w:val="00146AED"/>
    <w:rsid w:val="0015462A"/>
    <w:rsid w:val="00154A23"/>
    <w:rsid w:val="0015608F"/>
    <w:rsid w:val="00160B5D"/>
    <w:rsid w:val="00160D55"/>
    <w:rsid w:val="00161294"/>
    <w:rsid w:val="00161812"/>
    <w:rsid w:val="00161CD8"/>
    <w:rsid w:val="00162317"/>
    <w:rsid w:val="0016365F"/>
    <w:rsid w:val="00163791"/>
    <w:rsid w:val="00163CD8"/>
    <w:rsid w:val="0016480F"/>
    <w:rsid w:val="00165E7F"/>
    <w:rsid w:val="0016608C"/>
    <w:rsid w:val="0017121C"/>
    <w:rsid w:val="00172287"/>
    <w:rsid w:val="00173AE6"/>
    <w:rsid w:val="001756B5"/>
    <w:rsid w:val="001768E2"/>
    <w:rsid w:val="00176F58"/>
    <w:rsid w:val="001804EE"/>
    <w:rsid w:val="00182D3D"/>
    <w:rsid w:val="001831C6"/>
    <w:rsid w:val="001833A7"/>
    <w:rsid w:val="001833B0"/>
    <w:rsid w:val="001835A9"/>
    <w:rsid w:val="00185CB7"/>
    <w:rsid w:val="001861BB"/>
    <w:rsid w:val="00187167"/>
    <w:rsid w:val="00190918"/>
    <w:rsid w:val="00190CB6"/>
    <w:rsid w:val="00190ECA"/>
    <w:rsid w:val="00191E86"/>
    <w:rsid w:val="00192EB1"/>
    <w:rsid w:val="001946AA"/>
    <w:rsid w:val="00194DF1"/>
    <w:rsid w:val="00195663"/>
    <w:rsid w:val="00196CBE"/>
    <w:rsid w:val="00197283"/>
    <w:rsid w:val="001A1201"/>
    <w:rsid w:val="001A1E94"/>
    <w:rsid w:val="001A235A"/>
    <w:rsid w:val="001A28C6"/>
    <w:rsid w:val="001A2ECB"/>
    <w:rsid w:val="001A3A49"/>
    <w:rsid w:val="001A46C5"/>
    <w:rsid w:val="001A46CC"/>
    <w:rsid w:val="001A54DD"/>
    <w:rsid w:val="001A6714"/>
    <w:rsid w:val="001A7341"/>
    <w:rsid w:val="001B1019"/>
    <w:rsid w:val="001B138C"/>
    <w:rsid w:val="001B175D"/>
    <w:rsid w:val="001B1E0E"/>
    <w:rsid w:val="001B2E94"/>
    <w:rsid w:val="001B323C"/>
    <w:rsid w:val="001B3313"/>
    <w:rsid w:val="001B474B"/>
    <w:rsid w:val="001B4C61"/>
    <w:rsid w:val="001B4D45"/>
    <w:rsid w:val="001B5F7B"/>
    <w:rsid w:val="001B7B08"/>
    <w:rsid w:val="001C0B42"/>
    <w:rsid w:val="001C3039"/>
    <w:rsid w:val="001C3514"/>
    <w:rsid w:val="001C3C92"/>
    <w:rsid w:val="001C40A0"/>
    <w:rsid w:val="001C4E1D"/>
    <w:rsid w:val="001C5B87"/>
    <w:rsid w:val="001C6431"/>
    <w:rsid w:val="001C7D17"/>
    <w:rsid w:val="001D119A"/>
    <w:rsid w:val="001D136F"/>
    <w:rsid w:val="001D1A65"/>
    <w:rsid w:val="001D4F49"/>
    <w:rsid w:val="001D5ACD"/>
    <w:rsid w:val="001D62C0"/>
    <w:rsid w:val="001D63C3"/>
    <w:rsid w:val="001D6E97"/>
    <w:rsid w:val="001E0150"/>
    <w:rsid w:val="001E0443"/>
    <w:rsid w:val="001E0E37"/>
    <w:rsid w:val="001E2D3D"/>
    <w:rsid w:val="001E31D0"/>
    <w:rsid w:val="001E7BDE"/>
    <w:rsid w:val="001F00DD"/>
    <w:rsid w:val="001F0672"/>
    <w:rsid w:val="001F150D"/>
    <w:rsid w:val="001F2550"/>
    <w:rsid w:val="001F2D84"/>
    <w:rsid w:val="001F4DA0"/>
    <w:rsid w:val="001F4F10"/>
    <w:rsid w:val="001F55A0"/>
    <w:rsid w:val="001F5C5D"/>
    <w:rsid w:val="001F760E"/>
    <w:rsid w:val="001F7A67"/>
    <w:rsid w:val="00200386"/>
    <w:rsid w:val="002006E3"/>
    <w:rsid w:val="00203B30"/>
    <w:rsid w:val="00203FE2"/>
    <w:rsid w:val="00204098"/>
    <w:rsid w:val="00205461"/>
    <w:rsid w:val="0020658C"/>
    <w:rsid w:val="00206A52"/>
    <w:rsid w:val="00206C9D"/>
    <w:rsid w:val="00210DAA"/>
    <w:rsid w:val="0021140A"/>
    <w:rsid w:val="00211CA7"/>
    <w:rsid w:val="00212F4F"/>
    <w:rsid w:val="0021398E"/>
    <w:rsid w:val="00213C0B"/>
    <w:rsid w:val="00213E03"/>
    <w:rsid w:val="0022067B"/>
    <w:rsid w:val="00221A12"/>
    <w:rsid w:val="002249C2"/>
    <w:rsid w:val="002264B9"/>
    <w:rsid w:val="002267C8"/>
    <w:rsid w:val="00230202"/>
    <w:rsid w:val="0023404C"/>
    <w:rsid w:val="00235013"/>
    <w:rsid w:val="00235338"/>
    <w:rsid w:val="00235729"/>
    <w:rsid w:val="00235B82"/>
    <w:rsid w:val="002364DF"/>
    <w:rsid w:val="0024011A"/>
    <w:rsid w:val="00240461"/>
    <w:rsid w:val="00240CAF"/>
    <w:rsid w:val="00240E85"/>
    <w:rsid w:val="00241615"/>
    <w:rsid w:val="002423DA"/>
    <w:rsid w:val="0024335E"/>
    <w:rsid w:val="00243CA8"/>
    <w:rsid w:val="00244417"/>
    <w:rsid w:val="00244B26"/>
    <w:rsid w:val="00244B4A"/>
    <w:rsid w:val="00245E2A"/>
    <w:rsid w:val="002467EA"/>
    <w:rsid w:val="002501B5"/>
    <w:rsid w:val="002507FC"/>
    <w:rsid w:val="0025271C"/>
    <w:rsid w:val="00253F3F"/>
    <w:rsid w:val="0025445C"/>
    <w:rsid w:val="00255721"/>
    <w:rsid w:val="0025613B"/>
    <w:rsid w:val="00257AEB"/>
    <w:rsid w:val="00261A11"/>
    <w:rsid w:val="0026213A"/>
    <w:rsid w:val="0026221B"/>
    <w:rsid w:val="00262D6F"/>
    <w:rsid w:val="00263A14"/>
    <w:rsid w:val="0026674A"/>
    <w:rsid w:val="00266C22"/>
    <w:rsid w:val="002670C9"/>
    <w:rsid w:val="00270272"/>
    <w:rsid w:val="00271288"/>
    <w:rsid w:val="002712BF"/>
    <w:rsid w:val="00272014"/>
    <w:rsid w:val="00273403"/>
    <w:rsid w:val="00273633"/>
    <w:rsid w:val="00273906"/>
    <w:rsid w:val="00274742"/>
    <w:rsid w:val="00274E31"/>
    <w:rsid w:val="002759D8"/>
    <w:rsid w:val="00275C68"/>
    <w:rsid w:val="002765F9"/>
    <w:rsid w:val="00276FBF"/>
    <w:rsid w:val="00277805"/>
    <w:rsid w:val="002778B8"/>
    <w:rsid w:val="00280767"/>
    <w:rsid w:val="002826E8"/>
    <w:rsid w:val="0028348C"/>
    <w:rsid w:val="00284355"/>
    <w:rsid w:val="00286EBA"/>
    <w:rsid w:val="00287441"/>
    <w:rsid w:val="002918C0"/>
    <w:rsid w:val="00292034"/>
    <w:rsid w:val="002972ED"/>
    <w:rsid w:val="002A06A2"/>
    <w:rsid w:val="002A2A1F"/>
    <w:rsid w:val="002A2D3B"/>
    <w:rsid w:val="002A2ED6"/>
    <w:rsid w:val="002A4639"/>
    <w:rsid w:val="002A55AB"/>
    <w:rsid w:val="002B0D20"/>
    <w:rsid w:val="002B134C"/>
    <w:rsid w:val="002B2619"/>
    <w:rsid w:val="002B2A51"/>
    <w:rsid w:val="002B59A6"/>
    <w:rsid w:val="002B64C7"/>
    <w:rsid w:val="002B697F"/>
    <w:rsid w:val="002B77FC"/>
    <w:rsid w:val="002C1250"/>
    <w:rsid w:val="002C2C7E"/>
    <w:rsid w:val="002C6E20"/>
    <w:rsid w:val="002C6E49"/>
    <w:rsid w:val="002D228D"/>
    <w:rsid w:val="002D3F32"/>
    <w:rsid w:val="002D5EC2"/>
    <w:rsid w:val="002D68B8"/>
    <w:rsid w:val="002D6E04"/>
    <w:rsid w:val="002D6F75"/>
    <w:rsid w:val="002D7504"/>
    <w:rsid w:val="002E00A2"/>
    <w:rsid w:val="002E027F"/>
    <w:rsid w:val="002E0EC0"/>
    <w:rsid w:val="002E172C"/>
    <w:rsid w:val="002E1D3B"/>
    <w:rsid w:val="002E414F"/>
    <w:rsid w:val="002E4B94"/>
    <w:rsid w:val="002E4EB0"/>
    <w:rsid w:val="002E622D"/>
    <w:rsid w:val="002E692B"/>
    <w:rsid w:val="002E7250"/>
    <w:rsid w:val="002E7B1A"/>
    <w:rsid w:val="002E7B24"/>
    <w:rsid w:val="002F01E4"/>
    <w:rsid w:val="002F077D"/>
    <w:rsid w:val="002F2789"/>
    <w:rsid w:val="002F27BE"/>
    <w:rsid w:val="002F2BE6"/>
    <w:rsid w:val="002F2DA8"/>
    <w:rsid w:val="002F3484"/>
    <w:rsid w:val="002F3519"/>
    <w:rsid w:val="002F3AE5"/>
    <w:rsid w:val="002F3B68"/>
    <w:rsid w:val="002F57D5"/>
    <w:rsid w:val="002F6A56"/>
    <w:rsid w:val="002F6AD6"/>
    <w:rsid w:val="00300E4A"/>
    <w:rsid w:val="00301D25"/>
    <w:rsid w:val="00301F24"/>
    <w:rsid w:val="0030382D"/>
    <w:rsid w:val="00304A68"/>
    <w:rsid w:val="003073F2"/>
    <w:rsid w:val="0031021F"/>
    <w:rsid w:val="00310C04"/>
    <w:rsid w:val="00311929"/>
    <w:rsid w:val="00312263"/>
    <w:rsid w:val="003130BE"/>
    <w:rsid w:val="003133D7"/>
    <w:rsid w:val="00313A93"/>
    <w:rsid w:val="00314590"/>
    <w:rsid w:val="003147DF"/>
    <w:rsid w:val="00314BD4"/>
    <w:rsid w:val="00316546"/>
    <w:rsid w:val="00316741"/>
    <w:rsid w:val="00316D8D"/>
    <w:rsid w:val="00323779"/>
    <w:rsid w:val="0032557E"/>
    <w:rsid w:val="003256BC"/>
    <w:rsid w:val="003263EB"/>
    <w:rsid w:val="00326AB0"/>
    <w:rsid w:val="003301E3"/>
    <w:rsid w:val="0033086A"/>
    <w:rsid w:val="00332786"/>
    <w:rsid w:val="00333806"/>
    <w:rsid w:val="00333CEE"/>
    <w:rsid w:val="0033484F"/>
    <w:rsid w:val="003401C4"/>
    <w:rsid w:val="00340242"/>
    <w:rsid w:val="00341129"/>
    <w:rsid w:val="00341503"/>
    <w:rsid w:val="00343408"/>
    <w:rsid w:val="00344097"/>
    <w:rsid w:val="00344F84"/>
    <w:rsid w:val="0034685D"/>
    <w:rsid w:val="0034729C"/>
    <w:rsid w:val="00350F39"/>
    <w:rsid w:val="00352718"/>
    <w:rsid w:val="0035562D"/>
    <w:rsid w:val="00356CA0"/>
    <w:rsid w:val="003608F2"/>
    <w:rsid w:val="00360D6B"/>
    <w:rsid w:val="0036149B"/>
    <w:rsid w:val="00361A45"/>
    <w:rsid w:val="00364C24"/>
    <w:rsid w:val="00365E49"/>
    <w:rsid w:val="00365F7B"/>
    <w:rsid w:val="00366137"/>
    <w:rsid w:val="00366882"/>
    <w:rsid w:val="00366C70"/>
    <w:rsid w:val="00367B3E"/>
    <w:rsid w:val="0037008A"/>
    <w:rsid w:val="00370113"/>
    <w:rsid w:val="0037208B"/>
    <w:rsid w:val="00372DB0"/>
    <w:rsid w:val="0037301C"/>
    <w:rsid w:val="0037448B"/>
    <w:rsid w:val="003751A5"/>
    <w:rsid w:val="00375244"/>
    <w:rsid w:val="0037787A"/>
    <w:rsid w:val="00382653"/>
    <w:rsid w:val="00382BF4"/>
    <w:rsid w:val="00382D7E"/>
    <w:rsid w:val="00383A87"/>
    <w:rsid w:val="0039059E"/>
    <w:rsid w:val="00390610"/>
    <w:rsid w:val="00390B07"/>
    <w:rsid w:val="003913C3"/>
    <w:rsid w:val="00392CEA"/>
    <w:rsid w:val="00392E0A"/>
    <w:rsid w:val="00392F6A"/>
    <w:rsid w:val="00395BC9"/>
    <w:rsid w:val="00395D2F"/>
    <w:rsid w:val="0039644C"/>
    <w:rsid w:val="00396C54"/>
    <w:rsid w:val="003A14DF"/>
    <w:rsid w:val="003A1835"/>
    <w:rsid w:val="003A30C5"/>
    <w:rsid w:val="003A4FBA"/>
    <w:rsid w:val="003A5C97"/>
    <w:rsid w:val="003A6AAF"/>
    <w:rsid w:val="003A712D"/>
    <w:rsid w:val="003B0363"/>
    <w:rsid w:val="003B135A"/>
    <w:rsid w:val="003B1CAA"/>
    <w:rsid w:val="003B31E0"/>
    <w:rsid w:val="003B4C48"/>
    <w:rsid w:val="003C011C"/>
    <w:rsid w:val="003C07AE"/>
    <w:rsid w:val="003C1353"/>
    <w:rsid w:val="003C136A"/>
    <w:rsid w:val="003C1B14"/>
    <w:rsid w:val="003C208E"/>
    <w:rsid w:val="003C38DA"/>
    <w:rsid w:val="003C3C17"/>
    <w:rsid w:val="003C4B97"/>
    <w:rsid w:val="003D26A2"/>
    <w:rsid w:val="003D2D80"/>
    <w:rsid w:val="003D3FAD"/>
    <w:rsid w:val="003D42CF"/>
    <w:rsid w:val="003D43B9"/>
    <w:rsid w:val="003D455D"/>
    <w:rsid w:val="003D5E5C"/>
    <w:rsid w:val="003D6F1D"/>
    <w:rsid w:val="003E03B6"/>
    <w:rsid w:val="003E0A5E"/>
    <w:rsid w:val="003E3BB3"/>
    <w:rsid w:val="003E4C61"/>
    <w:rsid w:val="003E50B2"/>
    <w:rsid w:val="003E58D8"/>
    <w:rsid w:val="003E5F4E"/>
    <w:rsid w:val="003E692E"/>
    <w:rsid w:val="003F031E"/>
    <w:rsid w:val="003F1341"/>
    <w:rsid w:val="003F14E5"/>
    <w:rsid w:val="003F3582"/>
    <w:rsid w:val="003F3C3A"/>
    <w:rsid w:val="003F3DA2"/>
    <w:rsid w:val="003F466C"/>
    <w:rsid w:val="003F4C6E"/>
    <w:rsid w:val="003F52EB"/>
    <w:rsid w:val="003F599D"/>
    <w:rsid w:val="003F5B72"/>
    <w:rsid w:val="003F5CC0"/>
    <w:rsid w:val="003F70A5"/>
    <w:rsid w:val="004006AE"/>
    <w:rsid w:val="00400716"/>
    <w:rsid w:val="00400EB9"/>
    <w:rsid w:val="00401092"/>
    <w:rsid w:val="004014E7"/>
    <w:rsid w:val="004019B5"/>
    <w:rsid w:val="00401B69"/>
    <w:rsid w:val="004029B5"/>
    <w:rsid w:val="004034DD"/>
    <w:rsid w:val="004047C8"/>
    <w:rsid w:val="0040526D"/>
    <w:rsid w:val="00405461"/>
    <w:rsid w:val="004060A7"/>
    <w:rsid w:val="00406A9A"/>
    <w:rsid w:val="004105CE"/>
    <w:rsid w:val="004106DA"/>
    <w:rsid w:val="00410DD5"/>
    <w:rsid w:val="00411BCA"/>
    <w:rsid w:val="004142CD"/>
    <w:rsid w:val="00415D25"/>
    <w:rsid w:val="004167B8"/>
    <w:rsid w:val="00416D9C"/>
    <w:rsid w:val="00416F4A"/>
    <w:rsid w:val="004209EA"/>
    <w:rsid w:val="004218EB"/>
    <w:rsid w:val="00422A52"/>
    <w:rsid w:val="00423C84"/>
    <w:rsid w:val="00424863"/>
    <w:rsid w:val="0042557D"/>
    <w:rsid w:val="0042617C"/>
    <w:rsid w:val="004266E7"/>
    <w:rsid w:val="0042781E"/>
    <w:rsid w:val="0043043D"/>
    <w:rsid w:val="0043607A"/>
    <w:rsid w:val="004367FD"/>
    <w:rsid w:val="00436B32"/>
    <w:rsid w:val="00441399"/>
    <w:rsid w:val="0044160E"/>
    <w:rsid w:val="004424EF"/>
    <w:rsid w:val="004425B3"/>
    <w:rsid w:val="00442A92"/>
    <w:rsid w:val="00443A90"/>
    <w:rsid w:val="00445BE3"/>
    <w:rsid w:val="004460EC"/>
    <w:rsid w:val="0044781E"/>
    <w:rsid w:val="00450D61"/>
    <w:rsid w:val="004543D5"/>
    <w:rsid w:val="00454F8E"/>
    <w:rsid w:val="00455C07"/>
    <w:rsid w:val="00455F5C"/>
    <w:rsid w:val="0045799C"/>
    <w:rsid w:val="004617E9"/>
    <w:rsid w:val="00464126"/>
    <w:rsid w:val="0046590C"/>
    <w:rsid w:val="00466E25"/>
    <w:rsid w:val="00466F87"/>
    <w:rsid w:val="004678CB"/>
    <w:rsid w:val="00467CD3"/>
    <w:rsid w:val="004701FE"/>
    <w:rsid w:val="00470B0F"/>
    <w:rsid w:val="00471174"/>
    <w:rsid w:val="00471DDC"/>
    <w:rsid w:val="004738D0"/>
    <w:rsid w:val="00474BAE"/>
    <w:rsid w:val="00475432"/>
    <w:rsid w:val="004765DC"/>
    <w:rsid w:val="0048202A"/>
    <w:rsid w:val="00482236"/>
    <w:rsid w:val="00483CE1"/>
    <w:rsid w:val="00483F05"/>
    <w:rsid w:val="00491D0D"/>
    <w:rsid w:val="00492343"/>
    <w:rsid w:val="004923D3"/>
    <w:rsid w:val="0049380C"/>
    <w:rsid w:val="00494FA8"/>
    <w:rsid w:val="00495BB7"/>
    <w:rsid w:val="004A088F"/>
    <w:rsid w:val="004A1743"/>
    <w:rsid w:val="004A1788"/>
    <w:rsid w:val="004A2387"/>
    <w:rsid w:val="004A2741"/>
    <w:rsid w:val="004A3035"/>
    <w:rsid w:val="004A32AB"/>
    <w:rsid w:val="004A3470"/>
    <w:rsid w:val="004A4BC4"/>
    <w:rsid w:val="004A72EB"/>
    <w:rsid w:val="004B2105"/>
    <w:rsid w:val="004B23D6"/>
    <w:rsid w:val="004B52A1"/>
    <w:rsid w:val="004B6295"/>
    <w:rsid w:val="004B6E57"/>
    <w:rsid w:val="004B7262"/>
    <w:rsid w:val="004B7A86"/>
    <w:rsid w:val="004C05AE"/>
    <w:rsid w:val="004C0FE5"/>
    <w:rsid w:val="004C1094"/>
    <w:rsid w:val="004C1235"/>
    <w:rsid w:val="004C141B"/>
    <w:rsid w:val="004C257A"/>
    <w:rsid w:val="004C3DBE"/>
    <w:rsid w:val="004C50F6"/>
    <w:rsid w:val="004D0924"/>
    <w:rsid w:val="004D1EEB"/>
    <w:rsid w:val="004D2E36"/>
    <w:rsid w:val="004D53B6"/>
    <w:rsid w:val="004D718B"/>
    <w:rsid w:val="004D77B5"/>
    <w:rsid w:val="004E5634"/>
    <w:rsid w:val="004E57D4"/>
    <w:rsid w:val="004E7ACF"/>
    <w:rsid w:val="004F0ECB"/>
    <w:rsid w:val="004F217D"/>
    <w:rsid w:val="004F2282"/>
    <w:rsid w:val="004F3CA2"/>
    <w:rsid w:val="004F49CD"/>
    <w:rsid w:val="004F4D0E"/>
    <w:rsid w:val="004F59F0"/>
    <w:rsid w:val="004F64E4"/>
    <w:rsid w:val="004F6B8D"/>
    <w:rsid w:val="004F74AA"/>
    <w:rsid w:val="0050037C"/>
    <w:rsid w:val="00501AA9"/>
    <w:rsid w:val="00501D06"/>
    <w:rsid w:val="005028DD"/>
    <w:rsid w:val="00503CE9"/>
    <w:rsid w:val="0050495D"/>
    <w:rsid w:val="005055FA"/>
    <w:rsid w:val="00505BF1"/>
    <w:rsid w:val="00506CAF"/>
    <w:rsid w:val="00507058"/>
    <w:rsid w:val="00507230"/>
    <w:rsid w:val="005100DB"/>
    <w:rsid w:val="00510199"/>
    <w:rsid w:val="00511E8A"/>
    <w:rsid w:val="0051264E"/>
    <w:rsid w:val="00512B07"/>
    <w:rsid w:val="00514C0D"/>
    <w:rsid w:val="005206E5"/>
    <w:rsid w:val="00525AE0"/>
    <w:rsid w:val="00526E49"/>
    <w:rsid w:val="005277D9"/>
    <w:rsid w:val="005278E0"/>
    <w:rsid w:val="00530753"/>
    <w:rsid w:val="0053081E"/>
    <w:rsid w:val="00530E2F"/>
    <w:rsid w:val="0053294A"/>
    <w:rsid w:val="00532E4F"/>
    <w:rsid w:val="005351FE"/>
    <w:rsid w:val="00543AFC"/>
    <w:rsid w:val="00543DFD"/>
    <w:rsid w:val="00543F83"/>
    <w:rsid w:val="00544823"/>
    <w:rsid w:val="00545CD8"/>
    <w:rsid w:val="005471FB"/>
    <w:rsid w:val="00550044"/>
    <w:rsid w:val="00550DF6"/>
    <w:rsid w:val="00550EDD"/>
    <w:rsid w:val="00551653"/>
    <w:rsid w:val="00554EE3"/>
    <w:rsid w:val="00555C1A"/>
    <w:rsid w:val="00556B52"/>
    <w:rsid w:val="005572C0"/>
    <w:rsid w:val="005612D0"/>
    <w:rsid w:val="00562429"/>
    <w:rsid w:val="0056289A"/>
    <w:rsid w:val="005628D0"/>
    <w:rsid w:val="00562FC8"/>
    <w:rsid w:val="00563006"/>
    <w:rsid w:val="00563CB8"/>
    <w:rsid w:val="00563E1C"/>
    <w:rsid w:val="005663C8"/>
    <w:rsid w:val="00566BCF"/>
    <w:rsid w:val="005676C9"/>
    <w:rsid w:val="00570ACC"/>
    <w:rsid w:val="005710E2"/>
    <w:rsid w:val="00571207"/>
    <w:rsid w:val="005721AC"/>
    <w:rsid w:val="00572289"/>
    <w:rsid w:val="00572426"/>
    <w:rsid w:val="00572AED"/>
    <w:rsid w:val="005738A1"/>
    <w:rsid w:val="005745B7"/>
    <w:rsid w:val="0057728A"/>
    <w:rsid w:val="00577A0C"/>
    <w:rsid w:val="005815DC"/>
    <w:rsid w:val="00584C4F"/>
    <w:rsid w:val="00584D32"/>
    <w:rsid w:val="005853AC"/>
    <w:rsid w:val="005853CA"/>
    <w:rsid w:val="005867A7"/>
    <w:rsid w:val="00586E10"/>
    <w:rsid w:val="0059188B"/>
    <w:rsid w:val="005929AF"/>
    <w:rsid w:val="00593529"/>
    <w:rsid w:val="00593C40"/>
    <w:rsid w:val="005952EF"/>
    <w:rsid w:val="00595B93"/>
    <w:rsid w:val="00596B68"/>
    <w:rsid w:val="00597989"/>
    <w:rsid w:val="00597B0C"/>
    <w:rsid w:val="005A0406"/>
    <w:rsid w:val="005A19AD"/>
    <w:rsid w:val="005A2888"/>
    <w:rsid w:val="005A34F7"/>
    <w:rsid w:val="005A35AA"/>
    <w:rsid w:val="005A4116"/>
    <w:rsid w:val="005A618A"/>
    <w:rsid w:val="005A79FE"/>
    <w:rsid w:val="005B0B49"/>
    <w:rsid w:val="005B1C82"/>
    <w:rsid w:val="005B2132"/>
    <w:rsid w:val="005B49BF"/>
    <w:rsid w:val="005B5F68"/>
    <w:rsid w:val="005B7006"/>
    <w:rsid w:val="005C0387"/>
    <w:rsid w:val="005C152A"/>
    <w:rsid w:val="005C2ED2"/>
    <w:rsid w:val="005C354C"/>
    <w:rsid w:val="005C4082"/>
    <w:rsid w:val="005C44B4"/>
    <w:rsid w:val="005C4B9B"/>
    <w:rsid w:val="005C548D"/>
    <w:rsid w:val="005C6804"/>
    <w:rsid w:val="005C7B33"/>
    <w:rsid w:val="005D1DD1"/>
    <w:rsid w:val="005D5E14"/>
    <w:rsid w:val="005D7E73"/>
    <w:rsid w:val="005E0F83"/>
    <w:rsid w:val="005E1731"/>
    <w:rsid w:val="005E1DC3"/>
    <w:rsid w:val="005E2240"/>
    <w:rsid w:val="005E2439"/>
    <w:rsid w:val="005E380D"/>
    <w:rsid w:val="005E4FB0"/>
    <w:rsid w:val="005E52D3"/>
    <w:rsid w:val="005E5789"/>
    <w:rsid w:val="005E5F04"/>
    <w:rsid w:val="005E78F7"/>
    <w:rsid w:val="005E7CB4"/>
    <w:rsid w:val="005F0310"/>
    <w:rsid w:val="005F105D"/>
    <w:rsid w:val="005F225C"/>
    <w:rsid w:val="005F35C8"/>
    <w:rsid w:val="005F619D"/>
    <w:rsid w:val="006001F2"/>
    <w:rsid w:val="00600A5F"/>
    <w:rsid w:val="00602621"/>
    <w:rsid w:val="00603AE9"/>
    <w:rsid w:val="006040B9"/>
    <w:rsid w:val="00605D12"/>
    <w:rsid w:val="00605D57"/>
    <w:rsid w:val="006077B7"/>
    <w:rsid w:val="00610620"/>
    <w:rsid w:val="00610D79"/>
    <w:rsid w:val="0061171A"/>
    <w:rsid w:val="006126AD"/>
    <w:rsid w:val="0061271C"/>
    <w:rsid w:val="0061382A"/>
    <w:rsid w:val="00613C19"/>
    <w:rsid w:val="0061539C"/>
    <w:rsid w:val="00615E1E"/>
    <w:rsid w:val="0061626F"/>
    <w:rsid w:val="00616C5D"/>
    <w:rsid w:val="0061729D"/>
    <w:rsid w:val="0062071D"/>
    <w:rsid w:val="00621B58"/>
    <w:rsid w:val="006229C5"/>
    <w:rsid w:val="00622AC1"/>
    <w:rsid w:val="006239AB"/>
    <w:rsid w:val="0062455E"/>
    <w:rsid w:val="00624CAF"/>
    <w:rsid w:val="00625435"/>
    <w:rsid w:val="00625B31"/>
    <w:rsid w:val="00626000"/>
    <w:rsid w:val="006265F0"/>
    <w:rsid w:val="006266A1"/>
    <w:rsid w:val="00627136"/>
    <w:rsid w:val="00633709"/>
    <w:rsid w:val="006346FB"/>
    <w:rsid w:val="00634F57"/>
    <w:rsid w:val="00635001"/>
    <w:rsid w:val="006359AF"/>
    <w:rsid w:val="00635B0F"/>
    <w:rsid w:val="00636469"/>
    <w:rsid w:val="00636C3C"/>
    <w:rsid w:val="0064083A"/>
    <w:rsid w:val="00641BD5"/>
    <w:rsid w:val="00642020"/>
    <w:rsid w:val="00643733"/>
    <w:rsid w:val="006460F2"/>
    <w:rsid w:val="00647AC2"/>
    <w:rsid w:val="006504A3"/>
    <w:rsid w:val="00650702"/>
    <w:rsid w:val="0065087B"/>
    <w:rsid w:val="00650C60"/>
    <w:rsid w:val="00651C69"/>
    <w:rsid w:val="006520B3"/>
    <w:rsid w:val="00653F4F"/>
    <w:rsid w:val="0065453A"/>
    <w:rsid w:val="006548D0"/>
    <w:rsid w:val="00654FAC"/>
    <w:rsid w:val="0065528C"/>
    <w:rsid w:val="00655872"/>
    <w:rsid w:val="00657631"/>
    <w:rsid w:val="0066045A"/>
    <w:rsid w:val="00660462"/>
    <w:rsid w:val="00662F8C"/>
    <w:rsid w:val="0066383E"/>
    <w:rsid w:val="0066409F"/>
    <w:rsid w:val="006646C0"/>
    <w:rsid w:val="00665328"/>
    <w:rsid w:val="006657A8"/>
    <w:rsid w:val="00665BD9"/>
    <w:rsid w:val="006714EF"/>
    <w:rsid w:val="006727B1"/>
    <w:rsid w:val="00673F13"/>
    <w:rsid w:val="00675525"/>
    <w:rsid w:val="0067625D"/>
    <w:rsid w:val="006763E8"/>
    <w:rsid w:val="006771A3"/>
    <w:rsid w:val="006771C8"/>
    <w:rsid w:val="00677608"/>
    <w:rsid w:val="006808F4"/>
    <w:rsid w:val="00680A62"/>
    <w:rsid w:val="00683DEF"/>
    <w:rsid w:val="00683E0A"/>
    <w:rsid w:val="00684895"/>
    <w:rsid w:val="00685710"/>
    <w:rsid w:val="0068573E"/>
    <w:rsid w:val="006860D2"/>
    <w:rsid w:val="006878CF"/>
    <w:rsid w:val="00690D2A"/>
    <w:rsid w:val="0069176B"/>
    <w:rsid w:val="00691E19"/>
    <w:rsid w:val="00691E20"/>
    <w:rsid w:val="0069213B"/>
    <w:rsid w:val="006922B9"/>
    <w:rsid w:val="00692B18"/>
    <w:rsid w:val="00692E09"/>
    <w:rsid w:val="0069315A"/>
    <w:rsid w:val="00693BB0"/>
    <w:rsid w:val="00695053"/>
    <w:rsid w:val="006952A8"/>
    <w:rsid w:val="00695320"/>
    <w:rsid w:val="00696944"/>
    <w:rsid w:val="006A0D23"/>
    <w:rsid w:val="006A18FB"/>
    <w:rsid w:val="006A1EFA"/>
    <w:rsid w:val="006A3E7E"/>
    <w:rsid w:val="006A5092"/>
    <w:rsid w:val="006A5703"/>
    <w:rsid w:val="006A6A00"/>
    <w:rsid w:val="006A77A5"/>
    <w:rsid w:val="006B19EB"/>
    <w:rsid w:val="006B1D4A"/>
    <w:rsid w:val="006B2595"/>
    <w:rsid w:val="006B2C03"/>
    <w:rsid w:val="006B39D3"/>
    <w:rsid w:val="006B4507"/>
    <w:rsid w:val="006B64C4"/>
    <w:rsid w:val="006C0596"/>
    <w:rsid w:val="006C1A81"/>
    <w:rsid w:val="006C3D60"/>
    <w:rsid w:val="006C7E54"/>
    <w:rsid w:val="006D0060"/>
    <w:rsid w:val="006D32AA"/>
    <w:rsid w:val="006D7192"/>
    <w:rsid w:val="006D762D"/>
    <w:rsid w:val="006E0C2C"/>
    <w:rsid w:val="006E0D2B"/>
    <w:rsid w:val="006E0FAF"/>
    <w:rsid w:val="006E1D0B"/>
    <w:rsid w:val="006E1FD8"/>
    <w:rsid w:val="006E260B"/>
    <w:rsid w:val="006E26C4"/>
    <w:rsid w:val="006E2C8B"/>
    <w:rsid w:val="006E40FE"/>
    <w:rsid w:val="006E4594"/>
    <w:rsid w:val="006F0224"/>
    <w:rsid w:val="006F1183"/>
    <w:rsid w:val="006F1714"/>
    <w:rsid w:val="006F19A9"/>
    <w:rsid w:val="006F1BA1"/>
    <w:rsid w:val="006F2EDB"/>
    <w:rsid w:val="006F5200"/>
    <w:rsid w:val="006F6B0E"/>
    <w:rsid w:val="006F7457"/>
    <w:rsid w:val="006F760F"/>
    <w:rsid w:val="007013B9"/>
    <w:rsid w:val="0070171D"/>
    <w:rsid w:val="00701FD4"/>
    <w:rsid w:val="00704121"/>
    <w:rsid w:val="007044A1"/>
    <w:rsid w:val="007067D7"/>
    <w:rsid w:val="007100E1"/>
    <w:rsid w:val="00711501"/>
    <w:rsid w:val="007132D8"/>
    <w:rsid w:val="007141EA"/>
    <w:rsid w:val="00714933"/>
    <w:rsid w:val="00714AB6"/>
    <w:rsid w:val="007170A5"/>
    <w:rsid w:val="007223AB"/>
    <w:rsid w:val="007226C8"/>
    <w:rsid w:val="00722910"/>
    <w:rsid w:val="00725638"/>
    <w:rsid w:val="00726237"/>
    <w:rsid w:val="00726BCE"/>
    <w:rsid w:val="0073087E"/>
    <w:rsid w:val="00732F79"/>
    <w:rsid w:val="007332B5"/>
    <w:rsid w:val="007336A8"/>
    <w:rsid w:val="0073531C"/>
    <w:rsid w:val="0073596C"/>
    <w:rsid w:val="00735FC9"/>
    <w:rsid w:val="00737086"/>
    <w:rsid w:val="0074137A"/>
    <w:rsid w:val="007425CA"/>
    <w:rsid w:val="007430D2"/>
    <w:rsid w:val="00743E69"/>
    <w:rsid w:val="00745D49"/>
    <w:rsid w:val="00750DC0"/>
    <w:rsid w:val="0075186B"/>
    <w:rsid w:val="007526BA"/>
    <w:rsid w:val="00752975"/>
    <w:rsid w:val="00752C7A"/>
    <w:rsid w:val="00754B01"/>
    <w:rsid w:val="00755903"/>
    <w:rsid w:val="007572F4"/>
    <w:rsid w:val="00760763"/>
    <w:rsid w:val="00761762"/>
    <w:rsid w:val="007628B6"/>
    <w:rsid w:val="007629F3"/>
    <w:rsid w:val="00767094"/>
    <w:rsid w:val="0076756A"/>
    <w:rsid w:val="007713EE"/>
    <w:rsid w:val="00772702"/>
    <w:rsid w:val="007738FF"/>
    <w:rsid w:val="0077515E"/>
    <w:rsid w:val="0077594F"/>
    <w:rsid w:val="00780719"/>
    <w:rsid w:val="00780CB0"/>
    <w:rsid w:val="0078209D"/>
    <w:rsid w:val="0078211A"/>
    <w:rsid w:val="007829E7"/>
    <w:rsid w:val="00782A1D"/>
    <w:rsid w:val="00784039"/>
    <w:rsid w:val="00785C33"/>
    <w:rsid w:val="00785D79"/>
    <w:rsid w:val="00786E2D"/>
    <w:rsid w:val="007876F3"/>
    <w:rsid w:val="00790816"/>
    <w:rsid w:val="00790CAC"/>
    <w:rsid w:val="007922B8"/>
    <w:rsid w:val="0079242B"/>
    <w:rsid w:val="00795450"/>
    <w:rsid w:val="007968EA"/>
    <w:rsid w:val="007A013F"/>
    <w:rsid w:val="007A0C9E"/>
    <w:rsid w:val="007A1B3D"/>
    <w:rsid w:val="007A504B"/>
    <w:rsid w:val="007A5BF4"/>
    <w:rsid w:val="007A71B0"/>
    <w:rsid w:val="007B085E"/>
    <w:rsid w:val="007B0ACE"/>
    <w:rsid w:val="007B1415"/>
    <w:rsid w:val="007B1666"/>
    <w:rsid w:val="007B1AB8"/>
    <w:rsid w:val="007B1B75"/>
    <w:rsid w:val="007B4528"/>
    <w:rsid w:val="007B54F7"/>
    <w:rsid w:val="007B695A"/>
    <w:rsid w:val="007B7A21"/>
    <w:rsid w:val="007B7B09"/>
    <w:rsid w:val="007B7CBE"/>
    <w:rsid w:val="007B7DF2"/>
    <w:rsid w:val="007B7E94"/>
    <w:rsid w:val="007C0CFD"/>
    <w:rsid w:val="007C1081"/>
    <w:rsid w:val="007C24B5"/>
    <w:rsid w:val="007C2C9F"/>
    <w:rsid w:val="007D04E4"/>
    <w:rsid w:val="007D0748"/>
    <w:rsid w:val="007D248D"/>
    <w:rsid w:val="007D3342"/>
    <w:rsid w:val="007D3572"/>
    <w:rsid w:val="007D455F"/>
    <w:rsid w:val="007D48C3"/>
    <w:rsid w:val="007D48DF"/>
    <w:rsid w:val="007D6984"/>
    <w:rsid w:val="007D6D4C"/>
    <w:rsid w:val="007D71AC"/>
    <w:rsid w:val="007D7236"/>
    <w:rsid w:val="007D7915"/>
    <w:rsid w:val="007E13A7"/>
    <w:rsid w:val="007E209B"/>
    <w:rsid w:val="007E2184"/>
    <w:rsid w:val="007E2DD5"/>
    <w:rsid w:val="007E4470"/>
    <w:rsid w:val="007E4858"/>
    <w:rsid w:val="007E4F66"/>
    <w:rsid w:val="007E548A"/>
    <w:rsid w:val="007E66E3"/>
    <w:rsid w:val="007F294C"/>
    <w:rsid w:val="007F3047"/>
    <w:rsid w:val="007F439E"/>
    <w:rsid w:val="007F43C2"/>
    <w:rsid w:val="007F50C9"/>
    <w:rsid w:val="007F512F"/>
    <w:rsid w:val="007F6B4B"/>
    <w:rsid w:val="008003F8"/>
    <w:rsid w:val="0080074B"/>
    <w:rsid w:val="00800936"/>
    <w:rsid w:val="008023CB"/>
    <w:rsid w:val="00802401"/>
    <w:rsid w:val="008051CA"/>
    <w:rsid w:val="00806197"/>
    <w:rsid w:val="008067B4"/>
    <w:rsid w:val="008109BD"/>
    <w:rsid w:val="00812122"/>
    <w:rsid w:val="00813DAA"/>
    <w:rsid w:val="00820004"/>
    <w:rsid w:val="00820909"/>
    <w:rsid w:val="00821C59"/>
    <w:rsid w:val="00822848"/>
    <w:rsid w:val="00823A92"/>
    <w:rsid w:val="00824B83"/>
    <w:rsid w:val="00824FF1"/>
    <w:rsid w:val="00825BB6"/>
    <w:rsid w:val="008269C4"/>
    <w:rsid w:val="00830008"/>
    <w:rsid w:val="008309DD"/>
    <w:rsid w:val="00831881"/>
    <w:rsid w:val="00831A95"/>
    <w:rsid w:val="00831E43"/>
    <w:rsid w:val="0083311E"/>
    <w:rsid w:val="00833586"/>
    <w:rsid w:val="008358E4"/>
    <w:rsid w:val="00836712"/>
    <w:rsid w:val="00837F49"/>
    <w:rsid w:val="00841801"/>
    <w:rsid w:val="00842236"/>
    <w:rsid w:val="008426C0"/>
    <w:rsid w:val="00842871"/>
    <w:rsid w:val="00842AF8"/>
    <w:rsid w:val="00842C63"/>
    <w:rsid w:val="00843B11"/>
    <w:rsid w:val="0084462A"/>
    <w:rsid w:val="00845537"/>
    <w:rsid w:val="008468D4"/>
    <w:rsid w:val="00846AEF"/>
    <w:rsid w:val="00846B54"/>
    <w:rsid w:val="0084770A"/>
    <w:rsid w:val="00850585"/>
    <w:rsid w:val="00851638"/>
    <w:rsid w:val="00851C1F"/>
    <w:rsid w:val="00852101"/>
    <w:rsid w:val="00852CD0"/>
    <w:rsid w:val="008546DC"/>
    <w:rsid w:val="00860D1D"/>
    <w:rsid w:val="00860F11"/>
    <w:rsid w:val="00861589"/>
    <w:rsid w:val="00862B74"/>
    <w:rsid w:val="00863117"/>
    <w:rsid w:val="0086329F"/>
    <w:rsid w:val="008634FD"/>
    <w:rsid w:val="00863881"/>
    <w:rsid w:val="00866AD6"/>
    <w:rsid w:val="008714D9"/>
    <w:rsid w:val="0087173A"/>
    <w:rsid w:val="00871F7A"/>
    <w:rsid w:val="0087203B"/>
    <w:rsid w:val="00872599"/>
    <w:rsid w:val="0087461E"/>
    <w:rsid w:val="00874A4E"/>
    <w:rsid w:val="00875835"/>
    <w:rsid w:val="00875E71"/>
    <w:rsid w:val="008762C7"/>
    <w:rsid w:val="0087647B"/>
    <w:rsid w:val="00876562"/>
    <w:rsid w:val="008776CE"/>
    <w:rsid w:val="008808DF"/>
    <w:rsid w:val="00880BBF"/>
    <w:rsid w:val="00881B45"/>
    <w:rsid w:val="00882DF4"/>
    <w:rsid w:val="008834F3"/>
    <w:rsid w:val="008848BB"/>
    <w:rsid w:val="008855D0"/>
    <w:rsid w:val="00885FD0"/>
    <w:rsid w:val="00886047"/>
    <w:rsid w:val="008871EE"/>
    <w:rsid w:val="00891086"/>
    <w:rsid w:val="00891FD9"/>
    <w:rsid w:val="008943AE"/>
    <w:rsid w:val="0089457B"/>
    <w:rsid w:val="008A1185"/>
    <w:rsid w:val="008A1638"/>
    <w:rsid w:val="008A40E1"/>
    <w:rsid w:val="008A6AFA"/>
    <w:rsid w:val="008A6D7E"/>
    <w:rsid w:val="008A7CB2"/>
    <w:rsid w:val="008A7E16"/>
    <w:rsid w:val="008B0EDF"/>
    <w:rsid w:val="008B2BC3"/>
    <w:rsid w:val="008B3782"/>
    <w:rsid w:val="008B3A6E"/>
    <w:rsid w:val="008B535D"/>
    <w:rsid w:val="008B538D"/>
    <w:rsid w:val="008B6254"/>
    <w:rsid w:val="008B68F9"/>
    <w:rsid w:val="008B7F15"/>
    <w:rsid w:val="008C1087"/>
    <w:rsid w:val="008C10EB"/>
    <w:rsid w:val="008C20A8"/>
    <w:rsid w:val="008C2638"/>
    <w:rsid w:val="008C2C88"/>
    <w:rsid w:val="008C3D49"/>
    <w:rsid w:val="008C5757"/>
    <w:rsid w:val="008C59F1"/>
    <w:rsid w:val="008D013C"/>
    <w:rsid w:val="008D19A8"/>
    <w:rsid w:val="008D3944"/>
    <w:rsid w:val="008D3BDC"/>
    <w:rsid w:val="008D4871"/>
    <w:rsid w:val="008D5457"/>
    <w:rsid w:val="008D5577"/>
    <w:rsid w:val="008D7D1D"/>
    <w:rsid w:val="008E06E1"/>
    <w:rsid w:val="008E0F90"/>
    <w:rsid w:val="008E1E80"/>
    <w:rsid w:val="008E254E"/>
    <w:rsid w:val="008E2B38"/>
    <w:rsid w:val="008E4E25"/>
    <w:rsid w:val="008E5A45"/>
    <w:rsid w:val="008E6A15"/>
    <w:rsid w:val="008E7089"/>
    <w:rsid w:val="008F12D7"/>
    <w:rsid w:val="008F24AE"/>
    <w:rsid w:val="008F2600"/>
    <w:rsid w:val="008F3002"/>
    <w:rsid w:val="008F414F"/>
    <w:rsid w:val="008F4429"/>
    <w:rsid w:val="008F5489"/>
    <w:rsid w:val="008F5555"/>
    <w:rsid w:val="008F7552"/>
    <w:rsid w:val="0090065C"/>
    <w:rsid w:val="00903248"/>
    <w:rsid w:val="009056A0"/>
    <w:rsid w:val="00907214"/>
    <w:rsid w:val="00910A73"/>
    <w:rsid w:val="00911981"/>
    <w:rsid w:val="00912E64"/>
    <w:rsid w:val="00912E7E"/>
    <w:rsid w:val="00915432"/>
    <w:rsid w:val="00915A6A"/>
    <w:rsid w:val="00916498"/>
    <w:rsid w:val="009165A7"/>
    <w:rsid w:val="00922E72"/>
    <w:rsid w:val="00922E86"/>
    <w:rsid w:val="00925D9B"/>
    <w:rsid w:val="00927BA9"/>
    <w:rsid w:val="00927BF1"/>
    <w:rsid w:val="00927E58"/>
    <w:rsid w:val="00930004"/>
    <w:rsid w:val="009318ED"/>
    <w:rsid w:val="00931A2B"/>
    <w:rsid w:val="00932820"/>
    <w:rsid w:val="0093289B"/>
    <w:rsid w:val="009338EF"/>
    <w:rsid w:val="00933E3A"/>
    <w:rsid w:val="00934283"/>
    <w:rsid w:val="009357E3"/>
    <w:rsid w:val="00935EBC"/>
    <w:rsid w:val="00936691"/>
    <w:rsid w:val="00937770"/>
    <w:rsid w:val="00942677"/>
    <w:rsid w:val="00942953"/>
    <w:rsid w:val="00942F22"/>
    <w:rsid w:val="00943639"/>
    <w:rsid w:val="00943E18"/>
    <w:rsid w:val="00945613"/>
    <w:rsid w:val="00945C15"/>
    <w:rsid w:val="00945EBA"/>
    <w:rsid w:val="0094611A"/>
    <w:rsid w:val="00947B77"/>
    <w:rsid w:val="00952230"/>
    <w:rsid w:val="00952278"/>
    <w:rsid w:val="009523A6"/>
    <w:rsid w:val="009526DD"/>
    <w:rsid w:val="00953A92"/>
    <w:rsid w:val="00953F4A"/>
    <w:rsid w:val="0095458B"/>
    <w:rsid w:val="00955BF7"/>
    <w:rsid w:val="009560C3"/>
    <w:rsid w:val="00961A6E"/>
    <w:rsid w:val="00962AFA"/>
    <w:rsid w:val="00962F5F"/>
    <w:rsid w:val="009644A8"/>
    <w:rsid w:val="009644C9"/>
    <w:rsid w:val="009651B4"/>
    <w:rsid w:val="0096741C"/>
    <w:rsid w:val="009703A2"/>
    <w:rsid w:val="00972CD4"/>
    <w:rsid w:val="00973687"/>
    <w:rsid w:val="009748F8"/>
    <w:rsid w:val="00975D31"/>
    <w:rsid w:val="00976668"/>
    <w:rsid w:val="00976A2B"/>
    <w:rsid w:val="00977B47"/>
    <w:rsid w:val="00980ACD"/>
    <w:rsid w:val="00980F27"/>
    <w:rsid w:val="00982801"/>
    <w:rsid w:val="00984D15"/>
    <w:rsid w:val="009850FF"/>
    <w:rsid w:val="00985F04"/>
    <w:rsid w:val="00987A7E"/>
    <w:rsid w:val="009918A8"/>
    <w:rsid w:val="00993CFF"/>
    <w:rsid w:val="00994C17"/>
    <w:rsid w:val="00996780"/>
    <w:rsid w:val="009978C3"/>
    <w:rsid w:val="00997F98"/>
    <w:rsid w:val="009A0A19"/>
    <w:rsid w:val="009A0EF7"/>
    <w:rsid w:val="009A12A8"/>
    <w:rsid w:val="009A1648"/>
    <w:rsid w:val="009A177D"/>
    <w:rsid w:val="009A34FB"/>
    <w:rsid w:val="009A5612"/>
    <w:rsid w:val="009A7005"/>
    <w:rsid w:val="009A7B98"/>
    <w:rsid w:val="009A7D52"/>
    <w:rsid w:val="009A7FB5"/>
    <w:rsid w:val="009B0A92"/>
    <w:rsid w:val="009B12C0"/>
    <w:rsid w:val="009B192B"/>
    <w:rsid w:val="009B3EE6"/>
    <w:rsid w:val="009B4815"/>
    <w:rsid w:val="009B4A05"/>
    <w:rsid w:val="009B4C9E"/>
    <w:rsid w:val="009B60E7"/>
    <w:rsid w:val="009C0088"/>
    <w:rsid w:val="009C09F9"/>
    <w:rsid w:val="009C0FD9"/>
    <w:rsid w:val="009C2D6A"/>
    <w:rsid w:val="009C3AF3"/>
    <w:rsid w:val="009C40DA"/>
    <w:rsid w:val="009C451A"/>
    <w:rsid w:val="009C4D16"/>
    <w:rsid w:val="009C6572"/>
    <w:rsid w:val="009C6F2B"/>
    <w:rsid w:val="009C7889"/>
    <w:rsid w:val="009D0E5A"/>
    <w:rsid w:val="009D0F8D"/>
    <w:rsid w:val="009D19AA"/>
    <w:rsid w:val="009D1FE7"/>
    <w:rsid w:val="009D31E8"/>
    <w:rsid w:val="009D37C0"/>
    <w:rsid w:val="009D61E6"/>
    <w:rsid w:val="009D6E1B"/>
    <w:rsid w:val="009E0B3A"/>
    <w:rsid w:val="009E31A2"/>
    <w:rsid w:val="009E46FB"/>
    <w:rsid w:val="009E5DDE"/>
    <w:rsid w:val="009E6987"/>
    <w:rsid w:val="009E6BBF"/>
    <w:rsid w:val="009E7756"/>
    <w:rsid w:val="009F0FCB"/>
    <w:rsid w:val="009F21D1"/>
    <w:rsid w:val="009F3234"/>
    <w:rsid w:val="009F43BB"/>
    <w:rsid w:val="009F5BD7"/>
    <w:rsid w:val="009F6500"/>
    <w:rsid w:val="009F673F"/>
    <w:rsid w:val="009F74D2"/>
    <w:rsid w:val="009F7EE3"/>
    <w:rsid w:val="009F906A"/>
    <w:rsid w:val="00A001BA"/>
    <w:rsid w:val="00A009FC"/>
    <w:rsid w:val="00A00E77"/>
    <w:rsid w:val="00A0195B"/>
    <w:rsid w:val="00A02C82"/>
    <w:rsid w:val="00A0342B"/>
    <w:rsid w:val="00A03A80"/>
    <w:rsid w:val="00A05A34"/>
    <w:rsid w:val="00A0680C"/>
    <w:rsid w:val="00A0693B"/>
    <w:rsid w:val="00A06D50"/>
    <w:rsid w:val="00A079CF"/>
    <w:rsid w:val="00A11D31"/>
    <w:rsid w:val="00A12659"/>
    <w:rsid w:val="00A1432C"/>
    <w:rsid w:val="00A16FA1"/>
    <w:rsid w:val="00A177A4"/>
    <w:rsid w:val="00A20571"/>
    <w:rsid w:val="00A21D90"/>
    <w:rsid w:val="00A22048"/>
    <w:rsid w:val="00A22EAF"/>
    <w:rsid w:val="00A26303"/>
    <w:rsid w:val="00A26EB2"/>
    <w:rsid w:val="00A33191"/>
    <w:rsid w:val="00A33F40"/>
    <w:rsid w:val="00A3400D"/>
    <w:rsid w:val="00A34B79"/>
    <w:rsid w:val="00A353D1"/>
    <w:rsid w:val="00A35B7B"/>
    <w:rsid w:val="00A370DE"/>
    <w:rsid w:val="00A44F7D"/>
    <w:rsid w:val="00A45FB0"/>
    <w:rsid w:val="00A46360"/>
    <w:rsid w:val="00A47B1B"/>
    <w:rsid w:val="00A50926"/>
    <w:rsid w:val="00A509D4"/>
    <w:rsid w:val="00A51F6F"/>
    <w:rsid w:val="00A54632"/>
    <w:rsid w:val="00A54C48"/>
    <w:rsid w:val="00A55F5C"/>
    <w:rsid w:val="00A606C4"/>
    <w:rsid w:val="00A60F35"/>
    <w:rsid w:val="00A62D2F"/>
    <w:rsid w:val="00A63387"/>
    <w:rsid w:val="00A64D51"/>
    <w:rsid w:val="00A64E5F"/>
    <w:rsid w:val="00A6614B"/>
    <w:rsid w:val="00A67E4E"/>
    <w:rsid w:val="00A70685"/>
    <w:rsid w:val="00A71C7D"/>
    <w:rsid w:val="00A72106"/>
    <w:rsid w:val="00A734F0"/>
    <w:rsid w:val="00A73668"/>
    <w:rsid w:val="00A75859"/>
    <w:rsid w:val="00A75A70"/>
    <w:rsid w:val="00A75D31"/>
    <w:rsid w:val="00A77EC1"/>
    <w:rsid w:val="00A807BA"/>
    <w:rsid w:val="00A80D93"/>
    <w:rsid w:val="00A81E4A"/>
    <w:rsid w:val="00A83B24"/>
    <w:rsid w:val="00A8451B"/>
    <w:rsid w:val="00A84ACF"/>
    <w:rsid w:val="00A84D48"/>
    <w:rsid w:val="00A863E6"/>
    <w:rsid w:val="00A93E3C"/>
    <w:rsid w:val="00A93FA9"/>
    <w:rsid w:val="00A952E7"/>
    <w:rsid w:val="00A9549E"/>
    <w:rsid w:val="00A97D79"/>
    <w:rsid w:val="00AA2BD3"/>
    <w:rsid w:val="00AA338D"/>
    <w:rsid w:val="00AA4B0B"/>
    <w:rsid w:val="00AA6764"/>
    <w:rsid w:val="00AA6CCE"/>
    <w:rsid w:val="00AA79E6"/>
    <w:rsid w:val="00AA7DCF"/>
    <w:rsid w:val="00AB0CDE"/>
    <w:rsid w:val="00AB1203"/>
    <w:rsid w:val="00AB163A"/>
    <w:rsid w:val="00AB1DBC"/>
    <w:rsid w:val="00AB20C6"/>
    <w:rsid w:val="00AB2144"/>
    <w:rsid w:val="00AB4CE8"/>
    <w:rsid w:val="00AB52DA"/>
    <w:rsid w:val="00AB65A5"/>
    <w:rsid w:val="00AB6C58"/>
    <w:rsid w:val="00AB7E7B"/>
    <w:rsid w:val="00AC05D9"/>
    <w:rsid w:val="00AC1406"/>
    <w:rsid w:val="00AC143A"/>
    <w:rsid w:val="00AC164E"/>
    <w:rsid w:val="00AC1C30"/>
    <w:rsid w:val="00AC3297"/>
    <w:rsid w:val="00AC4344"/>
    <w:rsid w:val="00AC4F73"/>
    <w:rsid w:val="00AC5DA7"/>
    <w:rsid w:val="00AC698E"/>
    <w:rsid w:val="00AD1A14"/>
    <w:rsid w:val="00AD1D3D"/>
    <w:rsid w:val="00AD1DCE"/>
    <w:rsid w:val="00AD207B"/>
    <w:rsid w:val="00AD2CD2"/>
    <w:rsid w:val="00AD52CE"/>
    <w:rsid w:val="00AD52E8"/>
    <w:rsid w:val="00AD555B"/>
    <w:rsid w:val="00AD777B"/>
    <w:rsid w:val="00AD79F3"/>
    <w:rsid w:val="00AE0D09"/>
    <w:rsid w:val="00AE2E5A"/>
    <w:rsid w:val="00AE3E96"/>
    <w:rsid w:val="00AE44AE"/>
    <w:rsid w:val="00AE48BC"/>
    <w:rsid w:val="00AE49B1"/>
    <w:rsid w:val="00AE4AA0"/>
    <w:rsid w:val="00AE4CD0"/>
    <w:rsid w:val="00AE502A"/>
    <w:rsid w:val="00AE51B9"/>
    <w:rsid w:val="00AE5A86"/>
    <w:rsid w:val="00AE5E5A"/>
    <w:rsid w:val="00AE665A"/>
    <w:rsid w:val="00AE685F"/>
    <w:rsid w:val="00AE7300"/>
    <w:rsid w:val="00AE7AFC"/>
    <w:rsid w:val="00AE7B39"/>
    <w:rsid w:val="00AF0986"/>
    <w:rsid w:val="00AF4AEF"/>
    <w:rsid w:val="00AF4CB7"/>
    <w:rsid w:val="00AF7379"/>
    <w:rsid w:val="00B007DC"/>
    <w:rsid w:val="00B01487"/>
    <w:rsid w:val="00B02B83"/>
    <w:rsid w:val="00B02D22"/>
    <w:rsid w:val="00B042A0"/>
    <w:rsid w:val="00B05E36"/>
    <w:rsid w:val="00B07585"/>
    <w:rsid w:val="00B075BE"/>
    <w:rsid w:val="00B10780"/>
    <w:rsid w:val="00B11018"/>
    <w:rsid w:val="00B11596"/>
    <w:rsid w:val="00B11F76"/>
    <w:rsid w:val="00B1528B"/>
    <w:rsid w:val="00B15D57"/>
    <w:rsid w:val="00B21FFC"/>
    <w:rsid w:val="00B270B8"/>
    <w:rsid w:val="00B2784D"/>
    <w:rsid w:val="00B27C7F"/>
    <w:rsid w:val="00B30473"/>
    <w:rsid w:val="00B31E7E"/>
    <w:rsid w:val="00B33F0F"/>
    <w:rsid w:val="00B342DA"/>
    <w:rsid w:val="00B3493D"/>
    <w:rsid w:val="00B35000"/>
    <w:rsid w:val="00B35419"/>
    <w:rsid w:val="00B35ED0"/>
    <w:rsid w:val="00B375A4"/>
    <w:rsid w:val="00B37DC2"/>
    <w:rsid w:val="00B40370"/>
    <w:rsid w:val="00B40D98"/>
    <w:rsid w:val="00B415BA"/>
    <w:rsid w:val="00B423C4"/>
    <w:rsid w:val="00B42979"/>
    <w:rsid w:val="00B43963"/>
    <w:rsid w:val="00B43E15"/>
    <w:rsid w:val="00B4422D"/>
    <w:rsid w:val="00B464A6"/>
    <w:rsid w:val="00B4654B"/>
    <w:rsid w:val="00B46852"/>
    <w:rsid w:val="00B47986"/>
    <w:rsid w:val="00B506B6"/>
    <w:rsid w:val="00B507EF"/>
    <w:rsid w:val="00B50C9C"/>
    <w:rsid w:val="00B518F5"/>
    <w:rsid w:val="00B523D3"/>
    <w:rsid w:val="00B545E6"/>
    <w:rsid w:val="00B54753"/>
    <w:rsid w:val="00B54799"/>
    <w:rsid w:val="00B551C2"/>
    <w:rsid w:val="00B561F2"/>
    <w:rsid w:val="00B5630E"/>
    <w:rsid w:val="00B603B0"/>
    <w:rsid w:val="00B607BB"/>
    <w:rsid w:val="00B61BD4"/>
    <w:rsid w:val="00B628A2"/>
    <w:rsid w:val="00B62AD8"/>
    <w:rsid w:val="00B65F6D"/>
    <w:rsid w:val="00B66957"/>
    <w:rsid w:val="00B7041C"/>
    <w:rsid w:val="00B72110"/>
    <w:rsid w:val="00B72D95"/>
    <w:rsid w:val="00B74D51"/>
    <w:rsid w:val="00B75A12"/>
    <w:rsid w:val="00B770C2"/>
    <w:rsid w:val="00B77FBD"/>
    <w:rsid w:val="00B80A0F"/>
    <w:rsid w:val="00B811A2"/>
    <w:rsid w:val="00B813DB"/>
    <w:rsid w:val="00B81C0A"/>
    <w:rsid w:val="00B82DDC"/>
    <w:rsid w:val="00B82F09"/>
    <w:rsid w:val="00B83559"/>
    <w:rsid w:val="00B83B8E"/>
    <w:rsid w:val="00B83F6A"/>
    <w:rsid w:val="00B842CB"/>
    <w:rsid w:val="00B849B7"/>
    <w:rsid w:val="00B84EBF"/>
    <w:rsid w:val="00B85D51"/>
    <w:rsid w:val="00B863F6"/>
    <w:rsid w:val="00B8684B"/>
    <w:rsid w:val="00B872C3"/>
    <w:rsid w:val="00B87E1E"/>
    <w:rsid w:val="00B9139D"/>
    <w:rsid w:val="00B91E04"/>
    <w:rsid w:val="00B92A4E"/>
    <w:rsid w:val="00B964FC"/>
    <w:rsid w:val="00B97CEB"/>
    <w:rsid w:val="00B97EE0"/>
    <w:rsid w:val="00BA10C9"/>
    <w:rsid w:val="00BA1531"/>
    <w:rsid w:val="00BA18A4"/>
    <w:rsid w:val="00BA29CA"/>
    <w:rsid w:val="00BA2E6A"/>
    <w:rsid w:val="00BA3587"/>
    <w:rsid w:val="00BA431B"/>
    <w:rsid w:val="00BA50FC"/>
    <w:rsid w:val="00BA5636"/>
    <w:rsid w:val="00BA571D"/>
    <w:rsid w:val="00BA625A"/>
    <w:rsid w:val="00BA633B"/>
    <w:rsid w:val="00BA6E19"/>
    <w:rsid w:val="00BA751D"/>
    <w:rsid w:val="00BA7878"/>
    <w:rsid w:val="00BB0039"/>
    <w:rsid w:val="00BB0ED7"/>
    <w:rsid w:val="00BB1149"/>
    <w:rsid w:val="00BB5899"/>
    <w:rsid w:val="00BC02A5"/>
    <w:rsid w:val="00BC0542"/>
    <w:rsid w:val="00BC0967"/>
    <w:rsid w:val="00BC13C3"/>
    <w:rsid w:val="00BC217E"/>
    <w:rsid w:val="00BC253C"/>
    <w:rsid w:val="00BC3130"/>
    <w:rsid w:val="00BC521B"/>
    <w:rsid w:val="00BC7260"/>
    <w:rsid w:val="00BC7F49"/>
    <w:rsid w:val="00BD010A"/>
    <w:rsid w:val="00BD04CF"/>
    <w:rsid w:val="00BD367D"/>
    <w:rsid w:val="00BD489E"/>
    <w:rsid w:val="00BD61D0"/>
    <w:rsid w:val="00BD693C"/>
    <w:rsid w:val="00BD715E"/>
    <w:rsid w:val="00BD72FB"/>
    <w:rsid w:val="00BE089F"/>
    <w:rsid w:val="00BE156C"/>
    <w:rsid w:val="00BE2274"/>
    <w:rsid w:val="00BE2570"/>
    <w:rsid w:val="00BE36F8"/>
    <w:rsid w:val="00BE3B02"/>
    <w:rsid w:val="00BE3FEA"/>
    <w:rsid w:val="00BE641F"/>
    <w:rsid w:val="00BE6901"/>
    <w:rsid w:val="00BE748C"/>
    <w:rsid w:val="00BE7ACF"/>
    <w:rsid w:val="00BE7D17"/>
    <w:rsid w:val="00BE7F50"/>
    <w:rsid w:val="00BF309A"/>
    <w:rsid w:val="00BF401C"/>
    <w:rsid w:val="00BF6BB7"/>
    <w:rsid w:val="00C0002C"/>
    <w:rsid w:val="00C0024D"/>
    <w:rsid w:val="00C031EB"/>
    <w:rsid w:val="00C04E91"/>
    <w:rsid w:val="00C05488"/>
    <w:rsid w:val="00C05694"/>
    <w:rsid w:val="00C05988"/>
    <w:rsid w:val="00C062D4"/>
    <w:rsid w:val="00C06420"/>
    <w:rsid w:val="00C100A1"/>
    <w:rsid w:val="00C11C21"/>
    <w:rsid w:val="00C11E7A"/>
    <w:rsid w:val="00C127D6"/>
    <w:rsid w:val="00C12BE0"/>
    <w:rsid w:val="00C133E6"/>
    <w:rsid w:val="00C13CDC"/>
    <w:rsid w:val="00C167D2"/>
    <w:rsid w:val="00C20CCB"/>
    <w:rsid w:val="00C23CF1"/>
    <w:rsid w:val="00C24509"/>
    <w:rsid w:val="00C24B1A"/>
    <w:rsid w:val="00C25752"/>
    <w:rsid w:val="00C25A4E"/>
    <w:rsid w:val="00C267E4"/>
    <w:rsid w:val="00C272DC"/>
    <w:rsid w:val="00C27781"/>
    <w:rsid w:val="00C27CF1"/>
    <w:rsid w:val="00C27D58"/>
    <w:rsid w:val="00C3048D"/>
    <w:rsid w:val="00C30D2E"/>
    <w:rsid w:val="00C3100B"/>
    <w:rsid w:val="00C31DF7"/>
    <w:rsid w:val="00C331A0"/>
    <w:rsid w:val="00C33B30"/>
    <w:rsid w:val="00C34E1A"/>
    <w:rsid w:val="00C34FCB"/>
    <w:rsid w:val="00C36AD7"/>
    <w:rsid w:val="00C374A4"/>
    <w:rsid w:val="00C41977"/>
    <w:rsid w:val="00C41D5B"/>
    <w:rsid w:val="00C41DBB"/>
    <w:rsid w:val="00C425D2"/>
    <w:rsid w:val="00C42731"/>
    <w:rsid w:val="00C428A9"/>
    <w:rsid w:val="00C43FFD"/>
    <w:rsid w:val="00C440B0"/>
    <w:rsid w:val="00C44142"/>
    <w:rsid w:val="00C450BC"/>
    <w:rsid w:val="00C45A00"/>
    <w:rsid w:val="00C45B3C"/>
    <w:rsid w:val="00C45CB4"/>
    <w:rsid w:val="00C45CC3"/>
    <w:rsid w:val="00C46326"/>
    <w:rsid w:val="00C47F77"/>
    <w:rsid w:val="00C51EB3"/>
    <w:rsid w:val="00C52E28"/>
    <w:rsid w:val="00C54115"/>
    <w:rsid w:val="00C54355"/>
    <w:rsid w:val="00C557E4"/>
    <w:rsid w:val="00C5612E"/>
    <w:rsid w:val="00C60600"/>
    <w:rsid w:val="00C60747"/>
    <w:rsid w:val="00C61F57"/>
    <w:rsid w:val="00C636D9"/>
    <w:rsid w:val="00C649E2"/>
    <w:rsid w:val="00C64C7E"/>
    <w:rsid w:val="00C668DA"/>
    <w:rsid w:val="00C671C7"/>
    <w:rsid w:val="00C679EA"/>
    <w:rsid w:val="00C67D3E"/>
    <w:rsid w:val="00C70428"/>
    <w:rsid w:val="00C70D45"/>
    <w:rsid w:val="00C7201F"/>
    <w:rsid w:val="00C73AF4"/>
    <w:rsid w:val="00C73D59"/>
    <w:rsid w:val="00C77066"/>
    <w:rsid w:val="00C770E5"/>
    <w:rsid w:val="00C81CD4"/>
    <w:rsid w:val="00C82717"/>
    <w:rsid w:val="00C82BFC"/>
    <w:rsid w:val="00C83C2E"/>
    <w:rsid w:val="00C84BDD"/>
    <w:rsid w:val="00C85C30"/>
    <w:rsid w:val="00C870CA"/>
    <w:rsid w:val="00C876CE"/>
    <w:rsid w:val="00C900FA"/>
    <w:rsid w:val="00C9044C"/>
    <w:rsid w:val="00C90D4E"/>
    <w:rsid w:val="00C917C8"/>
    <w:rsid w:val="00C91BCB"/>
    <w:rsid w:val="00C92F0A"/>
    <w:rsid w:val="00C93920"/>
    <w:rsid w:val="00C95CDC"/>
    <w:rsid w:val="00C975DF"/>
    <w:rsid w:val="00CA1B4E"/>
    <w:rsid w:val="00CA521C"/>
    <w:rsid w:val="00CA5B0D"/>
    <w:rsid w:val="00CA7925"/>
    <w:rsid w:val="00CA7B67"/>
    <w:rsid w:val="00CB0F08"/>
    <w:rsid w:val="00CB1FA5"/>
    <w:rsid w:val="00CB2E1E"/>
    <w:rsid w:val="00CB2F97"/>
    <w:rsid w:val="00CB2FAD"/>
    <w:rsid w:val="00CB3237"/>
    <w:rsid w:val="00CB35A5"/>
    <w:rsid w:val="00CB3B2B"/>
    <w:rsid w:val="00CB3C2F"/>
    <w:rsid w:val="00CB4909"/>
    <w:rsid w:val="00CB6C1B"/>
    <w:rsid w:val="00CB6D9D"/>
    <w:rsid w:val="00CB7DC3"/>
    <w:rsid w:val="00CC01F0"/>
    <w:rsid w:val="00CC26ED"/>
    <w:rsid w:val="00CC2946"/>
    <w:rsid w:val="00CC2A67"/>
    <w:rsid w:val="00CC30F0"/>
    <w:rsid w:val="00CC30F8"/>
    <w:rsid w:val="00CC4F59"/>
    <w:rsid w:val="00CC5581"/>
    <w:rsid w:val="00CC5B49"/>
    <w:rsid w:val="00CC60CD"/>
    <w:rsid w:val="00CC6311"/>
    <w:rsid w:val="00CC733E"/>
    <w:rsid w:val="00CC75DF"/>
    <w:rsid w:val="00CD085A"/>
    <w:rsid w:val="00CD0E1D"/>
    <w:rsid w:val="00CD0E6C"/>
    <w:rsid w:val="00CD385F"/>
    <w:rsid w:val="00CD3FB7"/>
    <w:rsid w:val="00CD58E0"/>
    <w:rsid w:val="00CD5C86"/>
    <w:rsid w:val="00CD615F"/>
    <w:rsid w:val="00CE1871"/>
    <w:rsid w:val="00CE251F"/>
    <w:rsid w:val="00CE4400"/>
    <w:rsid w:val="00CE5A0B"/>
    <w:rsid w:val="00CF05CB"/>
    <w:rsid w:val="00CF1243"/>
    <w:rsid w:val="00CF2122"/>
    <w:rsid w:val="00CF298B"/>
    <w:rsid w:val="00CF2F43"/>
    <w:rsid w:val="00CF451A"/>
    <w:rsid w:val="00CF7626"/>
    <w:rsid w:val="00CF7F13"/>
    <w:rsid w:val="00D01C77"/>
    <w:rsid w:val="00D0265E"/>
    <w:rsid w:val="00D059DC"/>
    <w:rsid w:val="00D05BA5"/>
    <w:rsid w:val="00D07DA1"/>
    <w:rsid w:val="00D103BC"/>
    <w:rsid w:val="00D1098D"/>
    <w:rsid w:val="00D1159C"/>
    <w:rsid w:val="00D11BE5"/>
    <w:rsid w:val="00D12C79"/>
    <w:rsid w:val="00D132EA"/>
    <w:rsid w:val="00D14A38"/>
    <w:rsid w:val="00D14E28"/>
    <w:rsid w:val="00D14EAE"/>
    <w:rsid w:val="00D15F84"/>
    <w:rsid w:val="00D16EFF"/>
    <w:rsid w:val="00D17729"/>
    <w:rsid w:val="00D21053"/>
    <w:rsid w:val="00D211BB"/>
    <w:rsid w:val="00D22777"/>
    <w:rsid w:val="00D22F03"/>
    <w:rsid w:val="00D238BD"/>
    <w:rsid w:val="00D23D6D"/>
    <w:rsid w:val="00D2569C"/>
    <w:rsid w:val="00D25B8E"/>
    <w:rsid w:val="00D26143"/>
    <w:rsid w:val="00D26816"/>
    <w:rsid w:val="00D3107B"/>
    <w:rsid w:val="00D316CC"/>
    <w:rsid w:val="00D34D5C"/>
    <w:rsid w:val="00D3529E"/>
    <w:rsid w:val="00D3602E"/>
    <w:rsid w:val="00D36B09"/>
    <w:rsid w:val="00D37689"/>
    <w:rsid w:val="00D3781B"/>
    <w:rsid w:val="00D42C16"/>
    <w:rsid w:val="00D432B0"/>
    <w:rsid w:val="00D43493"/>
    <w:rsid w:val="00D443C3"/>
    <w:rsid w:val="00D45F91"/>
    <w:rsid w:val="00D460FA"/>
    <w:rsid w:val="00D4734D"/>
    <w:rsid w:val="00D47610"/>
    <w:rsid w:val="00D4788D"/>
    <w:rsid w:val="00D50AA6"/>
    <w:rsid w:val="00D51264"/>
    <w:rsid w:val="00D519AD"/>
    <w:rsid w:val="00D51CC9"/>
    <w:rsid w:val="00D5235C"/>
    <w:rsid w:val="00D5256C"/>
    <w:rsid w:val="00D527B1"/>
    <w:rsid w:val="00D531BC"/>
    <w:rsid w:val="00D5348E"/>
    <w:rsid w:val="00D54A0F"/>
    <w:rsid w:val="00D54A56"/>
    <w:rsid w:val="00D552FF"/>
    <w:rsid w:val="00D5544C"/>
    <w:rsid w:val="00D55501"/>
    <w:rsid w:val="00D57E1A"/>
    <w:rsid w:val="00D605FD"/>
    <w:rsid w:val="00D61738"/>
    <w:rsid w:val="00D617D0"/>
    <w:rsid w:val="00D65140"/>
    <w:rsid w:val="00D65842"/>
    <w:rsid w:val="00D66523"/>
    <w:rsid w:val="00D6654D"/>
    <w:rsid w:val="00D67034"/>
    <w:rsid w:val="00D67C2C"/>
    <w:rsid w:val="00D7003B"/>
    <w:rsid w:val="00D71A6C"/>
    <w:rsid w:val="00D72F39"/>
    <w:rsid w:val="00D73232"/>
    <w:rsid w:val="00D73588"/>
    <w:rsid w:val="00D735D1"/>
    <w:rsid w:val="00D7448F"/>
    <w:rsid w:val="00D7560A"/>
    <w:rsid w:val="00D763E1"/>
    <w:rsid w:val="00D768A8"/>
    <w:rsid w:val="00D8085F"/>
    <w:rsid w:val="00D80CF3"/>
    <w:rsid w:val="00D820DD"/>
    <w:rsid w:val="00D8259A"/>
    <w:rsid w:val="00D82D45"/>
    <w:rsid w:val="00D832DF"/>
    <w:rsid w:val="00D84323"/>
    <w:rsid w:val="00D848A9"/>
    <w:rsid w:val="00D84F06"/>
    <w:rsid w:val="00D8550C"/>
    <w:rsid w:val="00D86C67"/>
    <w:rsid w:val="00D87164"/>
    <w:rsid w:val="00D873F9"/>
    <w:rsid w:val="00D8740E"/>
    <w:rsid w:val="00D87543"/>
    <w:rsid w:val="00D96580"/>
    <w:rsid w:val="00DA151B"/>
    <w:rsid w:val="00DA452F"/>
    <w:rsid w:val="00DA52B4"/>
    <w:rsid w:val="00DB0370"/>
    <w:rsid w:val="00DB1054"/>
    <w:rsid w:val="00DB1942"/>
    <w:rsid w:val="00DB4518"/>
    <w:rsid w:val="00DC1709"/>
    <w:rsid w:val="00DC7263"/>
    <w:rsid w:val="00DC754E"/>
    <w:rsid w:val="00DC775C"/>
    <w:rsid w:val="00DD0FC9"/>
    <w:rsid w:val="00DD1789"/>
    <w:rsid w:val="00DD22EE"/>
    <w:rsid w:val="00DD3B0E"/>
    <w:rsid w:val="00DD5983"/>
    <w:rsid w:val="00DD7A17"/>
    <w:rsid w:val="00DE0097"/>
    <w:rsid w:val="00DE0733"/>
    <w:rsid w:val="00DE088A"/>
    <w:rsid w:val="00DE1C46"/>
    <w:rsid w:val="00DE2DED"/>
    <w:rsid w:val="00DE4B12"/>
    <w:rsid w:val="00DE5F40"/>
    <w:rsid w:val="00DE6846"/>
    <w:rsid w:val="00DE731A"/>
    <w:rsid w:val="00DE7B57"/>
    <w:rsid w:val="00DE7CE0"/>
    <w:rsid w:val="00DF0A16"/>
    <w:rsid w:val="00DF1382"/>
    <w:rsid w:val="00DF1505"/>
    <w:rsid w:val="00DF3394"/>
    <w:rsid w:val="00DF44A4"/>
    <w:rsid w:val="00DF4C47"/>
    <w:rsid w:val="00DF54F2"/>
    <w:rsid w:val="00DF7217"/>
    <w:rsid w:val="00E007A7"/>
    <w:rsid w:val="00E04E62"/>
    <w:rsid w:val="00E04EC9"/>
    <w:rsid w:val="00E05532"/>
    <w:rsid w:val="00E06349"/>
    <w:rsid w:val="00E06DC4"/>
    <w:rsid w:val="00E06EBA"/>
    <w:rsid w:val="00E06FFC"/>
    <w:rsid w:val="00E07FC4"/>
    <w:rsid w:val="00E1026D"/>
    <w:rsid w:val="00E10F4D"/>
    <w:rsid w:val="00E138FD"/>
    <w:rsid w:val="00E16363"/>
    <w:rsid w:val="00E17326"/>
    <w:rsid w:val="00E17E57"/>
    <w:rsid w:val="00E205ED"/>
    <w:rsid w:val="00E21276"/>
    <w:rsid w:val="00E2214B"/>
    <w:rsid w:val="00E23004"/>
    <w:rsid w:val="00E2302F"/>
    <w:rsid w:val="00E23E12"/>
    <w:rsid w:val="00E2427D"/>
    <w:rsid w:val="00E2427F"/>
    <w:rsid w:val="00E2485D"/>
    <w:rsid w:val="00E24BF4"/>
    <w:rsid w:val="00E25D33"/>
    <w:rsid w:val="00E25E2A"/>
    <w:rsid w:val="00E2656A"/>
    <w:rsid w:val="00E32005"/>
    <w:rsid w:val="00E33A19"/>
    <w:rsid w:val="00E33F12"/>
    <w:rsid w:val="00E34855"/>
    <w:rsid w:val="00E36AC4"/>
    <w:rsid w:val="00E37843"/>
    <w:rsid w:val="00E37B1C"/>
    <w:rsid w:val="00E40579"/>
    <w:rsid w:val="00E41138"/>
    <w:rsid w:val="00E427FB"/>
    <w:rsid w:val="00E43337"/>
    <w:rsid w:val="00E43CEC"/>
    <w:rsid w:val="00E45168"/>
    <w:rsid w:val="00E45A88"/>
    <w:rsid w:val="00E46CF5"/>
    <w:rsid w:val="00E4775E"/>
    <w:rsid w:val="00E477A5"/>
    <w:rsid w:val="00E504DF"/>
    <w:rsid w:val="00E50B6A"/>
    <w:rsid w:val="00E51728"/>
    <w:rsid w:val="00E548B9"/>
    <w:rsid w:val="00E55906"/>
    <w:rsid w:val="00E55E2E"/>
    <w:rsid w:val="00E57567"/>
    <w:rsid w:val="00E5786F"/>
    <w:rsid w:val="00E57ABF"/>
    <w:rsid w:val="00E60896"/>
    <w:rsid w:val="00E609C3"/>
    <w:rsid w:val="00E62CBC"/>
    <w:rsid w:val="00E62FD3"/>
    <w:rsid w:val="00E6305B"/>
    <w:rsid w:val="00E63446"/>
    <w:rsid w:val="00E63AEF"/>
    <w:rsid w:val="00E667AB"/>
    <w:rsid w:val="00E702B0"/>
    <w:rsid w:val="00E71080"/>
    <w:rsid w:val="00E724CA"/>
    <w:rsid w:val="00E73072"/>
    <w:rsid w:val="00E74B9B"/>
    <w:rsid w:val="00E756A9"/>
    <w:rsid w:val="00E7799D"/>
    <w:rsid w:val="00E82790"/>
    <w:rsid w:val="00E85149"/>
    <w:rsid w:val="00E86246"/>
    <w:rsid w:val="00E87AE3"/>
    <w:rsid w:val="00E90C9C"/>
    <w:rsid w:val="00E92D10"/>
    <w:rsid w:val="00E9395D"/>
    <w:rsid w:val="00E94A9A"/>
    <w:rsid w:val="00E963D3"/>
    <w:rsid w:val="00E977B6"/>
    <w:rsid w:val="00E97E24"/>
    <w:rsid w:val="00E97F42"/>
    <w:rsid w:val="00EA1293"/>
    <w:rsid w:val="00EA1D00"/>
    <w:rsid w:val="00EA2826"/>
    <w:rsid w:val="00EA2BFE"/>
    <w:rsid w:val="00EA3196"/>
    <w:rsid w:val="00EA3779"/>
    <w:rsid w:val="00EA44E8"/>
    <w:rsid w:val="00EA4F26"/>
    <w:rsid w:val="00EA56D4"/>
    <w:rsid w:val="00EA6AA3"/>
    <w:rsid w:val="00EA6FBF"/>
    <w:rsid w:val="00EA739C"/>
    <w:rsid w:val="00EA7E3E"/>
    <w:rsid w:val="00EB006D"/>
    <w:rsid w:val="00EB0241"/>
    <w:rsid w:val="00EB0991"/>
    <w:rsid w:val="00EB2337"/>
    <w:rsid w:val="00EB236B"/>
    <w:rsid w:val="00EB39FC"/>
    <w:rsid w:val="00EB3F16"/>
    <w:rsid w:val="00EB40A2"/>
    <w:rsid w:val="00EB4926"/>
    <w:rsid w:val="00EC4EFE"/>
    <w:rsid w:val="00EC6A61"/>
    <w:rsid w:val="00EC6EDA"/>
    <w:rsid w:val="00ED199A"/>
    <w:rsid w:val="00ED2E61"/>
    <w:rsid w:val="00ED3BC1"/>
    <w:rsid w:val="00ED53EF"/>
    <w:rsid w:val="00ED59D1"/>
    <w:rsid w:val="00ED6C10"/>
    <w:rsid w:val="00ED6C6F"/>
    <w:rsid w:val="00ED7D02"/>
    <w:rsid w:val="00EE1F76"/>
    <w:rsid w:val="00EE32A6"/>
    <w:rsid w:val="00EE3438"/>
    <w:rsid w:val="00EE3C44"/>
    <w:rsid w:val="00EE600D"/>
    <w:rsid w:val="00EE6201"/>
    <w:rsid w:val="00EE6AF7"/>
    <w:rsid w:val="00EF1302"/>
    <w:rsid w:val="00EF1318"/>
    <w:rsid w:val="00EF34FF"/>
    <w:rsid w:val="00EF6494"/>
    <w:rsid w:val="00EF66BA"/>
    <w:rsid w:val="00EF6932"/>
    <w:rsid w:val="00EF69CA"/>
    <w:rsid w:val="00EF6D30"/>
    <w:rsid w:val="00EF78D7"/>
    <w:rsid w:val="00F00BDD"/>
    <w:rsid w:val="00F01C0D"/>
    <w:rsid w:val="00F02366"/>
    <w:rsid w:val="00F05DE7"/>
    <w:rsid w:val="00F0734D"/>
    <w:rsid w:val="00F079AF"/>
    <w:rsid w:val="00F13E15"/>
    <w:rsid w:val="00F159CE"/>
    <w:rsid w:val="00F1611B"/>
    <w:rsid w:val="00F16CC6"/>
    <w:rsid w:val="00F20080"/>
    <w:rsid w:val="00F201EB"/>
    <w:rsid w:val="00F21384"/>
    <w:rsid w:val="00F21D24"/>
    <w:rsid w:val="00F21E7F"/>
    <w:rsid w:val="00F220B5"/>
    <w:rsid w:val="00F22157"/>
    <w:rsid w:val="00F228A6"/>
    <w:rsid w:val="00F232C1"/>
    <w:rsid w:val="00F237D4"/>
    <w:rsid w:val="00F23ACE"/>
    <w:rsid w:val="00F30594"/>
    <w:rsid w:val="00F30DFF"/>
    <w:rsid w:val="00F31161"/>
    <w:rsid w:val="00F32C2A"/>
    <w:rsid w:val="00F33E62"/>
    <w:rsid w:val="00F3418A"/>
    <w:rsid w:val="00F34226"/>
    <w:rsid w:val="00F35CF8"/>
    <w:rsid w:val="00F36202"/>
    <w:rsid w:val="00F36C8C"/>
    <w:rsid w:val="00F36FEF"/>
    <w:rsid w:val="00F408F3"/>
    <w:rsid w:val="00F431C1"/>
    <w:rsid w:val="00F443D8"/>
    <w:rsid w:val="00F456DF"/>
    <w:rsid w:val="00F473EA"/>
    <w:rsid w:val="00F47A9F"/>
    <w:rsid w:val="00F513CD"/>
    <w:rsid w:val="00F51C6A"/>
    <w:rsid w:val="00F52262"/>
    <w:rsid w:val="00F5239F"/>
    <w:rsid w:val="00F52954"/>
    <w:rsid w:val="00F532B9"/>
    <w:rsid w:val="00F53C0E"/>
    <w:rsid w:val="00F54401"/>
    <w:rsid w:val="00F54426"/>
    <w:rsid w:val="00F55C62"/>
    <w:rsid w:val="00F56955"/>
    <w:rsid w:val="00F5794A"/>
    <w:rsid w:val="00F6078B"/>
    <w:rsid w:val="00F60D22"/>
    <w:rsid w:val="00F6238C"/>
    <w:rsid w:val="00F62EA7"/>
    <w:rsid w:val="00F6529D"/>
    <w:rsid w:val="00F674AD"/>
    <w:rsid w:val="00F679EE"/>
    <w:rsid w:val="00F7114B"/>
    <w:rsid w:val="00F7477E"/>
    <w:rsid w:val="00F77042"/>
    <w:rsid w:val="00F77820"/>
    <w:rsid w:val="00F77AB9"/>
    <w:rsid w:val="00F8183B"/>
    <w:rsid w:val="00F82104"/>
    <w:rsid w:val="00F821FA"/>
    <w:rsid w:val="00F82448"/>
    <w:rsid w:val="00F83487"/>
    <w:rsid w:val="00F84328"/>
    <w:rsid w:val="00F846FA"/>
    <w:rsid w:val="00F84EA3"/>
    <w:rsid w:val="00F85403"/>
    <w:rsid w:val="00F879C8"/>
    <w:rsid w:val="00F9146F"/>
    <w:rsid w:val="00F91E05"/>
    <w:rsid w:val="00F93A90"/>
    <w:rsid w:val="00F94CD5"/>
    <w:rsid w:val="00F9515E"/>
    <w:rsid w:val="00F95524"/>
    <w:rsid w:val="00F95ACF"/>
    <w:rsid w:val="00F969C0"/>
    <w:rsid w:val="00F9708C"/>
    <w:rsid w:val="00FA1D0A"/>
    <w:rsid w:val="00FA23D7"/>
    <w:rsid w:val="00FA3481"/>
    <w:rsid w:val="00FA3C1F"/>
    <w:rsid w:val="00FA4DCE"/>
    <w:rsid w:val="00FA70BD"/>
    <w:rsid w:val="00FA72E5"/>
    <w:rsid w:val="00FB0908"/>
    <w:rsid w:val="00FB19C3"/>
    <w:rsid w:val="00FB1EB0"/>
    <w:rsid w:val="00FB2601"/>
    <w:rsid w:val="00FB3320"/>
    <w:rsid w:val="00FB3CE2"/>
    <w:rsid w:val="00FB481F"/>
    <w:rsid w:val="00FB664B"/>
    <w:rsid w:val="00FB75B3"/>
    <w:rsid w:val="00FC0824"/>
    <w:rsid w:val="00FC0826"/>
    <w:rsid w:val="00FC25AE"/>
    <w:rsid w:val="00FC3332"/>
    <w:rsid w:val="00FC6FEB"/>
    <w:rsid w:val="00FD0731"/>
    <w:rsid w:val="00FD0D89"/>
    <w:rsid w:val="00FD190E"/>
    <w:rsid w:val="00FD2EDD"/>
    <w:rsid w:val="00FD4CA6"/>
    <w:rsid w:val="00FD585E"/>
    <w:rsid w:val="00FD6559"/>
    <w:rsid w:val="00FD67CA"/>
    <w:rsid w:val="00FD6951"/>
    <w:rsid w:val="00FD781C"/>
    <w:rsid w:val="00FD7A09"/>
    <w:rsid w:val="00FE28A6"/>
    <w:rsid w:val="00FE30CD"/>
    <w:rsid w:val="00FE3F50"/>
    <w:rsid w:val="00FE4DA5"/>
    <w:rsid w:val="00FE5955"/>
    <w:rsid w:val="00FE65C2"/>
    <w:rsid w:val="00FE685D"/>
    <w:rsid w:val="00FE7620"/>
    <w:rsid w:val="00FE76C9"/>
    <w:rsid w:val="00FF03C0"/>
    <w:rsid w:val="00FF07B3"/>
    <w:rsid w:val="00FF1423"/>
    <w:rsid w:val="00FF1B91"/>
    <w:rsid w:val="00FF2EB8"/>
    <w:rsid w:val="00FF361F"/>
    <w:rsid w:val="00FF3ABE"/>
    <w:rsid w:val="00FF436D"/>
    <w:rsid w:val="00FF4A47"/>
    <w:rsid w:val="00FF567C"/>
    <w:rsid w:val="00FF5F68"/>
    <w:rsid w:val="00FF79F6"/>
    <w:rsid w:val="00FF7D0D"/>
    <w:rsid w:val="467A5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C9AC9"/>
  <w15:chartTrackingRefBased/>
  <w15:docId w15:val="{6E8AF72E-59BC-43CC-A88F-1440FE59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2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4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30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350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213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B2132"/>
    <w:pPr>
      <w:ind w:left="720"/>
      <w:contextualSpacing/>
    </w:pPr>
  </w:style>
  <w:style w:type="paragraph" w:styleId="Titel">
    <w:name w:val="Title"/>
    <w:basedOn w:val="Standard"/>
    <w:next w:val="Standard"/>
    <w:link w:val="TitelZchn"/>
    <w:uiPriority w:val="10"/>
    <w:qFormat/>
    <w:rsid w:val="00BE3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3B02"/>
    <w:rPr>
      <w:rFonts w:asciiTheme="majorHAnsi" w:eastAsiaTheme="majorEastAsia" w:hAnsiTheme="majorHAnsi" w:cstheme="majorBidi"/>
      <w:spacing w:val="-10"/>
      <w:kern w:val="28"/>
      <w:sz w:val="56"/>
      <w:szCs w:val="56"/>
    </w:rPr>
  </w:style>
  <w:style w:type="character" w:styleId="Kommentarzeichen">
    <w:name w:val="annotation reference"/>
    <w:basedOn w:val="Absatz-Standardschriftart"/>
    <w:uiPriority w:val="99"/>
    <w:unhideWhenUsed/>
    <w:rsid w:val="00BE3B02"/>
    <w:rPr>
      <w:sz w:val="16"/>
      <w:szCs w:val="16"/>
    </w:rPr>
  </w:style>
  <w:style w:type="paragraph" w:styleId="Kommentartext">
    <w:name w:val="annotation text"/>
    <w:basedOn w:val="Standard"/>
    <w:link w:val="KommentartextZchn"/>
    <w:uiPriority w:val="99"/>
    <w:unhideWhenUsed/>
    <w:rsid w:val="00BE3B02"/>
    <w:pPr>
      <w:spacing w:after="0" w:line="240" w:lineRule="auto"/>
    </w:pPr>
    <w:rPr>
      <w:sz w:val="20"/>
      <w:szCs w:val="20"/>
    </w:rPr>
  </w:style>
  <w:style w:type="character" w:customStyle="1" w:styleId="KommentartextZchn">
    <w:name w:val="Kommentartext Zchn"/>
    <w:basedOn w:val="Absatz-Standardschriftart"/>
    <w:link w:val="Kommentartext"/>
    <w:uiPriority w:val="99"/>
    <w:rsid w:val="00BE3B02"/>
    <w:rPr>
      <w:sz w:val="20"/>
      <w:szCs w:val="20"/>
    </w:rPr>
  </w:style>
  <w:style w:type="character" w:customStyle="1" w:styleId="berschrift2Zchn">
    <w:name w:val="Überschrift 2 Zchn"/>
    <w:basedOn w:val="Absatz-Standardschriftart"/>
    <w:link w:val="berschrift2"/>
    <w:uiPriority w:val="9"/>
    <w:rsid w:val="00F747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30202"/>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9A12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12A8"/>
    <w:rPr>
      <w:rFonts w:ascii="Segoe UI" w:hAnsi="Segoe UI" w:cs="Segoe UI"/>
      <w:sz w:val="18"/>
      <w:szCs w:val="18"/>
    </w:rPr>
  </w:style>
  <w:style w:type="paragraph" w:styleId="KeinLeerraum">
    <w:name w:val="No Spacing"/>
    <w:uiPriority w:val="1"/>
    <w:qFormat/>
    <w:rsid w:val="00795450"/>
    <w:pPr>
      <w:spacing w:after="0" w:line="240" w:lineRule="auto"/>
    </w:pPr>
  </w:style>
  <w:style w:type="character" w:customStyle="1" w:styleId="berschrift4Zchn">
    <w:name w:val="Überschrift 4 Zchn"/>
    <w:basedOn w:val="Absatz-Standardschriftart"/>
    <w:link w:val="berschrift4"/>
    <w:uiPriority w:val="9"/>
    <w:rsid w:val="00B3500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4B7262"/>
    <w:rPr>
      <w:color w:val="0563C1" w:themeColor="hyperlink"/>
      <w:u w:val="single"/>
    </w:rPr>
  </w:style>
  <w:style w:type="character" w:styleId="NichtaufgelsteErwhnung">
    <w:name w:val="Unresolved Mention"/>
    <w:basedOn w:val="Absatz-Standardschriftart"/>
    <w:uiPriority w:val="99"/>
    <w:semiHidden/>
    <w:unhideWhenUsed/>
    <w:rsid w:val="004B7262"/>
    <w:rPr>
      <w:color w:val="605E5C"/>
      <w:shd w:val="clear" w:color="auto" w:fill="E1DFDD"/>
    </w:rPr>
  </w:style>
  <w:style w:type="paragraph" w:styleId="Kommentarthema">
    <w:name w:val="annotation subject"/>
    <w:basedOn w:val="Kommentartext"/>
    <w:next w:val="Kommentartext"/>
    <w:link w:val="KommentarthemaZchn"/>
    <w:uiPriority w:val="99"/>
    <w:semiHidden/>
    <w:unhideWhenUsed/>
    <w:rsid w:val="00370113"/>
    <w:pPr>
      <w:spacing w:after="160"/>
    </w:pPr>
    <w:rPr>
      <w:b/>
      <w:bCs/>
    </w:rPr>
  </w:style>
  <w:style w:type="character" w:customStyle="1" w:styleId="KommentarthemaZchn">
    <w:name w:val="Kommentarthema Zchn"/>
    <w:basedOn w:val="KommentartextZchn"/>
    <w:link w:val="Kommentarthema"/>
    <w:uiPriority w:val="99"/>
    <w:semiHidden/>
    <w:rsid w:val="00370113"/>
    <w:rPr>
      <w:b/>
      <w:bCs/>
      <w:sz w:val="20"/>
      <w:szCs w:val="20"/>
    </w:rPr>
  </w:style>
  <w:style w:type="paragraph" w:styleId="Funotentext">
    <w:name w:val="footnote text"/>
    <w:basedOn w:val="Standard"/>
    <w:link w:val="FunotentextZchn"/>
    <w:uiPriority w:val="99"/>
    <w:semiHidden/>
    <w:unhideWhenUsed/>
    <w:rsid w:val="003C38D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38DA"/>
    <w:rPr>
      <w:sz w:val="20"/>
      <w:szCs w:val="20"/>
    </w:rPr>
  </w:style>
  <w:style w:type="character" w:styleId="Funotenzeichen">
    <w:name w:val="footnote reference"/>
    <w:basedOn w:val="Absatz-Standardschriftart"/>
    <w:uiPriority w:val="99"/>
    <w:semiHidden/>
    <w:unhideWhenUsed/>
    <w:rsid w:val="003C38DA"/>
    <w:rPr>
      <w:vertAlign w:val="superscript"/>
    </w:rPr>
  </w:style>
  <w:style w:type="character" w:styleId="Platzhaltertext">
    <w:name w:val="Placeholder Text"/>
    <w:basedOn w:val="Absatz-Standardschriftart"/>
    <w:uiPriority w:val="99"/>
    <w:semiHidden/>
    <w:rsid w:val="00D87164"/>
    <w:rPr>
      <w:color w:val="808080"/>
    </w:rPr>
  </w:style>
  <w:style w:type="paragraph" w:styleId="Kopfzeile">
    <w:name w:val="header"/>
    <w:basedOn w:val="Standard"/>
    <w:link w:val="KopfzeileZchn"/>
    <w:uiPriority w:val="99"/>
    <w:unhideWhenUsed/>
    <w:rsid w:val="001A73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7341"/>
  </w:style>
  <w:style w:type="paragraph" w:styleId="Fuzeile">
    <w:name w:val="footer"/>
    <w:basedOn w:val="Standard"/>
    <w:link w:val="FuzeileZchn"/>
    <w:uiPriority w:val="99"/>
    <w:unhideWhenUsed/>
    <w:rsid w:val="001A73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7341"/>
  </w:style>
  <w:style w:type="paragraph" w:styleId="StandardWeb">
    <w:name w:val="Normal (Web)"/>
    <w:basedOn w:val="Standard"/>
    <w:uiPriority w:val="99"/>
    <w:unhideWhenUsed/>
    <w:rsid w:val="00E8624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arkedcontent">
    <w:name w:val="markedcontent"/>
    <w:basedOn w:val="Absatz-Standardschriftart"/>
    <w:rsid w:val="00E86246"/>
  </w:style>
  <w:style w:type="table" w:styleId="Tabellenraster">
    <w:name w:val="Table Grid"/>
    <w:basedOn w:val="NormaleTabelle"/>
    <w:uiPriority w:val="39"/>
    <w:rsid w:val="0030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F517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AC5DA7"/>
    <w:pPr>
      <w:spacing w:after="0" w:line="480" w:lineRule="auto"/>
      <w:ind w:left="720" w:hanging="720"/>
    </w:pPr>
  </w:style>
  <w:style w:type="character" w:styleId="Endnotenzeichen">
    <w:name w:val="endnote reference"/>
    <w:basedOn w:val="Absatz-Standardschriftart"/>
    <w:uiPriority w:val="99"/>
    <w:semiHidden/>
    <w:unhideWhenUsed/>
    <w:rsid w:val="00D82D45"/>
    <w:rPr>
      <w:vertAlign w:val="superscript"/>
    </w:rPr>
  </w:style>
  <w:style w:type="paragraph" w:styleId="berarbeitung">
    <w:name w:val="Revision"/>
    <w:hidden/>
    <w:uiPriority w:val="99"/>
    <w:semiHidden/>
    <w:rsid w:val="00CD3FB7"/>
    <w:pPr>
      <w:spacing w:after="0" w:line="240" w:lineRule="auto"/>
    </w:pPr>
  </w:style>
  <w:style w:type="character" w:styleId="BesuchterLink">
    <w:name w:val="FollowedHyperlink"/>
    <w:basedOn w:val="Absatz-Standardschriftart"/>
    <w:uiPriority w:val="99"/>
    <w:semiHidden/>
    <w:unhideWhenUsed/>
    <w:rsid w:val="00244417"/>
    <w:rPr>
      <w:color w:val="954F72" w:themeColor="followedHyperlink"/>
      <w:u w:val="single"/>
    </w:rPr>
  </w:style>
  <w:style w:type="character" w:styleId="Zeilennummer">
    <w:name w:val="line number"/>
    <w:basedOn w:val="Absatz-Standardschriftart"/>
    <w:uiPriority w:val="99"/>
    <w:semiHidden/>
    <w:unhideWhenUsed/>
    <w:rsid w:val="00AC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5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84DA-2C03-4A5E-A31F-DC31BE7E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31870</Words>
  <Characters>200783</Characters>
  <Application>Microsoft Office Word</Application>
  <DocSecurity>0</DocSecurity>
  <Lines>1673</Lines>
  <Paragraphs>464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Rettig</dc:creator>
  <cp:keywords/>
  <dc:description/>
  <cp:lastModifiedBy>Leonie Rettig</cp:lastModifiedBy>
  <cp:revision>6</cp:revision>
  <cp:lastPrinted>2023-06-30T10:22:00Z</cp:lastPrinted>
  <dcterms:created xsi:type="dcterms:W3CDTF">2023-06-30T10:11:00Z</dcterms:created>
  <dcterms:modified xsi:type="dcterms:W3CDTF">2023-06-30T10:22:00Z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4622ff1b-7f5b-37b0-b356-ccc4452cd90c</vt:lpwstr>
  </property>
  <property fmtid="{D5CDD505-2E9C-101B-9397-08002B2CF9AE}" pid="25" name="ZOTERO_PREF_1">
    <vt:lpwstr>&lt;data data-version="3" zotero-version="6.0.26"&gt;&lt;session id="uIssvjNb"/&gt;&lt;style id="http://www.zotero.org/styles/apa" locale="en-GB"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_DocHome">
    <vt:i4>-287958591</vt:i4>
  </property>
</Properties>
</file>